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DDA69" w14:textId="15915283" w:rsidR="008F4D24" w:rsidRDefault="008F4D24" w:rsidP="003437A4">
      <w:pPr>
        <w:pStyle w:val="Title"/>
        <w:spacing w:line="360" w:lineRule="auto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SUPPLEMENTARY MATERIAL</w:t>
      </w:r>
    </w:p>
    <w:p w14:paraId="066EFFA2" w14:textId="77777777" w:rsidR="003437A4" w:rsidRPr="00652F54" w:rsidRDefault="003437A4" w:rsidP="003437A4">
      <w:pPr>
        <w:spacing w:line="360" w:lineRule="auto"/>
        <w:rPr>
          <w:lang w:eastAsia="en-GB"/>
        </w:rPr>
      </w:pPr>
    </w:p>
    <w:p w14:paraId="2A89D11B" w14:textId="7A814AD9" w:rsidR="00127FE2" w:rsidRDefault="003437A4" w:rsidP="003437A4">
      <w:pPr>
        <w:spacing w:line="360" w:lineRule="auto"/>
        <w:jc w:val="both"/>
        <w:rPr>
          <w:rFonts w:ascii="Arial" w:eastAsia="Arial" w:hAnsi="Arial" w:cs="Arial"/>
          <w:b/>
          <w:kern w:val="0"/>
          <w:sz w:val="26"/>
          <w:szCs w:val="26"/>
          <w:lang w:eastAsia="en-GB"/>
          <w14:ligatures w14:val="none"/>
        </w:rPr>
      </w:pPr>
      <w:r w:rsidRPr="003437A4">
        <w:rPr>
          <w:rFonts w:ascii="Arial" w:eastAsia="Arial" w:hAnsi="Arial" w:cs="Arial"/>
          <w:b/>
          <w:kern w:val="0"/>
          <w:sz w:val="26"/>
          <w:szCs w:val="26"/>
          <w:lang w:eastAsia="en-GB"/>
          <w14:ligatures w14:val="none"/>
        </w:rPr>
        <w:t>Tracking response to neoadjuvant systemic therapy through circulating tumor DNA analysis in breast cancer</w:t>
      </w:r>
    </w:p>
    <w:p w14:paraId="3CDF2CFE" w14:textId="77777777" w:rsidR="000C6F16" w:rsidRPr="00371FDC" w:rsidRDefault="000C6F16" w:rsidP="003437A4">
      <w:pPr>
        <w:spacing w:line="360" w:lineRule="auto"/>
        <w:jc w:val="both"/>
        <w:rPr>
          <w:rFonts w:ascii="Arial" w:hAnsi="Arial" w:cs="Arial"/>
        </w:rPr>
      </w:pPr>
    </w:p>
    <w:p w14:paraId="0427B248" w14:textId="46B2EF5F" w:rsidR="00127FE2" w:rsidRPr="00371FDC" w:rsidRDefault="00127FE2" w:rsidP="003437A4">
      <w:pPr>
        <w:spacing w:line="360" w:lineRule="auto"/>
        <w:jc w:val="center"/>
        <w:rPr>
          <w:rFonts w:ascii="Arial" w:hAnsi="Arial" w:cs="Arial"/>
          <w:vertAlign w:val="superscript"/>
        </w:rPr>
      </w:pPr>
      <w:r w:rsidRPr="00371FDC">
        <w:rPr>
          <w:rFonts w:ascii="Arial" w:hAnsi="Arial" w:cs="Arial"/>
        </w:rPr>
        <w:t>Marra, Kim,</w:t>
      </w:r>
      <w:r w:rsidR="008F4D24">
        <w:rPr>
          <w:rFonts w:ascii="Arial" w:hAnsi="Arial" w:cs="Arial"/>
        </w:rPr>
        <w:t xml:space="preserve"> et al</w:t>
      </w:r>
      <w:r w:rsidRPr="00371FDC">
        <w:rPr>
          <w:rFonts w:ascii="Arial" w:hAnsi="Arial" w:cs="Arial"/>
        </w:rPr>
        <w:t xml:space="preserve"> </w:t>
      </w:r>
    </w:p>
    <w:p w14:paraId="01EF33D9" w14:textId="77777777" w:rsidR="00127FE2" w:rsidRPr="00371FDC" w:rsidRDefault="00127FE2" w:rsidP="003437A4">
      <w:pPr>
        <w:spacing w:line="360" w:lineRule="auto"/>
        <w:jc w:val="both"/>
        <w:rPr>
          <w:rFonts w:ascii="Arial" w:hAnsi="Arial" w:cs="Arial"/>
        </w:rPr>
      </w:pPr>
    </w:p>
    <w:p w14:paraId="4AE105AC" w14:textId="77777777" w:rsidR="008F4D24" w:rsidRPr="00371FDC" w:rsidRDefault="008F4D24" w:rsidP="003437A4">
      <w:pPr>
        <w:spacing w:line="360" w:lineRule="auto"/>
        <w:jc w:val="both"/>
        <w:rPr>
          <w:rFonts w:ascii="Arial" w:hAnsi="Arial" w:cs="Arial"/>
        </w:rPr>
      </w:pPr>
    </w:p>
    <w:p w14:paraId="5EAD60E9" w14:textId="0E2F56CF" w:rsidR="00CC5EF4" w:rsidRPr="00371FDC" w:rsidRDefault="00CC5EF4" w:rsidP="003437A4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5"/>
        <w:gridCol w:w="1191"/>
      </w:tblGrid>
      <w:tr w:rsidR="00CC5EF4" w:rsidRPr="00371FDC" w14:paraId="664CD04F" w14:textId="77777777" w:rsidTr="00CC5EF4">
        <w:tc>
          <w:tcPr>
            <w:tcW w:w="9016" w:type="dxa"/>
            <w:gridSpan w:val="2"/>
          </w:tcPr>
          <w:p w14:paraId="3DB36DB5" w14:textId="77777777" w:rsidR="00CC5EF4" w:rsidRPr="00371FDC" w:rsidRDefault="00CC5EF4" w:rsidP="003437A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371FDC">
              <w:rPr>
                <w:rFonts w:ascii="Arial" w:hAnsi="Arial" w:cs="Arial"/>
                <w:b/>
                <w:bCs/>
                <w:sz w:val="26"/>
                <w:szCs w:val="26"/>
              </w:rPr>
              <w:t>Table of Contents</w:t>
            </w:r>
          </w:p>
          <w:p w14:paraId="510274EF" w14:textId="3ACADBC9" w:rsidR="00CC5EF4" w:rsidRPr="00371FDC" w:rsidRDefault="00CC5EF4" w:rsidP="003437A4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CC5EF4" w:rsidRPr="00371FDC" w14:paraId="6DCEF961" w14:textId="77777777" w:rsidTr="00CC5EF4">
        <w:tc>
          <w:tcPr>
            <w:tcW w:w="7825" w:type="dxa"/>
          </w:tcPr>
          <w:p w14:paraId="6ACC182B" w14:textId="7F1997D0" w:rsidR="003437A4" w:rsidRDefault="003437A4" w:rsidP="003437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Supplementary Table S1</w:t>
            </w:r>
          </w:p>
          <w:p w14:paraId="421C2ADE" w14:textId="77777777" w:rsidR="003437A4" w:rsidRDefault="003437A4" w:rsidP="003437A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2C320542" w14:textId="2535D7C1" w:rsidR="002C5421" w:rsidRDefault="00CC5EF4" w:rsidP="003437A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71FDC">
              <w:rPr>
                <w:rFonts w:ascii="Arial" w:hAnsi="Arial" w:cs="Arial"/>
              </w:rPr>
              <w:t>Supplementary Figure</w:t>
            </w:r>
            <w:r w:rsidR="002C5421">
              <w:rPr>
                <w:rFonts w:ascii="Arial" w:hAnsi="Arial" w:cs="Arial"/>
              </w:rPr>
              <w:t>s</w:t>
            </w:r>
            <w:r w:rsidRPr="00371FDC">
              <w:rPr>
                <w:rFonts w:ascii="Arial" w:hAnsi="Arial" w:cs="Arial"/>
              </w:rPr>
              <w:t xml:space="preserve"> S1</w:t>
            </w:r>
            <w:r w:rsidR="002C5421">
              <w:rPr>
                <w:rFonts w:ascii="Arial" w:hAnsi="Arial" w:cs="Arial"/>
              </w:rPr>
              <w:t xml:space="preserve"> – S</w:t>
            </w:r>
            <w:r w:rsidR="00AA014A">
              <w:rPr>
                <w:rFonts w:ascii="Arial" w:hAnsi="Arial" w:cs="Arial"/>
              </w:rPr>
              <w:t>8</w:t>
            </w:r>
          </w:p>
          <w:p w14:paraId="3404E4A9" w14:textId="77777777" w:rsidR="003437A4" w:rsidRDefault="003437A4" w:rsidP="003437A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2BE05E96" w14:textId="5E2D33F6" w:rsidR="00CC5EF4" w:rsidRPr="00371FDC" w:rsidRDefault="00CC5EF4" w:rsidP="003437A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91" w:type="dxa"/>
          </w:tcPr>
          <w:p w14:paraId="59996BF2" w14:textId="638065C8" w:rsidR="00CC5EF4" w:rsidRPr="00371FDC" w:rsidRDefault="00CC5EF4" w:rsidP="003437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41ACF81D" w14:textId="6553E50A" w:rsidR="00786A6E" w:rsidRPr="00371FDC" w:rsidRDefault="007A6040" w:rsidP="00F829FA">
      <w:pPr>
        <w:rPr>
          <w:rFonts w:ascii="Arial" w:hAnsi="Arial" w:cs="Arial"/>
          <w:b/>
          <w:bCs/>
        </w:rPr>
      </w:pPr>
      <w:r w:rsidRPr="00371FDC">
        <w:rPr>
          <w:rFonts w:ascii="Arial" w:hAnsi="Arial" w:cs="Arial"/>
          <w:b/>
          <w:bCs/>
          <w:sz w:val="36"/>
          <w:szCs w:val="36"/>
        </w:rPr>
        <w:br w:type="page"/>
      </w:r>
    </w:p>
    <w:p w14:paraId="75A4EE87" w14:textId="2AEB328B" w:rsidR="003437A4" w:rsidRPr="003437A4" w:rsidRDefault="003437A4" w:rsidP="003437A4">
      <w:pPr>
        <w:jc w:val="both"/>
        <w:rPr>
          <w:rFonts w:ascii="Arial" w:hAnsi="Arial" w:cs="Arial"/>
          <w:b/>
          <w:bCs/>
        </w:rPr>
      </w:pPr>
      <w:r w:rsidRPr="003437A4">
        <w:rPr>
          <w:rFonts w:ascii="Arial" w:hAnsi="Arial" w:cs="Arial"/>
          <w:b/>
          <w:bCs/>
        </w:rPr>
        <w:lastRenderedPageBreak/>
        <w:t>Supplementary Table S1. Detection of ctDNA in baseline plasma by pathologic complete response (</w:t>
      </w:r>
      <w:proofErr w:type="spellStart"/>
      <w:r w:rsidRPr="003437A4">
        <w:rPr>
          <w:rFonts w:ascii="Arial" w:hAnsi="Arial" w:cs="Arial"/>
          <w:b/>
          <w:bCs/>
        </w:rPr>
        <w:t>pCR</w:t>
      </w:r>
      <w:proofErr w:type="spellEnd"/>
      <w:r w:rsidRPr="003437A4">
        <w:rPr>
          <w:rFonts w:ascii="Arial" w:hAnsi="Arial" w:cs="Arial"/>
          <w:b/>
          <w:bCs/>
        </w:rPr>
        <w:t>) and breast cancer subtype</w:t>
      </w:r>
      <w:r>
        <w:rPr>
          <w:rFonts w:ascii="Arial" w:hAnsi="Arial" w:cs="Arial"/>
          <w:b/>
          <w:bCs/>
        </w:rPr>
        <w:t>.</w:t>
      </w:r>
      <w:r w:rsidRPr="003437A4">
        <w:rPr>
          <w:rFonts w:ascii="Arial" w:hAnsi="Arial" w:cs="Arial"/>
          <w:b/>
          <w:bCs/>
        </w:rPr>
        <w:t xml:space="preserve"> </w:t>
      </w:r>
    </w:p>
    <w:p w14:paraId="535F9FA3" w14:textId="77777777" w:rsidR="003437A4" w:rsidRPr="00681A47" w:rsidRDefault="003437A4" w:rsidP="003437A4">
      <w:pPr>
        <w:jc w:val="both"/>
        <w:rPr>
          <w:b/>
          <w:bCs/>
        </w:rPr>
      </w:pPr>
    </w:p>
    <w:tbl>
      <w:tblPr>
        <w:tblStyle w:val="Table"/>
        <w:tblW w:w="44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353"/>
        <w:gridCol w:w="873"/>
        <w:gridCol w:w="1433"/>
        <w:gridCol w:w="1467"/>
        <w:gridCol w:w="1612"/>
      </w:tblGrid>
      <w:tr w:rsidR="003437A4" w:rsidRPr="008C1CC9" w14:paraId="4B7EA86B" w14:textId="77777777" w:rsidTr="001F1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  <w:tblHeader/>
        </w:trPr>
        <w:tc>
          <w:tcPr>
            <w:tcW w:w="0" w:type="auto"/>
          </w:tcPr>
          <w:p w14:paraId="167C0DF4" w14:textId="77777777" w:rsidR="003437A4" w:rsidRPr="008C1CC9" w:rsidRDefault="003437A4" w:rsidP="001F12E8">
            <w:pPr>
              <w:pStyle w:val="Comp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0300609" w14:textId="77777777" w:rsidR="003437A4" w:rsidRPr="008C1CC9" w:rsidRDefault="003437A4" w:rsidP="001F12E8">
            <w:pPr>
              <w:pStyle w:val="Comp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gridSpan w:val="3"/>
          </w:tcPr>
          <w:p w14:paraId="3D644A2E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  <w:b/>
                <w:bCs/>
              </w:rPr>
            </w:pPr>
            <w:r w:rsidRPr="008C1CC9">
              <w:rPr>
                <w:rFonts w:ascii="Arial" w:hAnsi="Arial" w:cs="Arial"/>
                <w:b/>
                <w:bCs/>
              </w:rPr>
              <w:t>Baseline ctDNA</w:t>
            </w:r>
            <w:r>
              <w:rPr>
                <w:rFonts w:ascii="Arial" w:hAnsi="Arial" w:cs="Arial"/>
                <w:b/>
                <w:bCs/>
              </w:rPr>
              <w:t xml:space="preserve"> detection</w:t>
            </w:r>
          </w:p>
        </w:tc>
      </w:tr>
      <w:tr w:rsidR="003437A4" w:rsidRPr="008C1CC9" w14:paraId="2E67164F" w14:textId="77777777" w:rsidTr="001F1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  <w:tblHeader/>
        </w:trPr>
        <w:tc>
          <w:tcPr>
            <w:tcW w:w="0" w:type="auto"/>
          </w:tcPr>
          <w:p w14:paraId="550FE550" w14:textId="77777777" w:rsidR="003437A4" w:rsidRPr="008C1CC9" w:rsidRDefault="003437A4" w:rsidP="001F12E8">
            <w:pPr>
              <w:pStyle w:val="Compac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Breast cancer s</w:t>
            </w:r>
            <w:r w:rsidRPr="008C1CC9">
              <w:rPr>
                <w:rFonts w:ascii="Arial" w:hAnsi="Arial" w:cs="Arial"/>
                <w:b/>
                <w:bCs/>
              </w:rPr>
              <w:t>ubtype</w:t>
            </w:r>
          </w:p>
        </w:tc>
        <w:tc>
          <w:tcPr>
            <w:tcW w:w="0" w:type="auto"/>
          </w:tcPr>
          <w:p w14:paraId="5DDD2319" w14:textId="77777777" w:rsidR="003437A4" w:rsidRPr="008C1CC9" w:rsidRDefault="003437A4" w:rsidP="001F12E8">
            <w:pPr>
              <w:pStyle w:val="Compact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pCR</w:t>
            </w:r>
            <w:proofErr w:type="spellEnd"/>
          </w:p>
        </w:tc>
        <w:tc>
          <w:tcPr>
            <w:tcW w:w="0" w:type="auto"/>
          </w:tcPr>
          <w:p w14:paraId="07986BA6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  <w:r w:rsidRPr="008C1CC9">
              <w:rPr>
                <w:rFonts w:ascii="Arial" w:hAnsi="Arial" w:cs="Arial"/>
                <w:b/>
                <w:bCs/>
              </w:rPr>
              <w:t xml:space="preserve"> (</w:t>
            </w:r>
            <w:r>
              <w:rPr>
                <w:rFonts w:ascii="Arial" w:hAnsi="Arial" w:cs="Arial"/>
                <w:b/>
                <w:bCs/>
              </w:rPr>
              <w:t>n</w:t>
            </w:r>
            <w:r w:rsidRPr="008C1CC9">
              <w:rPr>
                <w:rFonts w:ascii="Arial" w:hAnsi="Arial" w:cs="Arial"/>
                <w:b/>
                <w:bCs/>
              </w:rPr>
              <w:t>=3)</w:t>
            </w:r>
          </w:p>
        </w:tc>
        <w:tc>
          <w:tcPr>
            <w:tcW w:w="0" w:type="auto"/>
          </w:tcPr>
          <w:p w14:paraId="7D66728D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Yes</w:t>
            </w:r>
            <w:r w:rsidRPr="008C1CC9">
              <w:rPr>
                <w:rFonts w:ascii="Arial" w:hAnsi="Arial" w:cs="Arial"/>
                <w:b/>
                <w:bCs/>
              </w:rPr>
              <w:t xml:space="preserve"> (</w:t>
            </w:r>
            <w:r>
              <w:rPr>
                <w:rFonts w:ascii="Arial" w:hAnsi="Arial" w:cs="Arial"/>
                <w:b/>
                <w:bCs/>
              </w:rPr>
              <w:t>n</w:t>
            </w:r>
            <w:r w:rsidRPr="008C1CC9">
              <w:rPr>
                <w:rFonts w:ascii="Arial" w:hAnsi="Arial" w:cs="Arial"/>
                <w:b/>
                <w:bCs/>
              </w:rPr>
              <w:t>=15)</w:t>
            </w:r>
          </w:p>
        </w:tc>
        <w:tc>
          <w:tcPr>
            <w:tcW w:w="0" w:type="auto"/>
          </w:tcPr>
          <w:p w14:paraId="5E4594B7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  <w:b/>
                <w:bCs/>
              </w:rPr>
            </w:pPr>
            <w:r w:rsidRPr="008C1CC9">
              <w:rPr>
                <w:rFonts w:ascii="Arial" w:hAnsi="Arial" w:cs="Arial"/>
                <w:b/>
                <w:bCs/>
              </w:rPr>
              <w:t>Total (</w:t>
            </w:r>
            <w:r>
              <w:rPr>
                <w:rFonts w:ascii="Arial" w:hAnsi="Arial" w:cs="Arial"/>
                <w:b/>
                <w:bCs/>
              </w:rPr>
              <w:t>n</w:t>
            </w:r>
            <w:r w:rsidRPr="008C1CC9">
              <w:rPr>
                <w:rFonts w:ascii="Arial" w:hAnsi="Arial" w:cs="Arial"/>
                <w:b/>
                <w:bCs/>
              </w:rPr>
              <w:t>=18)</w:t>
            </w:r>
          </w:p>
        </w:tc>
      </w:tr>
      <w:tr w:rsidR="003437A4" w:rsidRPr="008C1CC9" w14:paraId="0DD7C2F8" w14:textId="77777777" w:rsidTr="001F12E8">
        <w:trPr>
          <w:trHeight w:val="331"/>
        </w:trPr>
        <w:tc>
          <w:tcPr>
            <w:tcW w:w="0" w:type="auto"/>
          </w:tcPr>
          <w:p w14:paraId="43CFA8C5" w14:textId="77777777" w:rsidR="003437A4" w:rsidRPr="008C1CC9" w:rsidRDefault="003437A4" w:rsidP="001F12E8">
            <w:pPr>
              <w:pStyle w:val="Compact"/>
              <w:rPr>
                <w:rFonts w:ascii="Arial" w:hAnsi="Arial" w:cs="Arial"/>
                <w:b/>
                <w:bCs/>
              </w:rPr>
            </w:pPr>
            <w:r w:rsidRPr="008C1CC9">
              <w:rPr>
                <w:rFonts w:ascii="Arial" w:hAnsi="Arial" w:cs="Arial"/>
                <w:b/>
                <w:bCs/>
              </w:rPr>
              <w:t>HR</w:t>
            </w:r>
            <w:r>
              <w:rPr>
                <w:rFonts w:ascii="Arial" w:hAnsi="Arial" w:cs="Arial"/>
                <w:b/>
                <w:bCs/>
              </w:rPr>
              <w:t>-positive</w:t>
            </w:r>
            <w:r w:rsidRPr="008C1CC9">
              <w:rPr>
                <w:rFonts w:ascii="Arial" w:hAnsi="Arial" w:cs="Arial"/>
                <w:b/>
                <w:bCs/>
              </w:rPr>
              <w:t>/HER2-</w:t>
            </w:r>
            <w:r>
              <w:rPr>
                <w:rFonts w:ascii="Arial" w:hAnsi="Arial" w:cs="Arial"/>
                <w:b/>
                <w:bCs/>
              </w:rPr>
              <w:t>negative</w:t>
            </w:r>
          </w:p>
        </w:tc>
        <w:tc>
          <w:tcPr>
            <w:tcW w:w="0" w:type="auto"/>
          </w:tcPr>
          <w:p w14:paraId="108A5FC4" w14:textId="77777777" w:rsidR="003437A4" w:rsidRPr="008C1CC9" w:rsidRDefault="003437A4" w:rsidP="001F12E8">
            <w:pPr>
              <w:pStyle w:val="Compact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   No</w:t>
            </w:r>
          </w:p>
        </w:tc>
        <w:tc>
          <w:tcPr>
            <w:tcW w:w="0" w:type="auto"/>
          </w:tcPr>
          <w:p w14:paraId="27889FA5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2 (100.0%)</w:t>
            </w:r>
          </w:p>
        </w:tc>
        <w:tc>
          <w:tcPr>
            <w:tcW w:w="0" w:type="auto"/>
          </w:tcPr>
          <w:p w14:paraId="3F6154AF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5 (83.3%)</w:t>
            </w:r>
          </w:p>
        </w:tc>
        <w:tc>
          <w:tcPr>
            <w:tcW w:w="0" w:type="auto"/>
          </w:tcPr>
          <w:p w14:paraId="13FA8BF4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7 (87.5%)</w:t>
            </w:r>
          </w:p>
        </w:tc>
      </w:tr>
      <w:tr w:rsidR="003437A4" w:rsidRPr="008C1CC9" w14:paraId="24D9F5DE" w14:textId="77777777" w:rsidTr="001F12E8">
        <w:trPr>
          <w:trHeight w:val="331"/>
        </w:trPr>
        <w:tc>
          <w:tcPr>
            <w:tcW w:w="0" w:type="auto"/>
          </w:tcPr>
          <w:p w14:paraId="295F67D5" w14:textId="77777777" w:rsidR="003437A4" w:rsidRPr="008C1CC9" w:rsidRDefault="003437A4" w:rsidP="001F12E8">
            <w:pPr>
              <w:pStyle w:val="Comp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C1F11A6" w14:textId="77777777" w:rsidR="003437A4" w:rsidRPr="008C1CC9" w:rsidRDefault="003437A4" w:rsidP="001F12E8">
            <w:pPr>
              <w:pStyle w:val="Compact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   Yes</w:t>
            </w:r>
          </w:p>
        </w:tc>
        <w:tc>
          <w:tcPr>
            <w:tcW w:w="0" w:type="auto"/>
          </w:tcPr>
          <w:p w14:paraId="5EF4DAC7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0 (0.0%)</w:t>
            </w:r>
          </w:p>
        </w:tc>
        <w:tc>
          <w:tcPr>
            <w:tcW w:w="0" w:type="auto"/>
          </w:tcPr>
          <w:p w14:paraId="7279FD73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1 (16.7%)</w:t>
            </w:r>
          </w:p>
        </w:tc>
        <w:tc>
          <w:tcPr>
            <w:tcW w:w="0" w:type="auto"/>
          </w:tcPr>
          <w:p w14:paraId="4CFD19F7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1 (12.5%)</w:t>
            </w:r>
          </w:p>
        </w:tc>
      </w:tr>
      <w:tr w:rsidR="003437A4" w:rsidRPr="008C1CC9" w14:paraId="5F9D5F4C" w14:textId="77777777" w:rsidTr="001F12E8">
        <w:trPr>
          <w:trHeight w:val="331"/>
        </w:trPr>
        <w:tc>
          <w:tcPr>
            <w:tcW w:w="0" w:type="auto"/>
          </w:tcPr>
          <w:p w14:paraId="58BA1705" w14:textId="77777777" w:rsidR="003437A4" w:rsidRPr="008C1CC9" w:rsidRDefault="003437A4" w:rsidP="001F12E8">
            <w:pPr>
              <w:pStyle w:val="Compact"/>
              <w:rPr>
                <w:rFonts w:ascii="Arial" w:hAnsi="Arial" w:cs="Arial"/>
                <w:b/>
                <w:bCs/>
              </w:rPr>
            </w:pPr>
            <w:r w:rsidRPr="008C1CC9">
              <w:rPr>
                <w:rFonts w:ascii="Arial" w:hAnsi="Arial" w:cs="Arial"/>
                <w:b/>
                <w:bCs/>
              </w:rPr>
              <w:t>HER2</w:t>
            </w:r>
            <w:r>
              <w:rPr>
                <w:rFonts w:ascii="Arial" w:hAnsi="Arial" w:cs="Arial"/>
                <w:b/>
                <w:bCs/>
              </w:rPr>
              <w:t>-positive</w:t>
            </w:r>
          </w:p>
        </w:tc>
        <w:tc>
          <w:tcPr>
            <w:tcW w:w="0" w:type="auto"/>
          </w:tcPr>
          <w:p w14:paraId="7611FEB1" w14:textId="77777777" w:rsidR="003437A4" w:rsidRPr="008C1CC9" w:rsidRDefault="003437A4" w:rsidP="001F12E8">
            <w:pPr>
              <w:pStyle w:val="Compact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   No</w:t>
            </w:r>
          </w:p>
        </w:tc>
        <w:tc>
          <w:tcPr>
            <w:tcW w:w="0" w:type="auto"/>
          </w:tcPr>
          <w:p w14:paraId="2B64D160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0 (0.0%)</w:t>
            </w:r>
          </w:p>
        </w:tc>
        <w:tc>
          <w:tcPr>
            <w:tcW w:w="0" w:type="auto"/>
          </w:tcPr>
          <w:p w14:paraId="55C11A21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3 (60.0%)</w:t>
            </w:r>
          </w:p>
        </w:tc>
        <w:tc>
          <w:tcPr>
            <w:tcW w:w="0" w:type="auto"/>
          </w:tcPr>
          <w:p w14:paraId="6C143E0D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3 (50.0%)</w:t>
            </w:r>
          </w:p>
        </w:tc>
      </w:tr>
      <w:tr w:rsidR="003437A4" w:rsidRPr="008C1CC9" w14:paraId="7E42F578" w14:textId="77777777" w:rsidTr="001F12E8">
        <w:trPr>
          <w:trHeight w:val="331"/>
        </w:trPr>
        <w:tc>
          <w:tcPr>
            <w:tcW w:w="0" w:type="auto"/>
          </w:tcPr>
          <w:p w14:paraId="335DDA13" w14:textId="77777777" w:rsidR="003437A4" w:rsidRPr="008C1CC9" w:rsidRDefault="003437A4" w:rsidP="001F12E8">
            <w:pPr>
              <w:pStyle w:val="Comp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283E139" w14:textId="77777777" w:rsidR="003437A4" w:rsidRPr="008C1CC9" w:rsidRDefault="003437A4" w:rsidP="001F12E8">
            <w:pPr>
              <w:pStyle w:val="Compact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   Yes</w:t>
            </w:r>
          </w:p>
        </w:tc>
        <w:tc>
          <w:tcPr>
            <w:tcW w:w="0" w:type="auto"/>
          </w:tcPr>
          <w:p w14:paraId="086404C7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1 (100.0%)</w:t>
            </w:r>
          </w:p>
        </w:tc>
        <w:tc>
          <w:tcPr>
            <w:tcW w:w="0" w:type="auto"/>
          </w:tcPr>
          <w:p w14:paraId="0017FB32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2 (40.0%)</w:t>
            </w:r>
          </w:p>
        </w:tc>
        <w:tc>
          <w:tcPr>
            <w:tcW w:w="0" w:type="auto"/>
          </w:tcPr>
          <w:p w14:paraId="330C69C8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3 (50.0%)</w:t>
            </w:r>
          </w:p>
        </w:tc>
      </w:tr>
      <w:tr w:rsidR="003437A4" w:rsidRPr="008C1CC9" w14:paraId="369387D2" w14:textId="77777777" w:rsidTr="001F12E8">
        <w:trPr>
          <w:trHeight w:val="331"/>
        </w:trPr>
        <w:tc>
          <w:tcPr>
            <w:tcW w:w="0" w:type="auto"/>
          </w:tcPr>
          <w:p w14:paraId="69D005EF" w14:textId="77777777" w:rsidR="003437A4" w:rsidRPr="008C1CC9" w:rsidRDefault="003437A4" w:rsidP="001F12E8">
            <w:pPr>
              <w:pStyle w:val="Compac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Triple-negative</w:t>
            </w:r>
          </w:p>
        </w:tc>
        <w:tc>
          <w:tcPr>
            <w:tcW w:w="0" w:type="auto"/>
          </w:tcPr>
          <w:p w14:paraId="6C80A013" w14:textId="77777777" w:rsidR="003437A4" w:rsidRPr="008C1CC9" w:rsidRDefault="003437A4" w:rsidP="001F12E8">
            <w:pPr>
              <w:pStyle w:val="Compact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   No</w:t>
            </w:r>
          </w:p>
        </w:tc>
        <w:tc>
          <w:tcPr>
            <w:tcW w:w="0" w:type="auto"/>
          </w:tcPr>
          <w:p w14:paraId="1D89FB94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51852E36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2 (50.0%)</w:t>
            </w:r>
          </w:p>
        </w:tc>
        <w:tc>
          <w:tcPr>
            <w:tcW w:w="0" w:type="auto"/>
          </w:tcPr>
          <w:p w14:paraId="7D4AB876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2 (50.0%)</w:t>
            </w:r>
          </w:p>
        </w:tc>
      </w:tr>
      <w:tr w:rsidR="003437A4" w:rsidRPr="008C1CC9" w14:paraId="79899D87" w14:textId="77777777" w:rsidTr="001F12E8">
        <w:trPr>
          <w:trHeight w:val="331"/>
        </w:trPr>
        <w:tc>
          <w:tcPr>
            <w:tcW w:w="0" w:type="auto"/>
          </w:tcPr>
          <w:p w14:paraId="54CE4DFE" w14:textId="77777777" w:rsidR="003437A4" w:rsidRPr="008C1CC9" w:rsidRDefault="003437A4" w:rsidP="001F12E8">
            <w:pPr>
              <w:pStyle w:val="Comp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0992E6CA" w14:textId="77777777" w:rsidR="003437A4" w:rsidRPr="008C1CC9" w:rsidRDefault="003437A4" w:rsidP="001F12E8">
            <w:pPr>
              <w:pStyle w:val="Compact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   Yes</w:t>
            </w:r>
          </w:p>
        </w:tc>
        <w:tc>
          <w:tcPr>
            <w:tcW w:w="0" w:type="auto"/>
          </w:tcPr>
          <w:p w14:paraId="63AC7ADE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6AF28C49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2 (50.0%)</w:t>
            </w:r>
          </w:p>
        </w:tc>
        <w:tc>
          <w:tcPr>
            <w:tcW w:w="0" w:type="auto"/>
          </w:tcPr>
          <w:p w14:paraId="75FCAD19" w14:textId="77777777" w:rsidR="003437A4" w:rsidRPr="008C1CC9" w:rsidRDefault="003437A4" w:rsidP="001F12E8">
            <w:pPr>
              <w:pStyle w:val="Compact"/>
              <w:jc w:val="center"/>
              <w:rPr>
                <w:rFonts w:ascii="Arial" w:hAnsi="Arial" w:cs="Arial"/>
              </w:rPr>
            </w:pPr>
            <w:r w:rsidRPr="008C1CC9">
              <w:rPr>
                <w:rFonts w:ascii="Arial" w:hAnsi="Arial" w:cs="Arial"/>
              </w:rPr>
              <w:t>2 (50.0%)</w:t>
            </w:r>
          </w:p>
        </w:tc>
      </w:tr>
    </w:tbl>
    <w:p w14:paraId="2F6D3137" w14:textId="77777777" w:rsidR="003437A4" w:rsidRDefault="003437A4" w:rsidP="003437A4">
      <w:pPr>
        <w:jc w:val="both"/>
      </w:pPr>
    </w:p>
    <w:p w14:paraId="1CB910AB" w14:textId="77777777" w:rsidR="003437A4" w:rsidRDefault="003437A4" w:rsidP="00D02204">
      <w:pPr>
        <w:jc w:val="both"/>
        <w:rPr>
          <w:rFonts w:ascii="Arial" w:hAnsi="Arial" w:cs="Arial"/>
          <w:b/>
          <w:bCs/>
        </w:rPr>
      </w:pPr>
    </w:p>
    <w:p w14:paraId="45F85C55" w14:textId="77777777" w:rsidR="003437A4" w:rsidRDefault="003437A4" w:rsidP="00D02204">
      <w:pPr>
        <w:jc w:val="both"/>
        <w:rPr>
          <w:rFonts w:ascii="Arial" w:hAnsi="Arial" w:cs="Arial"/>
          <w:b/>
          <w:bCs/>
        </w:rPr>
      </w:pPr>
    </w:p>
    <w:p w14:paraId="2FDAD310" w14:textId="77777777" w:rsidR="003437A4" w:rsidRDefault="003437A4" w:rsidP="00D02204">
      <w:pPr>
        <w:jc w:val="both"/>
        <w:rPr>
          <w:rFonts w:ascii="Arial" w:hAnsi="Arial" w:cs="Arial"/>
          <w:b/>
          <w:bCs/>
        </w:rPr>
      </w:pPr>
    </w:p>
    <w:p w14:paraId="3EF6F97B" w14:textId="77777777" w:rsidR="003437A4" w:rsidRDefault="003437A4" w:rsidP="00D02204">
      <w:pPr>
        <w:jc w:val="both"/>
        <w:rPr>
          <w:rFonts w:ascii="Arial" w:hAnsi="Arial" w:cs="Arial"/>
          <w:b/>
          <w:bCs/>
        </w:rPr>
      </w:pPr>
    </w:p>
    <w:p w14:paraId="2645D6DB" w14:textId="77777777" w:rsidR="003437A4" w:rsidRDefault="003437A4" w:rsidP="00D02204">
      <w:pPr>
        <w:jc w:val="both"/>
        <w:rPr>
          <w:rFonts w:ascii="Arial" w:hAnsi="Arial" w:cs="Arial"/>
          <w:b/>
          <w:bCs/>
        </w:rPr>
      </w:pPr>
    </w:p>
    <w:p w14:paraId="036A7376" w14:textId="46DCEE50" w:rsidR="003437A4" w:rsidRDefault="003437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34B956A" w14:textId="7A0E9E85" w:rsidR="003437A4" w:rsidRDefault="00AA014A" w:rsidP="003437A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DE45678" wp14:editId="4A794B4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81928" cy="4882896"/>
            <wp:effectExtent l="0" t="0" r="0" b="0"/>
            <wp:wrapTopAndBottom/>
            <wp:docPr id="44413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39480" name="Picture 4441394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1928" cy="4882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001CF" w14:textId="51F78559" w:rsidR="00127FE2" w:rsidRPr="00371FDC" w:rsidRDefault="00127FE2" w:rsidP="00D02204">
      <w:pPr>
        <w:jc w:val="both"/>
        <w:rPr>
          <w:rFonts w:ascii="Arial" w:hAnsi="Arial" w:cs="Arial"/>
        </w:rPr>
      </w:pPr>
      <w:r w:rsidRPr="00371FDC">
        <w:rPr>
          <w:rFonts w:ascii="Arial" w:hAnsi="Arial" w:cs="Arial"/>
          <w:b/>
          <w:bCs/>
        </w:rPr>
        <w:t>Supplementary Figure S1</w:t>
      </w:r>
      <w:r w:rsidR="00D02204" w:rsidRPr="00371FDC">
        <w:rPr>
          <w:rFonts w:ascii="Arial" w:hAnsi="Arial" w:cs="Arial"/>
          <w:b/>
          <w:bCs/>
        </w:rPr>
        <w:t>:</w:t>
      </w:r>
      <w:r w:rsidRPr="00371FDC">
        <w:rPr>
          <w:rFonts w:ascii="Arial" w:hAnsi="Arial" w:cs="Arial"/>
          <w:b/>
          <w:bCs/>
        </w:rPr>
        <w:t xml:space="preserve"> </w:t>
      </w:r>
      <w:r w:rsidR="003437A4">
        <w:rPr>
          <w:rFonts w:ascii="Arial" w:hAnsi="Arial" w:cs="Arial"/>
          <w:b/>
          <w:bCs/>
        </w:rPr>
        <w:t>Circulating c</w:t>
      </w:r>
      <w:r w:rsidRPr="00371FDC">
        <w:rPr>
          <w:rFonts w:ascii="Arial" w:hAnsi="Arial" w:cs="Arial"/>
          <w:b/>
          <w:bCs/>
        </w:rPr>
        <w:t>ell-free DNA (cfDNA) concentration at baseline</w:t>
      </w:r>
      <w:r w:rsidR="00E96A00">
        <w:rPr>
          <w:rFonts w:ascii="Arial" w:hAnsi="Arial" w:cs="Arial"/>
          <w:b/>
          <w:bCs/>
        </w:rPr>
        <w:t xml:space="preserve"> by clinicopathologic variables</w:t>
      </w:r>
      <w:r w:rsidRPr="00371FDC">
        <w:rPr>
          <w:rFonts w:ascii="Arial" w:hAnsi="Arial" w:cs="Arial"/>
          <w:b/>
          <w:bCs/>
        </w:rPr>
        <w:t>.</w:t>
      </w:r>
      <w:r w:rsidR="00D02204" w:rsidRPr="00371FDC">
        <w:rPr>
          <w:rFonts w:ascii="Arial" w:hAnsi="Arial" w:cs="Arial"/>
        </w:rPr>
        <w:t xml:space="preserve"> Box plots showing the association between cfDNA concentration at baseline with clinical and pathological variables</w:t>
      </w:r>
      <w:r w:rsidR="001F1D77">
        <w:rPr>
          <w:rFonts w:ascii="Arial" w:hAnsi="Arial" w:cs="Arial"/>
        </w:rPr>
        <w:t xml:space="preserve"> of breast cancer patients</w:t>
      </w:r>
      <w:r w:rsidR="00D02204" w:rsidRPr="00371FDC">
        <w:rPr>
          <w:rFonts w:ascii="Arial" w:hAnsi="Arial" w:cs="Arial"/>
        </w:rPr>
        <w:t xml:space="preserve">. In all panels, the boxes show the median and interquartile range. The whiskers extend to </w:t>
      </w:r>
      <w:r w:rsidR="00FE0163">
        <w:rPr>
          <w:rFonts w:ascii="Arial" w:hAnsi="Arial" w:cs="Arial"/>
        </w:rPr>
        <w:t xml:space="preserve">the </w:t>
      </w:r>
      <w:r w:rsidR="00D02204" w:rsidRPr="00371FDC">
        <w:rPr>
          <w:rFonts w:ascii="Arial" w:hAnsi="Arial" w:cs="Arial"/>
        </w:rPr>
        <w:t>full range of the data points</w:t>
      </w:r>
      <w:r w:rsidR="008F1B24">
        <w:rPr>
          <w:rFonts w:ascii="Arial" w:hAnsi="Arial" w:cs="Arial"/>
        </w:rPr>
        <w:t xml:space="preserve"> excluding outliers</w:t>
      </w:r>
      <w:r w:rsidR="00D02204" w:rsidRPr="00371FDC">
        <w:rPr>
          <w:rFonts w:ascii="Arial" w:hAnsi="Arial" w:cs="Arial"/>
        </w:rPr>
        <w:t xml:space="preserve">. In all panels, the </w:t>
      </w:r>
      <w:r w:rsidR="00D02204" w:rsidRPr="00371FDC">
        <w:rPr>
          <w:rFonts w:ascii="Arial" w:hAnsi="Arial" w:cs="Arial"/>
          <w:i/>
          <w:iCs/>
        </w:rPr>
        <w:t>p</w:t>
      </w:r>
      <w:r w:rsidR="00D02204" w:rsidRPr="00371FDC">
        <w:rPr>
          <w:rFonts w:ascii="Arial" w:hAnsi="Arial" w:cs="Arial"/>
        </w:rPr>
        <w:t>-values were calculated using the Wilcoxon rank sum test. A</w:t>
      </w:r>
      <w:proofErr w:type="spellStart"/>
      <w:r w:rsidR="00D02204" w:rsidRPr="00371FDC">
        <w:rPr>
          <w:rFonts w:ascii="Arial" w:hAnsi="Arial" w:cs="Arial"/>
          <w:lang w:val="en"/>
        </w:rPr>
        <w:t>ll</w:t>
      </w:r>
      <w:proofErr w:type="spellEnd"/>
      <w:r w:rsidR="00D02204" w:rsidRPr="00371FDC">
        <w:rPr>
          <w:rFonts w:ascii="Arial" w:hAnsi="Arial" w:cs="Arial"/>
          <w:lang w:val="en"/>
        </w:rPr>
        <w:t xml:space="preserve"> tests were two-sided.</w:t>
      </w:r>
      <w:r w:rsidR="001F1D77">
        <w:rPr>
          <w:rFonts w:ascii="Arial" w:hAnsi="Arial" w:cs="Arial"/>
          <w:lang w:val="en"/>
        </w:rPr>
        <w:t xml:space="preserve"> HR+, hormone receptor-positive; </w:t>
      </w:r>
      <w:proofErr w:type="spellStart"/>
      <w:r w:rsidR="003B0B37">
        <w:rPr>
          <w:rFonts w:ascii="Arial" w:hAnsi="Arial" w:cs="Arial"/>
          <w:lang w:val="en"/>
        </w:rPr>
        <w:t>pCR</w:t>
      </w:r>
      <w:proofErr w:type="spellEnd"/>
      <w:r w:rsidR="003B0B37">
        <w:rPr>
          <w:rFonts w:ascii="Arial" w:hAnsi="Arial" w:cs="Arial"/>
          <w:lang w:val="en"/>
        </w:rPr>
        <w:t xml:space="preserve">, pathological complete response; </w:t>
      </w:r>
      <w:r w:rsidR="001F1D77">
        <w:rPr>
          <w:rFonts w:ascii="Arial" w:hAnsi="Arial" w:cs="Arial"/>
          <w:lang w:val="en"/>
        </w:rPr>
        <w:t>TN, triple-negative; yrs, years.</w:t>
      </w:r>
    </w:p>
    <w:p w14:paraId="34B76859" w14:textId="77777777" w:rsidR="00F64CB6" w:rsidRDefault="00F64CB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CEE13D9" w14:textId="67D00FFE" w:rsidR="00127FE2" w:rsidRPr="00371FDC" w:rsidRDefault="00AA014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026804" wp14:editId="1F0E117E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6280150" cy="4884420"/>
            <wp:effectExtent l="0" t="0" r="6350" b="0"/>
            <wp:wrapTopAndBottom/>
            <wp:docPr id="1126543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43774" name="Picture 11265437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77A34" w14:textId="426B7688" w:rsidR="001F1D77" w:rsidRPr="00371FDC" w:rsidRDefault="00127FE2" w:rsidP="001F1D77">
      <w:pPr>
        <w:jc w:val="both"/>
        <w:rPr>
          <w:rFonts w:ascii="Arial" w:hAnsi="Arial" w:cs="Arial"/>
        </w:rPr>
      </w:pPr>
      <w:r w:rsidRPr="00371FDC">
        <w:rPr>
          <w:rFonts w:ascii="Arial" w:hAnsi="Arial" w:cs="Arial"/>
          <w:b/>
          <w:bCs/>
        </w:rPr>
        <w:t>Supplementary Figure S2</w:t>
      </w:r>
      <w:r w:rsidR="00D02204" w:rsidRPr="00371FDC">
        <w:rPr>
          <w:rFonts w:ascii="Arial" w:hAnsi="Arial" w:cs="Arial"/>
          <w:b/>
          <w:bCs/>
        </w:rPr>
        <w:t>:</w:t>
      </w:r>
      <w:r w:rsidRPr="00371FDC">
        <w:rPr>
          <w:rFonts w:ascii="Arial" w:hAnsi="Arial" w:cs="Arial"/>
          <w:b/>
          <w:bCs/>
        </w:rPr>
        <w:t xml:space="preserve"> </w:t>
      </w:r>
      <w:r w:rsidR="003437A4">
        <w:rPr>
          <w:rFonts w:ascii="Arial" w:hAnsi="Arial" w:cs="Arial"/>
          <w:b/>
          <w:bCs/>
        </w:rPr>
        <w:t>Circulating c</w:t>
      </w:r>
      <w:r w:rsidRPr="00371FDC">
        <w:rPr>
          <w:rFonts w:ascii="Arial" w:hAnsi="Arial" w:cs="Arial"/>
          <w:b/>
          <w:bCs/>
        </w:rPr>
        <w:t>ell-free DNA (cfDNA) concentration on-treatment</w:t>
      </w:r>
      <w:r w:rsidR="00E96A00">
        <w:rPr>
          <w:rFonts w:ascii="Arial" w:hAnsi="Arial" w:cs="Arial"/>
          <w:b/>
          <w:bCs/>
        </w:rPr>
        <w:t xml:space="preserve"> by clinicopathologic variables</w:t>
      </w:r>
      <w:r w:rsidRPr="00371FDC">
        <w:rPr>
          <w:rFonts w:ascii="Arial" w:hAnsi="Arial" w:cs="Arial"/>
          <w:b/>
          <w:bCs/>
        </w:rPr>
        <w:t>.</w:t>
      </w:r>
      <w:r w:rsidR="00D02204" w:rsidRPr="00371FDC">
        <w:rPr>
          <w:rFonts w:ascii="Arial" w:hAnsi="Arial" w:cs="Arial"/>
        </w:rPr>
        <w:t xml:space="preserve"> Box plots showing the association between cfDNA concentration on-treatment with clinical and pathologic variables</w:t>
      </w:r>
      <w:r w:rsidR="001F1D77">
        <w:rPr>
          <w:rFonts w:ascii="Arial" w:hAnsi="Arial" w:cs="Arial"/>
        </w:rPr>
        <w:t xml:space="preserve"> of breast cancers</w:t>
      </w:r>
      <w:r w:rsidR="00D02204" w:rsidRPr="00371FDC">
        <w:rPr>
          <w:rFonts w:ascii="Arial" w:hAnsi="Arial" w:cs="Arial"/>
        </w:rPr>
        <w:t xml:space="preserve">. In all panels, the boxes show the median and interquartile range. The whiskers extend to </w:t>
      </w:r>
      <w:r w:rsidR="00FE0163">
        <w:rPr>
          <w:rFonts w:ascii="Arial" w:hAnsi="Arial" w:cs="Arial"/>
        </w:rPr>
        <w:t xml:space="preserve">the </w:t>
      </w:r>
      <w:r w:rsidR="00D02204" w:rsidRPr="00371FDC">
        <w:rPr>
          <w:rFonts w:ascii="Arial" w:hAnsi="Arial" w:cs="Arial"/>
        </w:rPr>
        <w:t>full range of the data points</w:t>
      </w:r>
      <w:r w:rsidR="008F1B24">
        <w:rPr>
          <w:rFonts w:ascii="Arial" w:hAnsi="Arial" w:cs="Arial"/>
        </w:rPr>
        <w:t xml:space="preserve"> excluding outliers</w:t>
      </w:r>
      <w:r w:rsidR="00D02204" w:rsidRPr="00371FDC">
        <w:rPr>
          <w:rFonts w:ascii="Arial" w:hAnsi="Arial" w:cs="Arial"/>
        </w:rPr>
        <w:t xml:space="preserve">. In all panels, the </w:t>
      </w:r>
      <w:r w:rsidR="00D02204" w:rsidRPr="00371FDC">
        <w:rPr>
          <w:rFonts w:ascii="Arial" w:hAnsi="Arial" w:cs="Arial"/>
          <w:i/>
          <w:iCs/>
        </w:rPr>
        <w:t>p</w:t>
      </w:r>
      <w:r w:rsidR="00D02204" w:rsidRPr="00371FDC">
        <w:rPr>
          <w:rFonts w:ascii="Arial" w:hAnsi="Arial" w:cs="Arial"/>
        </w:rPr>
        <w:t>-values were calculated using the Wilcoxon rank sum test. A</w:t>
      </w:r>
      <w:proofErr w:type="spellStart"/>
      <w:r w:rsidR="00D02204" w:rsidRPr="00371FDC">
        <w:rPr>
          <w:rFonts w:ascii="Arial" w:hAnsi="Arial" w:cs="Arial"/>
          <w:lang w:val="en"/>
        </w:rPr>
        <w:t>ll</w:t>
      </w:r>
      <w:proofErr w:type="spellEnd"/>
      <w:r w:rsidR="00D02204" w:rsidRPr="00371FDC">
        <w:rPr>
          <w:rFonts w:ascii="Arial" w:hAnsi="Arial" w:cs="Arial"/>
          <w:lang w:val="en"/>
        </w:rPr>
        <w:t xml:space="preserve"> tests were two-sided.</w:t>
      </w:r>
      <w:r w:rsidR="001F1D77">
        <w:rPr>
          <w:rFonts w:ascii="Arial" w:hAnsi="Arial" w:cs="Arial"/>
          <w:lang w:val="en"/>
        </w:rPr>
        <w:t xml:space="preserve"> HR+, hormone receptor-positive; </w:t>
      </w:r>
      <w:proofErr w:type="spellStart"/>
      <w:r w:rsidR="003B0B37">
        <w:rPr>
          <w:rFonts w:ascii="Arial" w:hAnsi="Arial" w:cs="Arial"/>
          <w:lang w:val="en"/>
        </w:rPr>
        <w:t>pCR</w:t>
      </w:r>
      <w:proofErr w:type="spellEnd"/>
      <w:r w:rsidR="003B0B37">
        <w:rPr>
          <w:rFonts w:ascii="Arial" w:hAnsi="Arial" w:cs="Arial"/>
          <w:lang w:val="en"/>
        </w:rPr>
        <w:t xml:space="preserve">, pathological complete response; </w:t>
      </w:r>
      <w:r w:rsidR="001F1D77">
        <w:rPr>
          <w:rFonts w:ascii="Arial" w:hAnsi="Arial" w:cs="Arial"/>
          <w:lang w:val="en"/>
        </w:rPr>
        <w:t>TN, triple-negative; yrs, years.</w:t>
      </w:r>
    </w:p>
    <w:p w14:paraId="1B314081" w14:textId="66480BEF" w:rsidR="00786A6E" w:rsidRPr="00371FDC" w:rsidRDefault="00786A6E" w:rsidP="00D02204">
      <w:pPr>
        <w:jc w:val="both"/>
        <w:rPr>
          <w:rFonts w:ascii="Arial" w:hAnsi="Arial" w:cs="Arial"/>
          <w:b/>
          <w:bCs/>
        </w:rPr>
      </w:pPr>
    </w:p>
    <w:p w14:paraId="6CDD17FE" w14:textId="312112A0" w:rsidR="00127FE2" w:rsidRPr="00371FDC" w:rsidRDefault="00127FE2">
      <w:pPr>
        <w:rPr>
          <w:rFonts w:ascii="Arial" w:hAnsi="Arial" w:cs="Arial"/>
          <w:b/>
          <w:bCs/>
        </w:rPr>
      </w:pPr>
      <w:r w:rsidRPr="00371FDC">
        <w:rPr>
          <w:rFonts w:ascii="Arial" w:hAnsi="Arial" w:cs="Arial"/>
          <w:b/>
          <w:bCs/>
        </w:rPr>
        <w:br w:type="page"/>
      </w:r>
    </w:p>
    <w:p w14:paraId="05BD5874" w14:textId="4214316D" w:rsidR="004345EC" w:rsidRDefault="00A73686" w:rsidP="006B3FB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BB8F8B1" wp14:editId="34F3AC70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6280150" cy="4884420"/>
            <wp:effectExtent l="0" t="0" r="0" b="0"/>
            <wp:wrapTopAndBottom/>
            <wp:docPr id="94851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16977" name="Picture 9485169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963C1" w14:textId="378D1CBD" w:rsidR="001F1D77" w:rsidRPr="00371FDC" w:rsidRDefault="00127FE2" w:rsidP="001F1D77">
      <w:pPr>
        <w:jc w:val="both"/>
        <w:rPr>
          <w:rFonts w:ascii="Arial" w:hAnsi="Arial" w:cs="Arial"/>
        </w:rPr>
      </w:pPr>
      <w:r w:rsidRPr="00371FDC">
        <w:rPr>
          <w:rFonts w:ascii="Arial" w:hAnsi="Arial" w:cs="Arial"/>
          <w:b/>
          <w:bCs/>
        </w:rPr>
        <w:t>Supplementary Figure S3</w:t>
      </w:r>
      <w:r w:rsidR="00D02204" w:rsidRPr="00371FDC">
        <w:rPr>
          <w:rFonts w:ascii="Arial" w:hAnsi="Arial" w:cs="Arial"/>
          <w:b/>
          <w:bCs/>
        </w:rPr>
        <w:t>:</w:t>
      </w:r>
      <w:r w:rsidRPr="00371FDC">
        <w:rPr>
          <w:rFonts w:ascii="Arial" w:hAnsi="Arial" w:cs="Arial"/>
          <w:b/>
          <w:bCs/>
        </w:rPr>
        <w:t xml:space="preserve"> </w:t>
      </w:r>
      <w:r w:rsidR="003437A4">
        <w:rPr>
          <w:rFonts w:ascii="Arial" w:hAnsi="Arial" w:cs="Arial"/>
          <w:b/>
          <w:bCs/>
        </w:rPr>
        <w:t>Circulating c</w:t>
      </w:r>
      <w:r w:rsidRPr="00371FDC">
        <w:rPr>
          <w:rFonts w:ascii="Arial" w:hAnsi="Arial" w:cs="Arial"/>
          <w:b/>
          <w:bCs/>
        </w:rPr>
        <w:t>ell-free DNA (cfDNA) concentration post-treatment</w:t>
      </w:r>
      <w:r w:rsidR="00E96A00">
        <w:rPr>
          <w:rFonts w:ascii="Arial" w:hAnsi="Arial" w:cs="Arial"/>
          <w:b/>
          <w:bCs/>
        </w:rPr>
        <w:t xml:space="preserve"> by clinicopathologic variables</w:t>
      </w:r>
      <w:r w:rsidRPr="00371FDC">
        <w:rPr>
          <w:rFonts w:ascii="Arial" w:hAnsi="Arial" w:cs="Arial"/>
          <w:b/>
          <w:bCs/>
        </w:rPr>
        <w:t>.</w:t>
      </w:r>
      <w:r w:rsidR="006B3FBD" w:rsidRPr="00371FDC">
        <w:rPr>
          <w:rFonts w:ascii="Arial" w:hAnsi="Arial" w:cs="Arial"/>
        </w:rPr>
        <w:t xml:space="preserve"> Box plots showing the association between cfDNA concentration post-treatment with clinical and pathologic variables</w:t>
      </w:r>
      <w:r w:rsidR="001F1D77">
        <w:rPr>
          <w:rFonts w:ascii="Arial" w:hAnsi="Arial" w:cs="Arial"/>
        </w:rPr>
        <w:t xml:space="preserve"> of breast cancer patients</w:t>
      </w:r>
      <w:r w:rsidR="006B3FBD" w:rsidRPr="00371FDC">
        <w:rPr>
          <w:rFonts w:ascii="Arial" w:hAnsi="Arial" w:cs="Arial"/>
        </w:rPr>
        <w:t>. In all panels, the boxes show the median and interquartile range. The whiskers extend to</w:t>
      </w:r>
      <w:r w:rsidR="00FE0163">
        <w:rPr>
          <w:rFonts w:ascii="Arial" w:hAnsi="Arial" w:cs="Arial"/>
        </w:rPr>
        <w:t xml:space="preserve"> the</w:t>
      </w:r>
      <w:r w:rsidR="006B3FBD" w:rsidRPr="00371FDC">
        <w:rPr>
          <w:rFonts w:ascii="Arial" w:hAnsi="Arial" w:cs="Arial"/>
        </w:rPr>
        <w:t xml:space="preserve"> full range of the data points</w:t>
      </w:r>
      <w:r w:rsidR="008F1B24">
        <w:rPr>
          <w:rFonts w:ascii="Arial" w:hAnsi="Arial" w:cs="Arial"/>
        </w:rPr>
        <w:t xml:space="preserve"> excluding outliers</w:t>
      </w:r>
      <w:r w:rsidR="006B3FBD" w:rsidRPr="00371FDC">
        <w:rPr>
          <w:rFonts w:ascii="Arial" w:hAnsi="Arial" w:cs="Arial"/>
        </w:rPr>
        <w:t xml:space="preserve">. In all panels, the </w:t>
      </w:r>
      <w:r w:rsidR="006B3FBD" w:rsidRPr="00371FDC">
        <w:rPr>
          <w:rFonts w:ascii="Arial" w:hAnsi="Arial" w:cs="Arial"/>
          <w:i/>
          <w:iCs/>
        </w:rPr>
        <w:t>p</w:t>
      </w:r>
      <w:r w:rsidR="006B3FBD" w:rsidRPr="00371FDC">
        <w:rPr>
          <w:rFonts w:ascii="Arial" w:hAnsi="Arial" w:cs="Arial"/>
        </w:rPr>
        <w:t>-values were calculated using the Wilcoxon rank sum test. A</w:t>
      </w:r>
      <w:proofErr w:type="spellStart"/>
      <w:r w:rsidR="006B3FBD" w:rsidRPr="00371FDC">
        <w:rPr>
          <w:rFonts w:ascii="Arial" w:hAnsi="Arial" w:cs="Arial"/>
          <w:lang w:val="en"/>
        </w:rPr>
        <w:t>ll</w:t>
      </w:r>
      <w:proofErr w:type="spellEnd"/>
      <w:r w:rsidR="006B3FBD" w:rsidRPr="00371FDC">
        <w:rPr>
          <w:rFonts w:ascii="Arial" w:hAnsi="Arial" w:cs="Arial"/>
          <w:lang w:val="en"/>
        </w:rPr>
        <w:t xml:space="preserve"> tests were two-sided.</w:t>
      </w:r>
      <w:r w:rsidR="001F1D77">
        <w:rPr>
          <w:rFonts w:ascii="Arial" w:hAnsi="Arial" w:cs="Arial"/>
          <w:lang w:val="en"/>
        </w:rPr>
        <w:t xml:space="preserve"> HR+, hormone receptor-positive; </w:t>
      </w:r>
      <w:proofErr w:type="spellStart"/>
      <w:r w:rsidR="003B0B37">
        <w:rPr>
          <w:rFonts w:ascii="Arial" w:hAnsi="Arial" w:cs="Arial"/>
          <w:lang w:val="en"/>
        </w:rPr>
        <w:t>pCR</w:t>
      </w:r>
      <w:proofErr w:type="spellEnd"/>
      <w:r w:rsidR="003B0B37">
        <w:rPr>
          <w:rFonts w:ascii="Arial" w:hAnsi="Arial" w:cs="Arial"/>
          <w:lang w:val="en"/>
        </w:rPr>
        <w:t xml:space="preserve">, pathological complete response; </w:t>
      </w:r>
      <w:r w:rsidR="001F1D77">
        <w:rPr>
          <w:rFonts w:ascii="Arial" w:hAnsi="Arial" w:cs="Arial"/>
          <w:lang w:val="en"/>
        </w:rPr>
        <w:t>TN, triple-negative; yrs, years.</w:t>
      </w:r>
    </w:p>
    <w:p w14:paraId="4439AAE7" w14:textId="53D4CEA2" w:rsidR="00127FE2" w:rsidRPr="00371FDC" w:rsidRDefault="00127FE2" w:rsidP="006B3FBD">
      <w:pPr>
        <w:jc w:val="both"/>
        <w:rPr>
          <w:rFonts w:ascii="Arial" w:hAnsi="Arial" w:cs="Arial"/>
          <w:b/>
          <w:bCs/>
        </w:rPr>
      </w:pPr>
    </w:p>
    <w:p w14:paraId="54B565DD" w14:textId="4E11A8F9" w:rsidR="00127FE2" w:rsidRDefault="00127FE2">
      <w:pPr>
        <w:rPr>
          <w:ins w:id="0" w:author="Weigelt, Britta" w:date="2025-08-08T15:06:00Z" w16du:dateUtc="2025-08-08T19:06:00Z"/>
          <w:rFonts w:ascii="Arial" w:hAnsi="Arial" w:cs="Arial"/>
          <w:b/>
          <w:bCs/>
        </w:rPr>
      </w:pPr>
      <w:r w:rsidRPr="00371FDC">
        <w:rPr>
          <w:rFonts w:ascii="Arial" w:hAnsi="Arial" w:cs="Arial"/>
          <w:b/>
          <w:bCs/>
        </w:rPr>
        <w:br w:type="page"/>
      </w:r>
    </w:p>
    <w:p w14:paraId="3A87CFF4" w14:textId="48E41972" w:rsidR="00E96A00" w:rsidDel="00264EEE" w:rsidRDefault="00E96A00">
      <w:pPr>
        <w:rPr>
          <w:ins w:id="1" w:author="Weigelt, Britta" w:date="2025-08-08T15:07:00Z" w16du:dateUtc="2025-08-08T19:07:00Z"/>
          <w:del w:id="2" w:author="Brown, David" w:date="2025-08-11T12:06:00Z" w16du:dateUtc="2025-08-11T16:06:00Z"/>
          <w:rFonts w:ascii="Arial" w:hAnsi="Arial" w:cs="Arial"/>
          <w:b/>
          <w:bCs/>
        </w:rPr>
      </w:pPr>
      <w:ins w:id="3" w:author="Weigelt, Britta" w:date="2025-08-08T15:07:00Z" w16du:dateUtc="2025-08-08T19:07:00Z">
        <w:r>
          <w:rPr>
            <w:rFonts w:ascii="Arial" w:hAnsi="Arial" w:cs="Arial"/>
            <w:noProof/>
          </w:rPr>
          <w:lastRenderedPageBreak/>
          <w:drawing>
            <wp:anchor distT="0" distB="0" distL="114300" distR="114300" simplePos="0" relativeHeight="251668480" behindDoc="0" locked="0" layoutInCell="1" allowOverlap="1" wp14:anchorId="69C5E0CC" wp14:editId="34B43C00">
              <wp:simplePos x="0" y="0"/>
              <wp:positionH relativeFrom="margin">
                <wp:align>center</wp:align>
              </wp:positionH>
              <wp:positionV relativeFrom="paragraph">
                <wp:posOffset>64558</wp:posOffset>
              </wp:positionV>
              <wp:extent cx="6280150" cy="2791460"/>
              <wp:effectExtent l="0" t="0" r="0" b="0"/>
              <wp:wrapTopAndBottom/>
              <wp:docPr id="1343301289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70623341" name="Picture 970623341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0150" cy="27914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1A518C59" w14:textId="77777777" w:rsidR="00E96A00" w:rsidRDefault="00E96A00" w:rsidP="00264EEE">
      <w:pPr>
        <w:rPr>
          <w:rFonts w:ascii="Arial" w:hAnsi="Arial" w:cs="Arial"/>
        </w:rPr>
        <w:pPrChange w:id="4" w:author="Brown, David" w:date="2025-08-11T12:06:00Z" w16du:dateUtc="2025-08-11T16:06:00Z">
          <w:pPr>
            <w:jc w:val="both"/>
          </w:pPr>
        </w:pPrChange>
      </w:pPr>
    </w:p>
    <w:p w14:paraId="4581EF40" w14:textId="6540F92D" w:rsidR="00E96A00" w:rsidRPr="00371FDC" w:rsidRDefault="00E96A00" w:rsidP="00E96A00">
      <w:pPr>
        <w:jc w:val="both"/>
        <w:rPr>
          <w:rFonts w:ascii="Arial" w:hAnsi="Arial" w:cs="Arial"/>
        </w:rPr>
      </w:pPr>
      <w:r w:rsidRPr="00371FDC">
        <w:rPr>
          <w:rFonts w:ascii="Arial" w:hAnsi="Arial" w:cs="Arial"/>
          <w:b/>
          <w:bCs/>
        </w:rPr>
        <w:t>Supplementary Figure S</w:t>
      </w:r>
      <w:ins w:id="5" w:author="Brown, David" w:date="2025-08-11T12:05:00Z" w16du:dateUtc="2025-08-11T16:05:00Z">
        <w:r w:rsidR="00264EEE">
          <w:rPr>
            <w:rFonts w:ascii="Arial" w:hAnsi="Arial" w:cs="Arial"/>
            <w:b/>
            <w:bCs/>
          </w:rPr>
          <w:t>4</w:t>
        </w:r>
      </w:ins>
      <w:del w:id="6" w:author="Brown, David" w:date="2025-08-11T12:05:00Z" w16du:dateUtc="2025-08-11T16:05:00Z">
        <w:r w:rsidDel="00264EEE">
          <w:rPr>
            <w:rFonts w:ascii="Arial" w:hAnsi="Arial" w:cs="Arial"/>
            <w:b/>
            <w:bCs/>
          </w:rPr>
          <w:delText>7</w:delText>
        </w:r>
      </w:del>
      <w:r w:rsidRPr="00371FDC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>Distribution of circulating c</w:t>
      </w:r>
      <w:r w:rsidRPr="00371FDC">
        <w:rPr>
          <w:rFonts w:ascii="Arial" w:hAnsi="Arial" w:cs="Arial"/>
          <w:b/>
          <w:bCs/>
        </w:rPr>
        <w:t>ell-free DNA (cfDNA) concentration</w:t>
      </w:r>
      <w:ins w:id="7" w:author="Weigelt, Britta" w:date="2025-08-08T15:07:00Z" w16du:dateUtc="2025-08-08T19:07:00Z">
        <w:r>
          <w:rPr>
            <w:rFonts w:ascii="Arial" w:hAnsi="Arial" w:cs="Arial"/>
            <w:b/>
            <w:bCs/>
          </w:rPr>
          <w:t xml:space="preserve"> by residual cancer burden (RCB)</w:t>
        </w:r>
      </w:ins>
      <w:r w:rsidRPr="00371FDC">
        <w:rPr>
          <w:rFonts w:ascii="Arial" w:hAnsi="Arial" w:cs="Arial"/>
          <w:b/>
          <w:bCs/>
        </w:rPr>
        <w:t>.</w:t>
      </w:r>
      <w:r w:rsidRPr="00371FDC">
        <w:rPr>
          <w:rFonts w:ascii="Arial" w:hAnsi="Arial" w:cs="Arial"/>
        </w:rPr>
        <w:t xml:space="preserve"> Box plots </w:t>
      </w:r>
      <w:r>
        <w:rPr>
          <w:rFonts w:ascii="Arial" w:hAnsi="Arial" w:cs="Arial"/>
        </w:rPr>
        <w:t xml:space="preserve">comparing the distribution of </w:t>
      </w:r>
      <w:r w:rsidRPr="00371FDC">
        <w:rPr>
          <w:rFonts w:ascii="Arial" w:hAnsi="Arial" w:cs="Arial"/>
        </w:rPr>
        <w:t xml:space="preserve">cfDNA concentration </w:t>
      </w:r>
      <w:r>
        <w:rPr>
          <w:rFonts w:ascii="Arial" w:hAnsi="Arial" w:cs="Arial"/>
        </w:rPr>
        <w:t>at various time points between</w:t>
      </w:r>
      <w:r w:rsidRPr="00371F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patients with </w:t>
      </w:r>
      <w:del w:id="8" w:author="Brown, David" w:date="2025-08-11T12:05:00Z" w16du:dateUtc="2025-08-11T16:05:00Z">
        <w:r w:rsidDel="00264EEE">
          <w:rPr>
            <w:rFonts w:ascii="Arial" w:hAnsi="Arial" w:cs="Arial"/>
          </w:rPr>
          <w:delText xml:space="preserve">different </w:delText>
        </w:r>
      </w:del>
      <w:ins w:id="9" w:author="Weigelt, Britta" w:date="2025-08-08T15:52:00Z" w16du:dateUtc="2025-08-08T19:52:00Z">
        <w:r w:rsidR="00EE1F59">
          <w:rPr>
            <w:rFonts w:ascii="Arial" w:hAnsi="Arial" w:cs="Arial"/>
          </w:rPr>
          <w:t>no/</w:t>
        </w:r>
      </w:ins>
      <w:ins w:id="10" w:author="Weigelt, Britta" w:date="2025-08-08T15:07:00Z" w16du:dateUtc="2025-08-08T19:07:00Z">
        <w:r>
          <w:rPr>
            <w:rFonts w:ascii="Arial" w:hAnsi="Arial" w:cs="Arial"/>
          </w:rPr>
          <w:t xml:space="preserve">low (0/I) and high (II/III) </w:t>
        </w:r>
      </w:ins>
      <w:del w:id="11" w:author="Weigelt, Britta" w:date="2025-08-08T15:07:00Z" w16du:dateUtc="2025-08-08T19:07:00Z">
        <w:r w:rsidDel="00E96A00">
          <w:rPr>
            <w:rFonts w:ascii="Arial" w:hAnsi="Arial" w:cs="Arial"/>
          </w:rPr>
          <w:delText>R</w:delText>
        </w:r>
      </w:del>
      <w:ins w:id="12" w:author="Weigelt, Britta" w:date="2025-08-08T15:08:00Z" w16du:dateUtc="2025-08-08T19:08:00Z">
        <w:r>
          <w:rPr>
            <w:rFonts w:ascii="Arial" w:hAnsi="Arial" w:cs="Arial"/>
          </w:rPr>
          <w:t>RCB</w:t>
        </w:r>
      </w:ins>
      <w:del w:id="13" w:author="Weigelt, Britta" w:date="2025-08-08T15:08:00Z" w16du:dateUtc="2025-08-08T19:08:00Z">
        <w:r w:rsidDel="00E96A00">
          <w:rPr>
            <w:rFonts w:ascii="Arial" w:hAnsi="Arial" w:cs="Arial"/>
          </w:rPr>
          <w:delText xml:space="preserve">esidual </w:delText>
        </w:r>
      </w:del>
      <w:del w:id="14" w:author="Weigelt, Britta" w:date="2025-08-08T15:07:00Z" w16du:dateUtc="2025-08-08T19:07:00Z">
        <w:r w:rsidDel="00E96A00">
          <w:rPr>
            <w:rFonts w:ascii="Arial" w:hAnsi="Arial" w:cs="Arial"/>
          </w:rPr>
          <w:delText>C</w:delText>
        </w:r>
      </w:del>
      <w:del w:id="15" w:author="Weigelt, Britta" w:date="2025-08-08T15:08:00Z" w16du:dateUtc="2025-08-08T19:08:00Z">
        <w:r w:rsidDel="00E96A00">
          <w:rPr>
            <w:rFonts w:ascii="Arial" w:hAnsi="Arial" w:cs="Arial"/>
          </w:rPr>
          <w:delText>ancer Burden</w:delText>
        </w:r>
      </w:del>
      <w:r w:rsidRPr="00371FDC">
        <w:rPr>
          <w:rFonts w:ascii="Arial" w:hAnsi="Arial" w:cs="Arial"/>
        </w:rPr>
        <w:t>. In all panels, the boxes show the median and interquartile range. The whiskers extend to</w:t>
      </w:r>
      <w:r>
        <w:rPr>
          <w:rFonts w:ascii="Arial" w:hAnsi="Arial" w:cs="Arial"/>
        </w:rPr>
        <w:t xml:space="preserve"> the</w:t>
      </w:r>
      <w:r w:rsidRPr="00371FDC">
        <w:rPr>
          <w:rFonts w:ascii="Arial" w:hAnsi="Arial" w:cs="Arial"/>
        </w:rPr>
        <w:t xml:space="preserve"> full range of the data points</w:t>
      </w:r>
      <w:r>
        <w:rPr>
          <w:rFonts w:ascii="Arial" w:hAnsi="Arial" w:cs="Arial"/>
        </w:rPr>
        <w:t xml:space="preserve"> excluding outliers</w:t>
      </w:r>
      <w:r w:rsidRPr="00371FDC">
        <w:rPr>
          <w:rFonts w:ascii="Arial" w:hAnsi="Arial" w:cs="Arial"/>
        </w:rPr>
        <w:t xml:space="preserve">. In all panels, the </w:t>
      </w:r>
      <w:r w:rsidRPr="00371FDC">
        <w:rPr>
          <w:rFonts w:ascii="Arial" w:hAnsi="Arial" w:cs="Arial"/>
          <w:i/>
          <w:iCs/>
        </w:rPr>
        <w:t>p</w:t>
      </w:r>
      <w:r w:rsidRPr="00371FDC">
        <w:rPr>
          <w:rFonts w:ascii="Arial" w:hAnsi="Arial" w:cs="Arial"/>
        </w:rPr>
        <w:t>-values were calculated using the Wilcoxon rank sum test. A</w:t>
      </w:r>
      <w:proofErr w:type="spellStart"/>
      <w:r w:rsidRPr="00371FDC">
        <w:rPr>
          <w:rFonts w:ascii="Arial" w:hAnsi="Arial" w:cs="Arial"/>
          <w:lang w:val="en"/>
        </w:rPr>
        <w:t>ll</w:t>
      </w:r>
      <w:proofErr w:type="spellEnd"/>
      <w:r w:rsidRPr="00371FDC">
        <w:rPr>
          <w:rFonts w:ascii="Arial" w:hAnsi="Arial" w:cs="Arial"/>
          <w:lang w:val="en"/>
        </w:rPr>
        <w:t xml:space="preserve"> tests were two-sided</w:t>
      </w:r>
      <w:r>
        <w:rPr>
          <w:rFonts w:ascii="Arial" w:hAnsi="Arial" w:cs="Arial"/>
          <w:lang w:val="en"/>
        </w:rPr>
        <w:t>.</w:t>
      </w:r>
    </w:p>
    <w:p w14:paraId="66FDC6B6" w14:textId="7FC87958" w:rsidR="00E96A00" w:rsidDel="00264EEE" w:rsidRDefault="00E96A00">
      <w:pPr>
        <w:rPr>
          <w:ins w:id="16" w:author="Weigelt, Britta" w:date="2025-08-08T15:07:00Z" w16du:dateUtc="2025-08-08T19:07:00Z"/>
          <w:del w:id="17" w:author="Brown, David" w:date="2025-08-11T12:06:00Z" w16du:dateUtc="2025-08-11T16:06:00Z"/>
          <w:rFonts w:ascii="Arial" w:hAnsi="Arial" w:cs="Arial"/>
          <w:b/>
          <w:bCs/>
        </w:rPr>
      </w:pPr>
    </w:p>
    <w:p w14:paraId="61CCEAA7" w14:textId="3409DF19" w:rsidR="00E96A00" w:rsidDel="00264EEE" w:rsidRDefault="00E96A00">
      <w:pPr>
        <w:rPr>
          <w:ins w:id="18" w:author="Weigelt, Britta" w:date="2025-08-08T15:06:00Z" w16du:dateUtc="2025-08-08T19:06:00Z"/>
          <w:del w:id="19" w:author="Brown, David" w:date="2025-08-11T12:06:00Z" w16du:dateUtc="2025-08-11T16:06:00Z"/>
          <w:rFonts w:ascii="Arial" w:hAnsi="Arial" w:cs="Arial"/>
          <w:b/>
          <w:bCs/>
        </w:rPr>
      </w:pPr>
    </w:p>
    <w:p w14:paraId="776266AC" w14:textId="73785FDE" w:rsidR="00E96A00" w:rsidDel="00264EEE" w:rsidRDefault="00E96A00">
      <w:pPr>
        <w:rPr>
          <w:ins w:id="20" w:author="Weigelt, Britta" w:date="2025-08-08T15:06:00Z" w16du:dateUtc="2025-08-08T19:06:00Z"/>
          <w:del w:id="21" w:author="Brown, David" w:date="2025-08-11T12:06:00Z" w16du:dateUtc="2025-08-11T16:06:00Z"/>
          <w:rFonts w:ascii="Arial" w:hAnsi="Arial" w:cs="Arial"/>
          <w:b/>
          <w:bCs/>
        </w:rPr>
      </w:pPr>
    </w:p>
    <w:p w14:paraId="1213EC70" w14:textId="00FEB927" w:rsidR="00E96A00" w:rsidDel="00264EEE" w:rsidRDefault="00E96A00">
      <w:pPr>
        <w:rPr>
          <w:ins w:id="22" w:author="Weigelt, Britta" w:date="2025-08-08T15:06:00Z" w16du:dateUtc="2025-08-08T19:06:00Z"/>
          <w:del w:id="23" w:author="Brown, David" w:date="2025-08-11T12:06:00Z" w16du:dateUtc="2025-08-11T16:06:00Z"/>
          <w:rFonts w:ascii="Arial" w:hAnsi="Arial" w:cs="Arial"/>
          <w:b/>
          <w:bCs/>
        </w:rPr>
      </w:pPr>
    </w:p>
    <w:p w14:paraId="5008D551" w14:textId="46C7F0C8" w:rsidR="00E96A00" w:rsidDel="00264EEE" w:rsidRDefault="00E96A00">
      <w:pPr>
        <w:rPr>
          <w:ins w:id="24" w:author="Weigelt, Britta" w:date="2025-08-08T15:06:00Z" w16du:dateUtc="2025-08-08T19:06:00Z"/>
          <w:del w:id="25" w:author="Brown, David" w:date="2025-08-11T12:06:00Z" w16du:dateUtc="2025-08-11T16:06:00Z"/>
          <w:rFonts w:ascii="Arial" w:hAnsi="Arial" w:cs="Arial"/>
          <w:b/>
          <w:bCs/>
        </w:rPr>
      </w:pPr>
    </w:p>
    <w:p w14:paraId="71B233CF" w14:textId="21E1FBBB" w:rsidR="00E96A00" w:rsidRDefault="00E96A00">
      <w:pPr>
        <w:rPr>
          <w:ins w:id="26" w:author="Weigelt, Britta" w:date="2025-08-08T15:06:00Z" w16du:dateUtc="2025-08-08T19:06:00Z"/>
          <w:rFonts w:ascii="Arial" w:hAnsi="Arial" w:cs="Arial"/>
          <w:b/>
          <w:bCs/>
        </w:rPr>
      </w:pPr>
    </w:p>
    <w:p w14:paraId="0B9BDC23" w14:textId="7BFB6FFC" w:rsidR="00E96A00" w:rsidRDefault="00E96A00">
      <w:pPr>
        <w:rPr>
          <w:ins w:id="27" w:author="Weigelt, Britta" w:date="2025-08-08T15:06:00Z" w16du:dateUtc="2025-08-08T19:06:00Z"/>
          <w:rFonts w:ascii="Arial" w:hAnsi="Arial" w:cs="Arial"/>
          <w:b/>
          <w:bCs/>
        </w:rPr>
      </w:pPr>
      <w:ins w:id="28" w:author="Weigelt, Britta" w:date="2025-08-08T15:06:00Z" w16du:dateUtc="2025-08-08T19:06:00Z">
        <w:r>
          <w:rPr>
            <w:rFonts w:ascii="Arial" w:hAnsi="Arial" w:cs="Arial"/>
            <w:b/>
            <w:bCs/>
          </w:rPr>
          <w:br w:type="page"/>
        </w:r>
      </w:ins>
    </w:p>
    <w:p w14:paraId="057A7F7E" w14:textId="4064D21B" w:rsidR="00E96A00" w:rsidRPr="00371FDC" w:rsidDel="00E96A00" w:rsidRDefault="00E96A00">
      <w:pPr>
        <w:rPr>
          <w:del w:id="29" w:author="Weigelt, Britta" w:date="2025-08-08T15:12:00Z" w16du:dateUtc="2025-08-08T19:12:00Z"/>
          <w:rFonts w:ascii="Arial" w:hAnsi="Arial" w:cs="Arial"/>
          <w:b/>
          <w:bCs/>
        </w:rPr>
      </w:pPr>
    </w:p>
    <w:p w14:paraId="07BE183C" w14:textId="41D322DB" w:rsidR="004345EC" w:rsidRDefault="00AA014A" w:rsidP="00D0746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BED0279" wp14:editId="235627BF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6280150" cy="4884420"/>
            <wp:effectExtent l="0" t="0" r="0" b="0"/>
            <wp:wrapTopAndBottom/>
            <wp:docPr id="10066627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62716" name="Picture 10066627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2AAA7" w14:textId="288B6714" w:rsidR="001F1D77" w:rsidRPr="00371FDC" w:rsidRDefault="00D02204" w:rsidP="001F1D77">
      <w:pPr>
        <w:jc w:val="both"/>
        <w:rPr>
          <w:rFonts w:ascii="Arial" w:hAnsi="Arial" w:cs="Arial"/>
        </w:rPr>
      </w:pPr>
      <w:r w:rsidRPr="00371FDC">
        <w:rPr>
          <w:rFonts w:ascii="Arial" w:hAnsi="Arial" w:cs="Arial"/>
          <w:b/>
          <w:bCs/>
        </w:rPr>
        <w:t xml:space="preserve">Supplementary Figure </w:t>
      </w:r>
      <w:del w:id="30" w:author="Weigelt, Britta" w:date="2025-08-08T15:12:00Z" w16du:dateUtc="2025-08-08T19:12:00Z">
        <w:r w:rsidRPr="00371FDC" w:rsidDel="00E96A00">
          <w:rPr>
            <w:rFonts w:ascii="Arial" w:hAnsi="Arial" w:cs="Arial"/>
            <w:b/>
            <w:bCs/>
          </w:rPr>
          <w:delText>S4</w:delText>
        </w:r>
      </w:del>
      <w:r w:rsidR="00E96A00" w:rsidRPr="00371FDC">
        <w:rPr>
          <w:rFonts w:ascii="Arial" w:hAnsi="Arial" w:cs="Arial"/>
          <w:b/>
          <w:bCs/>
        </w:rPr>
        <w:t>S</w:t>
      </w:r>
      <w:r w:rsidR="00E96A00">
        <w:rPr>
          <w:rFonts w:ascii="Arial" w:hAnsi="Arial" w:cs="Arial"/>
          <w:b/>
          <w:bCs/>
        </w:rPr>
        <w:t>5</w:t>
      </w:r>
      <w:r w:rsidR="00EC6147" w:rsidRPr="00371FDC">
        <w:rPr>
          <w:rFonts w:ascii="Arial" w:hAnsi="Arial" w:cs="Arial"/>
          <w:b/>
          <w:bCs/>
        </w:rPr>
        <w:t>:</w:t>
      </w:r>
      <w:r w:rsidRPr="00371FDC">
        <w:rPr>
          <w:rFonts w:ascii="Arial" w:hAnsi="Arial" w:cs="Arial"/>
          <w:b/>
          <w:bCs/>
        </w:rPr>
        <w:t xml:space="preserve"> </w:t>
      </w:r>
      <w:r w:rsidR="003437A4">
        <w:rPr>
          <w:rFonts w:ascii="Arial" w:hAnsi="Arial" w:cs="Arial"/>
          <w:b/>
          <w:bCs/>
        </w:rPr>
        <w:t xml:space="preserve">Circulating tumor </w:t>
      </w:r>
      <w:r w:rsidR="00D0746E" w:rsidRPr="00371FDC">
        <w:rPr>
          <w:rFonts w:ascii="Arial" w:hAnsi="Arial" w:cs="Arial"/>
          <w:b/>
          <w:bCs/>
        </w:rPr>
        <w:t>DNA</w:t>
      </w:r>
      <w:r w:rsidR="00AA014A">
        <w:rPr>
          <w:rFonts w:ascii="Arial" w:hAnsi="Arial" w:cs="Arial"/>
          <w:b/>
          <w:bCs/>
        </w:rPr>
        <w:t xml:space="preserve"> (ctDNA)</w:t>
      </w:r>
      <w:r w:rsidR="00D0746E" w:rsidRPr="00371FDC">
        <w:rPr>
          <w:rFonts w:ascii="Arial" w:hAnsi="Arial" w:cs="Arial"/>
          <w:b/>
          <w:bCs/>
        </w:rPr>
        <w:t xml:space="preserve"> fraction </w:t>
      </w:r>
      <w:r w:rsidR="00FF0355">
        <w:rPr>
          <w:rFonts w:ascii="Arial" w:hAnsi="Arial" w:cs="Arial"/>
          <w:b/>
          <w:bCs/>
        </w:rPr>
        <w:t xml:space="preserve">defined as fraction of variants </w:t>
      </w:r>
      <w:r w:rsidRPr="00371FDC">
        <w:rPr>
          <w:rFonts w:ascii="Arial" w:hAnsi="Arial" w:cs="Arial"/>
          <w:b/>
          <w:bCs/>
        </w:rPr>
        <w:t>at baseline</w:t>
      </w:r>
      <w:r w:rsidR="00E96A00">
        <w:rPr>
          <w:rFonts w:ascii="Arial" w:hAnsi="Arial" w:cs="Arial"/>
          <w:b/>
          <w:bCs/>
        </w:rPr>
        <w:t xml:space="preserve"> by clinicopathologic variables</w:t>
      </w:r>
      <w:r w:rsidRPr="00371FDC">
        <w:rPr>
          <w:rFonts w:ascii="Arial" w:hAnsi="Arial" w:cs="Arial"/>
          <w:b/>
          <w:bCs/>
        </w:rPr>
        <w:t>.</w:t>
      </w:r>
      <w:r w:rsidR="00EC6147" w:rsidRPr="00371FDC">
        <w:rPr>
          <w:rFonts w:ascii="Arial" w:hAnsi="Arial" w:cs="Arial"/>
        </w:rPr>
        <w:t xml:space="preserve"> Box plots showing the association between c</w:t>
      </w:r>
      <w:r w:rsidR="00D0746E" w:rsidRPr="00371FDC">
        <w:rPr>
          <w:rFonts w:ascii="Arial" w:hAnsi="Arial" w:cs="Arial"/>
        </w:rPr>
        <w:t>t</w:t>
      </w:r>
      <w:r w:rsidR="00EC6147" w:rsidRPr="00371FDC">
        <w:rPr>
          <w:rFonts w:ascii="Arial" w:hAnsi="Arial" w:cs="Arial"/>
        </w:rPr>
        <w:t xml:space="preserve">DNA </w:t>
      </w:r>
      <w:r w:rsidR="00D0746E" w:rsidRPr="00371FDC">
        <w:rPr>
          <w:rFonts w:ascii="Arial" w:hAnsi="Arial" w:cs="Arial"/>
        </w:rPr>
        <w:t xml:space="preserve">fraction, defined as the number of variants detected in cfDNA as a fraction of the aggregate set of variants detected in the given </w:t>
      </w:r>
      <w:r w:rsidR="001F1D77">
        <w:rPr>
          <w:rFonts w:ascii="Arial" w:hAnsi="Arial" w:cs="Arial"/>
        </w:rPr>
        <w:t xml:space="preserve">breast cancer </w:t>
      </w:r>
      <w:r w:rsidR="00D0746E" w:rsidRPr="00371FDC">
        <w:rPr>
          <w:rFonts w:ascii="Arial" w:hAnsi="Arial" w:cs="Arial"/>
        </w:rPr>
        <w:t xml:space="preserve">patient, </w:t>
      </w:r>
      <w:r w:rsidR="00EC6147" w:rsidRPr="00371FDC">
        <w:rPr>
          <w:rFonts w:ascii="Arial" w:hAnsi="Arial" w:cs="Arial"/>
        </w:rPr>
        <w:t xml:space="preserve">at baseline with clinical and pathologic variables. In all panels, the boxes show the median and interquartile range. The whiskers extend to </w:t>
      </w:r>
      <w:r w:rsidR="00FE0163">
        <w:rPr>
          <w:rFonts w:ascii="Arial" w:hAnsi="Arial" w:cs="Arial"/>
        </w:rPr>
        <w:t xml:space="preserve">the </w:t>
      </w:r>
      <w:r w:rsidR="00EC6147" w:rsidRPr="00371FDC">
        <w:rPr>
          <w:rFonts w:ascii="Arial" w:hAnsi="Arial" w:cs="Arial"/>
        </w:rPr>
        <w:t>full range of the data points</w:t>
      </w:r>
      <w:r w:rsidR="008F1B24">
        <w:rPr>
          <w:rFonts w:ascii="Arial" w:hAnsi="Arial" w:cs="Arial"/>
        </w:rPr>
        <w:t xml:space="preserve"> excluding outliers</w:t>
      </w:r>
      <w:r w:rsidR="00EC6147" w:rsidRPr="00371FDC">
        <w:rPr>
          <w:rFonts w:ascii="Arial" w:hAnsi="Arial" w:cs="Arial"/>
        </w:rPr>
        <w:t xml:space="preserve">. In all panels, the </w:t>
      </w:r>
      <w:r w:rsidR="00EC6147" w:rsidRPr="00371FDC">
        <w:rPr>
          <w:rFonts w:ascii="Arial" w:hAnsi="Arial" w:cs="Arial"/>
          <w:i/>
          <w:iCs/>
        </w:rPr>
        <w:t>p</w:t>
      </w:r>
      <w:r w:rsidR="00EC6147" w:rsidRPr="00371FDC">
        <w:rPr>
          <w:rFonts w:ascii="Arial" w:hAnsi="Arial" w:cs="Arial"/>
        </w:rPr>
        <w:t>-values were calculated using the Wilcoxon rank sum test. A</w:t>
      </w:r>
      <w:proofErr w:type="spellStart"/>
      <w:r w:rsidR="00EC6147" w:rsidRPr="00371FDC">
        <w:rPr>
          <w:rFonts w:ascii="Arial" w:hAnsi="Arial" w:cs="Arial"/>
          <w:lang w:val="en"/>
        </w:rPr>
        <w:t>ll</w:t>
      </w:r>
      <w:proofErr w:type="spellEnd"/>
      <w:r w:rsidR="00EC6147" w:rsidRPr="00371FDC">
        <w:rPr>
          <w:rFonts w:ascii="Arial" w:hAnsi="Arial" w:cs="Arial"/>
          <w:lang w:val="en"/>
        </w:rPr>
        <w:t xml:space="preserve"> tests were two-sided.</w:t>
      </w:r>
      <w:r w:rsidR="001F1D77">
        <w:rPr>
          <w:rFonts w:ascii="Arial" w:hAnsi="Arial" w:cs="Arial"/>
          <w:lang w:val="en"/>
        </w:rPr>
        <w:t xml:space="preserve"> HR+, hormone receptor-positive; </w:t>
      </w:r>
      <w:proofErr w:type="spellStart"/>
      <w:ins w:id="31" w:author="Brown, David" w:date="2025-08-11T12:08:00Z" w16du:dateUtc="2025-08-11T16:08:00Z">
        <w:r w:rsidR="00264EEE">
          <w:rPr>
            <w:rFonts w:ascii="Arial" w:hAnsi="Arial" w:cs="Arial"/>
            <w:lang w:val="en"/>
          </w:rPr>
          <w:t>pCR</w:t>
        </w:r>
        <w:proofErr w:type="spellEnd"/>
        <w:r w:rsidR="00264EEE">
          <w:rPr>
            <w:rFonts w:ascii="Arial" w:hAnsi="Arial" w:cs="Arial"/>
            <w:lang w:val="en"/>
          </w:rPr>
          <w:t>, pathological complete response;</w:t>
        </w:r>
        <w:r w:rsidR="00264EEE">
          <w:rPr>
            <w:rFonts w:ascii="Arial" w:hAnsi="Arial" w:cs="Arial"/>
            <w:lang w:val="en"/>
          </w:rPr>
          <w:t xml:space="preserve"> </w:t>
        </w:r>
      </w:ins>
      <w:r w:rsidR="001F1D77">
        <w:rPr>
          <w:rFonts w:ascii="Arial" w:hAnsi="Arial" w:cs="Arial"/>
          <w:lang w:val="en"/>
        </w:rPr>
        <w:t>TN, triple-negative; yrs, years.</w:t>
      </w:r>
    </w:p>
    <w:p w14:paraId="30BC3628" w14:textId="64697C37" w:rsidR="000A1EBD" w:rsidRPr="00371FDC" w:rsidRDefault="000A1EBD" w:rsidP="00D0746E">
      <w:pPr>
        <w:jc w:val="both"/>
        <w:rPr>
          <w:rFonts w:ascii="Arial" w:hAnsi="Arial" w:cs="Arial"/>
          <w:b/>
          <w:bCs/>
        </w:rPr>
      </w:pPr>
    </w:p>
    <w:p w14:paraId="7A7922A3" w14:textId="1432B1B1" w:rsidR="00D02204" w:rsidRPr="00371FDC" w:rsidRDefault="00D02204">
      <w:pPr>
        <w:rPr>
          <w:rFonts w:ascii="Arial" w:hAnsi="Arial" w:cs="Arial"/>
          <w:b/>
          <w:bCs/>
        </w:rPr>
      </w:pPr>
      <w:r w:rsidRPr="00371FDC">
        <w:rPr>
          <w:rFonts w:ascii="Arial" w:hAnsi="Arial" w:cs="Arial"/>
          <w:b/>
          <w:bCs/>
        </w:rPr>
        <w:br w:type="page"/>
      </w:r>
    </w:p>
    <w:p w14:paraId="124A9277" w14:textId="334AF4EF" w:rsidR="004345EC" w:rsidRDefault="00AA014A" w:rsidP="00D0746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DA34BBD" wp14:editId="5511AB39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6280150" cy="4884420"/>
            <wp:effectExtent l="0" t="0" r="6350" b="0"/>
            <wp:wrapTopAndBottom/>
            <wp:docPr id="608505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0500" name="Picture 608505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2FC0D0" w14:textId="7788E0B1" w:rsidR="001F1D77" w:rsidRPr="00371FDC" w:rsidRDefault="00D02204" w:rsidP="001F1D77">
      <w:pPr>
        <w:jc w:val="both"/>
        <w:rPr>
          <w:rFonts w:ascii="Arial" w:hAnsi="Arial" w:cs="Arial"/>
        </w:rPr>
      </w:pPr>
      <w:r w:rsidRPr="00371FDC">
        <w:rPr>
          <w:rFonts w:ascii="Arial" w:hAnsi="Arial" w:cs="Arial"/>
          <w:b/>
          <w:bCs/>
        </w:rPr>
        <w:t xml:space="preserve">Supplementary Figure </w:t>
      </w:r>
      <w:del w:id="32" w:author="Weigelt, Britta" w:date="2025-08-08T15:13:00Z" w16du:dateUtc="2025-08-08T19:13:00Z">
        <w:r w:rsidRPr="00371FDC" w:rsidDel="00E96A00">
          <w:rPr>
            <w:rFonts w:ascii="Arial" w:hAnsi="Arial" w:cs="Arial"/>
            <w:b/>
            <w:bCs/>
          </w:rPr>
          <w:delText>S5</w:delText>
        </w:r>
      </w:del>
      <w:r w:rsidR="00E96A00" w:rsidRPr="00371FDC">
        <w:rPr>
          <w:rFonts w:ascii="Arial" w:hAnsi="Arial" w:cs="Arial"/>
          <w:b/>
          <w:bCs/>
        </w:rPr>
        <w:t>S</w:t>
      </w:r>
      <w:r w:rsidR="00E96A00">
        <w:rPr>
          <w:rFonts w:ascii="Arial" w:hAnsi="Arial" w:cs="Arial"/>
          <w:b/>
          <w:bCs/>
        </w:rPr>
        <w:t>6</w:t>
      </w:r>
      <w:r w:rsidR="00D0746E" w:rsidRPr="00371FDC">
        <w:rPr>
          <w:rFonts w:ascii="Arial" w:hAnsi="Arial" w:cs="Arial"/>
          <w:b/>
          <w:bCs/>
        </w:rPr>
        <w:t>:</w:t>
      </w:r>
      <w:r w:rsidRPr="00371FDC">
        <w:rPr>
          <w:rFonts w:ascii="Arial" w:hAnsi="Arial" w:cs="Arial"/>
          <w:b/>
          <w:bCs/>
        </w:rPr>
        <w:t xml:space="preserve"> </w:t>
      </w:r>
      <w:r w:rsidR="008F1B24">
        <w:rPr>
          <w:rFonts w:ascii="Arial" w:hAnsi="Arial" w:cs="Arial"/>
          <w:b/>
          <w:bCs/>
        </w:rPr>
        <w:t>Circulating tumor DNA (</w:t>
      </w:r>
      <w:r w:rsidR="00D0746E" w:rsidRPr="00371FDC">
        <w:rPr>
          <w:rFonts w:ascii="Arial" w:hAnsi="Arial" w:cs="Arial"/>
          <w:b/>
          <w:bCs/>
        </w:rPr>
        <w:t>ctDNA</w:t>
      </w:r>
      <w:r w:rsidR="008F1B24">
        <w:rPr>
          <w:rFonts w:ascii="Arial" w:hAnsi="Arial" w:cs="Arial"/>
          <w:b/>
          <w:bCs/>
        </w:rPr>
        <w:t>)</w:t>
      </w:r>
      <w:r w:rsidR="00D0746E" w:rsidRPr="00371FDC">
        <w:rPr>
          <w:rFonts w:ascii="Arial" w:hAnsi="Arial" w:cs="Arial"/>
          <w:b/>
          <w:bCs/>
        </w:rPr>
        <w:t xml:space="preserve"> fraction </w:t>
      </w:r>
      <w:r w:rsidR="00FF0355">
        <w:rPr>
          <w:rFonts w:ascii="Arial" w:hAnsi="Arial" w:cs="Arial"/>
          <w:b/>
          <w:bCs/>
        </w:rPr>
        <w:t xml:space="preserve">defined as maximum allele fraction </w:t>
      </w:r>
      <w:r w:rsidR="00D0746E" w:rsidRPr="00371FDC">
        <w:rPr>
          <w:rFonts w:ascii="Arial" w:hAnsi="Arial" w:cs="Arial"/>
          <w:b/>
          <w:bCs/>
        </w:rPr>
        <w:t>at</w:t>
      </w:r>
      <w:r w:rsidRPr="00371FDC">
        <w:rPr>
          <w:rFonts w:ascii="Arial" w:hAnsi="Arial" w:cs="Arial"/>
          <w:b/>
          <w:bCs/>
        </w:rPr>
        <w:t xml:space="preserve"> baseline</w:t>
      </w:r>
      <w:r w:rsidR="00FF0355">
        <w:rPr>
          <w:rFonts w:ascii="Arial" w:hAnsi="Arial" w:cs="Arial"/>
          <w:b/>
          <w:bCs/>
        </w:rPr>
        <w:t xml:space="preserve"> by clinicopathologic variables</w:t>
      </w:r>
      <w:r w:rsidRPr="00371FDC">
        <w:rPr>
          <w:rFonts w:ascii="Arial" w:hAnsi="Arial" w:cs="Arial"/>
          <w:b/>
          <w:bCs/>
        </w:rPr>
        <w:t>.</w:t>
      </w:r>
      <w:r w:rsidR="00D0746E" w:rsidRPr="00371FDC">
        <w:rPr>
          <w:rFonts w:ascii="Arial" w:hAnsi="Arial" w:cs="Arial"/>
        </w:rPr>
        <w:t xml:space="preserve"> Box plots showing the association between ctDNA fraction, defined as the maximum allele fraction (AF) of any detected variant, at baseline with clinical and pathologic variables</w:t>
      </w:r>
      <w:r w:rsidR="001F1D77">
        <w:rPr>
          <w:rFonts w:ascii="Arial" w:hAnsi="Arial" w:cs="Arial"/>
        </w:rPr>
        <w:t xml:space="preserve"> of breast cancer patients</w:t>
      </w:r>
      <w:r w:rsidR="00D0746E" w:rsidRPr="00371FDC">
        <w:rPr>
          <w:rFonts w:ascii="Arial" w:hAnsi="Arial" w:cs="Arial"/>
        </w:rPr>
        <w:t xml:space="preserve">. In all panels, the boxes show the median and interquartile range. The whiskers extend to </w:t>
      </w:r>
      <w:r w:rsidR="00FE0163">
        <w:rPr>
          <w:rFonts w:ascii="Arial" w:hAnsi="Arial" w:cs="Arial"/>
        </w:rPr>
        <w:t xml:space="preserve">the </w:t>
      </w:r>
      <w:r w:rsidR="00D0746E" w:rsidRPr="00371FDC">
        <w:rPr>
          <w:rFonts w:ascii="Arial" w:hAnsi="Arial" w:cs="Arial"/>
        </w:rPr>
        <w:t>full range of the data points</w:t>
      </w:r>
      <w:r w:rsidR="008F1B24">
        <w:rPr>
          <w:rFonts w:ascii="Arial" w:hAnsi="Arial" w:cs="Arial"/>
        </w:rPr>
        <w:t xml:space="preserve"> excluding outliers</w:t>
      </w:r>
      <w:r w:rsidR="00D0746E" w:rsidRPr="00371FDC">
        <w:rPr>
          <w:rFonts w:ascii="Arial" w:hAnsi="Arial" w:cs="Arial"/>
        </w:rPr>
        <w:t xml:space="preserve">. In all panels, the </w:t>
      </w:r>
      <w:r w:rsidR="00D0746E" w:rsidRPr="00371FDC">
        <w:rPr>
          <w:rFonts w:ascii="Arial" w:hAnsi="Arial" w:cs="Arial"/>
          <w:i/>
          <w:iCs/>
        </w:rPr>
        <w:t>p</w:t>
      </w:r>
      <w:r w:rsidR="00D0746E" w:rsidRPr="00371FDC">
        <w:rPr>
          <w:rFonts w:ascii="Arial" w:hAnsi="Arial" w:cs="Arial"/>
        </w:rPr>
        <w:t>-values were calculated using the Wilcoxon rank sum test. A</w:t>
      </w:r>
      <w:proofErr w:type="spellStart"/>
      <w:r w:rsidR="00D0746E" w:rsidRPr="00371FDC">
        <w:rPr>
          <w:rFonts w:ascii="Arial" w:hAnsi="Arial" w:cs="Arial"/>
          <w:lang w:val="en"/>
        </w:rPr>
        <w:t>ll</w:t>
      </w:r>
      <w:proofErr w:type="spellEnd"/>
      <w:r w:rsidR="00D0746E" w:rsidRPr="00371FDC">
        <w:rPr>
          <w:rFonts w:ascii="Arial" w:hAnsi="Arial" w:cs="Arial"/>
          <w:lang w:val="en"/>
        </w:rPr>
        <w:t xml:space="preserve"> tests were two-sided.</w:t>
      </w:r>
      <w:r w:rsidR="001F1D77">
        <w:rPr>
          <w:rFonts w:ascii="Arial" w:hAnsi="Arial" w:cs="Arial"/>
          <w:lang w:val="en"/>
        </w:rPr>
        <w:t xml:space="preserve"> HR+, hormone receptor-positive; </w:t>
      </w:r>
      <w:proofErr w:type="spellStart"/>
      <w:r w:rsidR="00FF0355">
        <w:rPr>
          <w:rFonts w:ascii="Arial" w:hAnsi="Arial" w:cs="Arial"/>
          <w:lang w:val="en"/>
        </w:rPr>
        <w:t>pCR</w:t>
      </w:r>
      <w:proofErr w:type="spellEnd"/>
      <w:r w:rsidR="00FF0355">
        <w:rPr>
          <w:rFonts w:ascii="Arial" w:hAnsi="Arial" w:cs="Arial"/>
          <w:lang w:val="en"/>
        </w:rPr>
        <w:t xml:space="preserve">, pathological complete response; </w:t>
      </w:r>
      <w:r w:rsidR="001F1D77">
        <w:rPr>
          <w:rFonts w:ascii="Arial" w:hAnsi="Arial" w:cs="Arial"/>
          <w:lang w:val="en"/>
        </w:rPr>
        <w:t>TN, triple-negative; yrs, years.</w:t>
      </w:r>
    </w:p>
    <w:p w14:paraId="4F4C349F" w14:textId="4704E087" w:rsidR="00595330" w:rsidRPr="00371FDC" w:rsidRDefault="00595330" w:rsidP="00D0746E">
      <w:pPr>
        <w:jc w:val="both"/>
        <w:rPr>
          <w:rFonts w:ascii="Arial" w:hAnsi="Arial" w:cs="Arial"/>
        </w:rPr>
      </w:pPr>
    </w:p>
    <w:p w14:paraId="56043E6B" w14:textId="672C5340" w:rsidR="00D02204" w:rsidRPr="00371FDC" w:rsidRDefault="00D02204">
      <w:pPr>
        <w:rPr>
          <w:rFonts w:ascii="Arial" w:hAnsi="Arial" w:cs="Arial"/>
          <w:b/>
          <w:bCs/>
        </w:rPr>
      </w:pPr>
      <w:r w:rsidRPr="00371FDC">
        <w:rPr>
          <w:rFonts w:ascii="Arial" w:hAnsi="Arial" w:cs="Arial"/>
          <w:b/>
          <w:bCs/>
        </w:rPr>
        <w:br w:type="page"/>
      </w:r>
    </w:p>
    <w:p w14:paraId="23DD7201" w14:textId="21072E11" w:rsidR="004345EC" w:rsidRDefault="00AA014A" w:rsidP="00D0746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B7F0EC1" wp14:editId="1CE8FB0E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6280150" cy="4884420"/>
            <wp:effectExtent l="0" t="0" r="6350" b="0"/>
            <wp:wrapTopAndBottom/>
            <wp:docPr id="12087753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75340" name="Picture 120877534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B522A" w14:textId="4C0D99E2" w:rsidR="001F1D77" w:rsidRPr="00371FDC" w:rsidRDefault="00D02204" w:rsidP="001F1D77">
      <w:pPr>
        <w:jc w:val="both"/>
        <w:rPr>
          <w:rFonts w:ascii="Arial" w:hAnsi="Arial" w:cs="Arial"/>
        </w:rPr>
      </w:pPr>
      <w:r w:rsidRPr="00371FDC">
        <w:rPr>
          <w:rFonts w:ascii="Arial" w:hAnsi="Arial" w:cs="Arial"/>
          <w:b/>
          <w:bCs/>
        </w:rPr>
        <w:t xml:space="preserve">Supplementary Figure </w:t>
      </w:r>
      <w:del w:id="33" w:author="Weigelt, Britta" w:date="2025-08-08T15:15:00Z" w16du:dateUtc="2025-08-08T19:15:00Z">
        <w:r w:rsidRPr="00371FDC" w:rsidDel="00FF0355">
          <w:rPr>
            <w:rFonts w:ascii="Arial" w:hAnsi="Arial" w:cs="Arial"/>
            <w:b/>
            <w:bCs/>
          </w:rPr>
          <w:delText>S6</w:delText>
        </w:r>
      </w:del>
      <w:r w:rsidR="00FF0355" w:rsidRPr="00371FDC">
        <w:rPr>
          <w:rFonts w:ascii="Arial" w:hAnsi="Arial" w:cs="Arial"/>
          <w:b/>
          <w:bCs/>
        </w:rPr>
        <w:t>S</w:t>
      </w:r>
      <w:r w:rsidR="00FF0355">
        <w:rPr>
          <w:rFonts w:ascii="Arial" w:hAnsi="Arial" w:cs="Arial"/>
          <w:b/>
          <w:bCs/>
        </w:rPr>
        <w:t>7</w:t>
      </w:r>
      <w:r w:rsidR="00D0746E" w:rsidRPr="00371FDC">
        <w:rPr>
          <w:rFonts w:ascii="Arial" w:hAnsi="Arial" w:cs="Arial"/>
          <w:b/>
          <w:bCs/>
        </w:rPr>
        <w:t xml:space="preserve">: </w:t>
      </w:r>
      <w:r w:rsidR="008F1B24">
        <w:rPr>
          <w:rFonts w:ascii="Arial" w:hAnsi="Arial" w:cs="Arial"/>
          <w:b/>
          <w:bCs/>
        </w:rPr>
        <w:t>Circulating tumor DNA (</w:t>
      </w:r>
      <w:r w:rsidR="00D0746E" w:rsidRPr="00371FDC">
        <w:rPr>
          <w:rFonts w:ascii="Arial" w:hAnsi="Arial" w:cs="Arial"/>
          <w:b/>
          <w:bCs/>
        </w:rPr>
        <w:t>ctDNA</w:t>
      </w:r>
      <w:r w:rsidR="008F1B24">
        <w:rPr>
          <w:rFonts w:ascii="Arial" w:hAnsi="Arial" w:cs="Arial"/>
          <w:b/>
          <w:bCs/>
        </w:rPr>
        <w:t>)</w:t>
      </w:r>
      <w:r w:rsidR="00D0746E" w:rsidRPr="00371FDC">
        <w:rPr>
          <w:rFonts w:ascii="Arial" w:hAnsi="Arial" w:cs="Arial"/>
          <w:b/>
          <w:bCs/>
        </w:rPr>
        <w:t xml:space="preserve"> fraction </w:t>
      </w:r>
      <w:ins w:id="34" w:author="Brown, David" w:date="2025-08-11T12:09:00Z" w16du:dateUtc="2025-08-11T16:09:00Z">
        <w:r w:rsidR="00264EEE">
          <w:rPr>
            <w:rFonts w:ascii="Arial" w:hAnsi="Arial" w:cs="Arial"/>
            <w:b/>
            <w:bCs/>
          </w:rPr>
          <w:t>defined as</w:t>
        </w:r>
      </w:ins>
      <w:del w:id="35" w:author="Brown, David" w:date="2025-08-11T12:09:00Z" w16du:dateUtc="2025-08-11T16:09:00Z">
        <w:r w:rsidR="00FF0355" w:rsidDel="00264EEE">
          <w:rPr>
            <w:rFonts w:ascii="Arial" w:hAnsi="Arial" w:cs="Arial"/>
            <w:b/>
            <w:bCs/>
          </w:rPr>
          <w:delText>by</w:delText>
        </w:r>
      </w:del>
      <w:r w:rsidR="00FF0355">
        <w:rPr>
          <w:rFonts w:ascii="Arial" w:hAnsi="Arial" w:cs="Arial"/>
          <w:b/>
          <w:bCs/>
        </w:rPr>
        <w:t xml:space="preserve"> mean allele fraction </w:t>
      </w:r>
      <w:r w:rsidR="00D0746E" w:rsidRPr="00371FDC">
        <w:rPr>
          <w:rFonts w:ascii="Arial" w:hAnsi="Arial" w:cs="Arial"/>
          <w:b/>
          <w:bCs/>
        </w:rPr>
        <w:t>at baseline</w:t>
      </w:r>
      <w:r w:rsidR="00FF0355">
        <w:rPr>
          <w:rFonts w:ascii="Arial" w:hAnsi="Arial" w:cs="Arial"/>
          <w:b/>
          <w:bCs/>
        </w:rPr>
        <w:t xml:space="preserve"> by clinicopathologic variables</w:t>
      </w:r>
      <w:r w:rsidR="00D0746E" w:rsidRPr="00371FDC">
        <w:rPr>
          <w:rFonts w:ascii="Arial" w:hAnsi="Arial" w:cs="Arial"/>
          <w:b/>
          <w:bCs/>
        </w:rPr>
        <w:t>.</w:t>
      </w:r>
      <w:r w:rsidR="00D0746E" w:rsidRPr="00371FDC">
        <w:rPr>
          <w:rFonts w:ascii="Arial" w:hAnsi="Arial" w:cs="Arial"/>
        </w:rPr>
        <w:t xml:space="preserve"> Box plots showing the association between ctDNA fraction, defined as the mean allele fraction (AF) of all detected variants, at baseline with clinical and pathologic variables</w:t>
      </w:r>
      <w:r w:rsidR="001F1D77">
        <w:rPr>
          <w:rFonts w:ascii="Arial" w:hAnsi="Arial" w:cs="Arial"/>
        </w:rPr>
        <w:t xml:space="preserve"> of breast cancer patients</w:t>
      </w:r>
      <w:r w:rsidR="00D0746E" w:rsidRPr="00371FDC">
        <w:rPr>
          <w:rFonts w:ascii="Arial" w:hAnsi="Arial" w:cs="Arial"/>
        </w:rPr>
        <w:t xml:space="preserve">. In all panels, the boxes show the median and interquartile range. The whiskers extend to </w:t>
      </w:r>
      <w:r w:rsidR="00FE0163">
        <w:rPr>
          <w:rFonts w:ascii="Arial" w:hAnsi="Arial" w:cs="Arial"/>
        </w:rPr>
        <w:t xml:space="preserve">the </w:t>
      </w:r>
      <w:r w:rsidR="00D0746E" w:rsidRPr="00371FDC">
        <w:rPr>
          <w:rFonts w:ascii="Arial" w:hAnsi="Arial" w:cs="Arial"/>
        </w:rPr>
        <w:t>full range of the data points</w:t>
      </w:r>
      <w:r w:rsidR="008F1B24">
        <w:rPr>
          <w:rFonts w:ascii="Arial" w:hAnsi="Arial" w:cs="Arial"/>
        </w:rPr>
        <w:t xml:space="preserve"> excluding outliers</w:t>
      </w:r>
      <w:r w:rsidR="00D0746E" w:rsidRPr="00371FDC">
        <w:rPr>
          <w:rFonts w:ascii="Arial" w:hAnsi="Arial" w:cs="Arial"/>
        </w:rPr>
        <w:t xml:space="preserve">. In all panels, the </w:t>
      </w:r>
      <w:r w:rsidR="00D0746E" w:rsidRPr="00371FDC">
        <w:rPr>
          <w:rFonts w:ascii="Arial" w:hAnsi="Arial" w:cs="Arial"/>
          <w:i/>
          <w:iCs/>
        </w:rPr>
        <w:t>p</w:t>
      </w:r>
      <w:r w:rsidR="00D0746E" w:rsidRPr="00371FDC">
        <w:rPr>
          <w:rFonts w:ascii="Arial" w:hAnsi="Arial" w:cs="Arial"/>
        </w:rPr>
        <w:t>-values were calculated using the Wilcoxon rank sum test. A</w:t>
      </w:r>
      <w:proofErr w:type="spellStart"/>
      <w:r w:rsidR="00D0746E" w:rsidRPr="00371FDC">
        <w:rPr>
          <w:rFonts w:ascii="Arial" w:hAnsi="Arial" w:cs="Arial"/>
          <w:lang w:val="en"/>
        </w:rPr>
        <w:t>ll</w:t>
      </w:r>
      <w:proofErr w:type="spellEnd"/>
      <w:r w:rsidR="00D0746E" w:rsidRPr="00371FDC">
        <w:rPr>
          <w:rFonts w:ascii="Arial" w:hAnsi="Arial" w:cs="Arial"/>
          <w:lang w:val="en"/>
        </w:rPr>
        <w:t xml:space="preserve"> tests were two-sided.</w:t>
      </w:r>
      <w:r w:rsidR="001F1D77">
        <w:rPr>
          <w:rFonts w:ascii="Arial" w:hAnsi="Arial" w:cs="Arial"/>
          <w:lang w:val="en"/>
        </w:rPr>
        <w:t xml:space="preserve"> HR+, hormone receptor-positive; </w:t>
      </w:r>
      <w:proofErr w:type="spellStart"/>
      <w:r w:rsidR="00FF0355">
        <w:rPr>
          <w:rFonts w:ascii="Arial" w:hAnsi="Arial" w:cs="Arial"/>
          <w:lang w:val="en"/>
        </w:rPr>
        <w:t>pCR</w:t>
      </w:r>
      <w:proofErr w:type="spellEnd"/>
      <w:r w:rsidR="00FF0355">
        <w:rPr>
          <w:rFonts w:ascii="Arial" w:hAnsi="Arial" w:cs="Arial"/>
          <w:lang w:val="en"/>
        </w:rPr>
        <w:t xml:space="preserve">, pathological complete response; </w:t>
      </w:r>
      <w:r w:rsidR="001F1D77">
        <w:rPr>
          <w:rFonts w:ascii="Arial" w:hAnsi="Arial" w:cs="Arial"/>
          <w:lang w:val="en"/>
        </w:rPr>
        <w:t>TN, triple-negative; yrs, years.</w:t>
      </w:r>
    </w:p>
    <w:p w14:paraId="4E67F289" w14:textId="30F4047B" w:rsidR="00AA014A" w:rsidRDefault="00AA014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4BF391C" w14:textId="651C80FE" w:rsidR="008F1B24" w:rsidRPr="00371FDC" w:rsidDel="00FF0355" w:rsidRDefault="00AA014A">
      <w:pPr>
        <w:jc w:val="both"/>
        <w:rPr>
          <w:del w:id="36" w:author="Weigelt, Britta" w:date="2025-08-08T15:15:00Z" w16du:dateUtc="2025-08-08T19:15:00Z"/>
          <w:rFonts w:ascii="Arial" w:hAnsi="Arial" w:cs="Arial"/>
        </w:rPr>
      </w:pPr>
      <w:del w:id="37" w:author="Weigelt, Britta" w:date="2025-08-08T15:06:00Z" w16du:dateUtc="2025-08-08T19:06:00Z">
        <w:r w:rsidDel="00E96A00">
          <w:rPr>
            <w:rFonts w:ascii="Arial" w:hAnsi="Arial" w:cs="Arial"/>
            <w:noProof/>
          </w:rPr>
          <w:lastRenderedPageBreak/>
          <w:drawing>
            <wp:anchor distT="0" distB="0" distL="114300" distR="114300" simplePos="0" relativeHeight="251664384" behindDoc="0" locked="0" layoutInCell="1" allowOverlap="1" wp14:anchorId="6BF7EAA6" wp14:editId="773BE2AE">
              <wp:simplePos x="0" y="0"/>
              <wp:positionH relativeFrom="margin">
                <wp:align>center</wp:align>
              </wp:positionH>
              <wp:positionV relativeFrom="paragraph">
                <wp:posOffset>3175</wp:posOffset>
              </wp:positionV>
              <wp:extent cx="6280150" cy="2791460"/>
              <wp:effectExtent l="0" t="0" r="0" b="0"/>
              <wp:wrapTopAndBottom/>
              <wp:docPr id="970623341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70623341" name="Picture 970623341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0150" cy="27914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</w:p>
    <w:p w14:paraId="2353B16D" w14:textId="5FA6454F" w:rsidR="00AA014A" w:rsidDel="00FF0355" w:rsidRDefault="00AA014A" w:rsidP="00FF0355">
      <w:pPr>
        <w:jc w:val="both"/>
        <w:rPr>
          <w:del w:id="38" w:author="Weigelt, Britta" w:date="2025-08-08T15:15:00Z" w16du:dateUtc="2025-08-08T19:15:00Z"/>
          <w:rFonts w:ascii="Arial" w:hAnsi="Arial" w:cs="Arial"/>
          <w:b/>
          <w:bCs/>
        </w:rPr>
      </w:pPr>
      <w:del w:id="39" w:author="Weigelt, Britta" w:date="2025-08-08T15:15:00Z" w16du:dateUtc="2025-08-08T19:15:00Z">
        <w:r w:rsidDel="00FF0355">
          <w:rPr>
            <w:rFonts w:ascii="Arial" w:hAnsi="Arial" w:cs="Arial"/>
            <w:b/>
            <w:bCs/>
          </w:rPr>
          <w:br w:type="page"/>
        </w:r>
      </w:del>
    </w:p>
    <w:p w14:paraId="5A859ADD" w14:textId="0A4CEFDC" w:rsidR="00AA014A" w:rsidRDefault="00AA014A" w:rsidP="00D0746E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449A70E9" wp14:editId="606501DE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6280150" cy="2791460"/>
            <wp:effectExtent l="0" t="0" r="6350" b="0"/>
            <wp:wrapTopAndBottom/>
            <wp:docPr id="4796935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93547" name="Picture 47969354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8F179" w14:textId="769453EA" w:rsidR="008F1B24" w:rsidRPr="00371FDC" w:rsidRDefault="008F1B24" w:rsidP="008F1B24">
      <w:pPr>
        <w:jc w:val="both"/>
        <w:rPr>
          <w:rFonts w:ascii="Arial" w:hAnsi="Arial" w:cs="Arial"/>
        </w:rPr>
      </w:pPr>
      <w:r w:rsidRPr="00371FDC">
        <w:rPr>
          <w:rFonts w:ascii="Arial" w:hAnsi="Arial" w:cs="Arial"/>
          <w:b/>
          <w:bCs/>
        </w:rPr>
        <w:t>Supplementary Figure S</w:t>
      </w:r>
      <w:r>
        <w:rPr>
          <w:rFonts w:ascii="Arial" w:hAnsi="Arial" w:cs="Arial"/>
          <w:b/>
          <w:bCs/>
        </w:rPr>
        <w:t>8</w:t>
      </w:r>
      <w:r w:rsidRPr="00371FDC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>Distribution of circulating tumor DNA (ctDNA)</w:t>
      </w:r>
      <w:r w:rsidR="00EE1F59">
        <w:rPr>
          <w:rFonts w:ascii="Arial" w:hAnsi="Arial" w:cs="Arial"/>
          <w:b/>
          <w:bCs/>
        </w:rPr>
        <w:t xml:space="preserve"> by residual cancer burden (RCB)</w:t>
      </w:r>
      <w:r w:rsidRPr="00371FDC">
        <w:rPr>
          <w:rFonts w:ascii="Arial" w:hAnsi="Arial" w:cs="Arial"/>
          <w:b/>
          <w:bCs/>
        </w:rPr>
        <w:t>.</w:t>
      </w:r>
      <w:r w:rsidRPr="00371FDC">
        <w:rPr>
          <w:rFonts w:ascii="Arial" w:hAnsi="Arial" w:cs="Arial"/>
        </w:rPr>
        <w:t xml:space="preserve"> Box plots </w:t>
      </w:r>
      <w:r>
        <w:rPr>
          <w:rFonts w:ascii="Arial" w:hAnsi="Arial" w:cs="Arial"/>
        </w:rPr>
        <w:t>comparing the distribution of ctDNA fraction</w:t>
      </w:r>
      <w:r w:rsidR="007676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 various time points between</w:t>
      </w:r>
      <w:r w:rsidRPr="00371F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patients with </w:t>
      </w:r>
      <w:ins w:id="40" w:author="Weigelt, Britta" w:date="2025-08-08T15:53:00Z" w16du:dateUtc="2025-08-08T19:53:00Z">
        <w:r w:rsidR="00EE1F59">
          <w:rPr>
            <w:rFonts w:ascii="Arial" w:hAnsi="Arial" w:cs="Arial"/>
          </w:rPr>
          <w:t xml:space="preserve">low </w:t>
        </w:r>
      </w:ins>
      <w:ins w:id="41" w:author="Brown, David" w:date="2025-08-11T12:11:00Z" w16du:dateUtc="2025-08-11T16:11:00Z">
        <w:r w:rsidR="00264EEE">
          <w:rPr>
            <w:rFonts w:ascii="Arial" w:hAnsi="Arial" w:cs="Arial"/>
          </w:rPr>
          <w:t xml:space="preserve">(0/I) </w:t>
        </w:r>
      </w:ins>
      <w:ins w:id="42" w:author="Weigelt, Britta" w:date="2025-08-08T15:53:00Z" w16du:dateUtc="2025-08-08T19:53:00Z">
        <w:del w:id="43" w:author="Brown, David" w:date="2025-08-11T12:11:00Z" w16du:dateUtc="2025-08-11T16:11:00Z">
          <w:r w:rsidR="00EE1F59" w:rsidDel="00264EEE">
            <w:rPr>
              <w:rFonts w:ascii="Arial" w:hAnsi="Arial" w:cs="Arial"/>
            </w:rPr>
            <w:delText>vs</w:delText>
          </w:r>
        </w:del>
      </w:ins>
      <w:ins w:id="44" w:author="Brown, David" w:date="2025-08-11T12:11:00Z" w16du:dateUtc="2025-08-11T16:11:00Z">
        <w:r w:rsidR="00264EEE">
          <w:rPr>
            <w:rFonts w:ascii="Arial" w:hAnsi="Arial" w:cs="Arial"/>
          </w:rPr>
          <w:t>and</w:t>
        </w:r>
      </w:ins>
      <w:ins w:id="45" w:author="Weigelt, Britta" w:date="2025-08-08T15:53:00Z" w16du:dateUtc="2025-08-08T19:53:00Z">
        <w:r w:rsidR="00EE1F59">
          <w:rPr>
            <w:rFonts w:ascii="Arial" w:hAnsi="Arial" w:cs="Arial"/>
          </w:rPr>
          <w:t xml:space="preserve"> high </w:t>
        </w:r>
      </w:ins>
      <w:ins w:id="46" w:author="Brown, David" w:date="2025-08-11T12:11:00Z" w16du:dateUtc="2025-08-11T16:11:00Z">
        <w:r w:rsidR="00264EEE">
          <w:rPr>
            <w:rFonts w:ascii="Arial" w:hAnsi="Arial" w:cs="Arial"/>
          </w:rPr>
          <w:t xml:space="preserve">(II/III) </w:t>
        </w:r>
      </w:ins>
      <w:del w:id="47" w:author="Weigelt, Britta" w:date="2025-08-08T15:53:00Z" w16du:dateUtc="2025-08-08T19:53:00Z">
        <w:r w:rsidDel="00EE1F59">
          <w:rPr>
            <w:rFonts w:ascii="Arial" w:hAnsi="Arial" w:cs="Arial"/>
          </w:rPr>
          <w:delText xml:space="preserve">different </w:delText>
        </w:r>
      </w:del>
      <w:del w:id="48" w:author="Weigelt, Britta" w:date="2025-08-08T15:54:00Z" w16du:dateUtc="2025-08-08T19:54:00Z">
        <w:r w:rsidDel="00EE1F59">
          <w:rPr>
            <w:rFonts w:ascii="Arial" w:hAnsi="Arial" w:cs="Arial"/>
          </w:rPr>
          <w:delText>Residual Cancer Burden</w:delText>
        </w:r>
      </w:del>
      <w:ins w:id="49" w:author="Weigelt, Britta" w:date="2025-08-08T15:54:00Z" w16du:dateUtc="2025-08-08T19:54:00Z">
        <w:r w:rsidR="00EE1F59">
          <w:rPr>
            <w:rFonts w:ascii="Arial" w:hAnsi="Arial" w:cs="Arial"/>
          </w:rPr>
          <w:t>RCB</w:t>
        </w:r>
        <w:del w:id="50" w:author="Brown, David" w:date="2025-08-11T12:11:00Z" w16du:dateUtc="2025-08-11T16:11:00Z">
          <w:r w:rsidR="00EE1F59" w:rsidDel="00264EEE">
            <w:rPr>
              <w:rFonts w:ascii="Arial" w:hAnsi="Arial" w:cs="Arial"/>
            </w:rPr>
            <w:delText xml:space="preserve"> class</w:delText>
          </w:r>
        </w:del>
      </w:ins>
      <w:r w:rsidRPr="00371FDC">
        <w:rPr>
          <w:rFonts w:ascii="Arial" w:hAnsi="Arial" w:cs="Arial"/>
        </w:rPr>
        <w:t>. In all panels, the boxes show the median and interquartile range. The whiskers extend to</w:t>
      </w:r>
      <w:r>
        <w:rPr>
          <w:rFonts w:ascii="Arial" w:hAnsi="Arial" w:cs="Arial"/>
        </w:rPr>
        <w:t xml:space="preserve"> the</w:t>
      </w:r>
      <w:r w:rsidRPr="00371FDC">
        <w:rPr>
          <w:rFonts w:ascii="Arial" w:hAnsi="Arial" w:cs="Arial"/>
        </w:rPr>
        <w:t xml:space="preserve"> full range of the data points</w:t>
      </w:r>
      <w:r>
        <w:rPr>
          <w:rFonts w:ascii="Arial" w:hAnsi="Arial" w:cs="Arial"/>
        </w:rPr>
        <w:t xml:space="preserve"> excluding outliers</w:t>
      </w:r>
      <w:r w:rsidRPr="00371FDC">
        <w:rPr>
          <w:rFonts w:ascii="Arial" w:hAnsi="Arial" w:cs="Arial"/>
        </w:rPr>
        <w:t xml:space="preserve">. In all panels, the </w:t>
      </w:r>
      <w:r w:rsidRPr="00371FDC">
        <w:rPr>
          <w:rFonts w:ascii="Arial" w:hAnsi="Arial" w:cs="Arial"/>
          <w:i/>
          <w:iCs/>
        </w:rPr>
        <w:t>p</w:t>
      </w:r>
      <w:r w:rsidRPr="00371FDC">
        <w:rPr>
          <w:rFonts w:ascii="Arial" w:hAnsi="Arial" w:cs="Arial"/>
        </w:rPr>
        <w:t>-values were calculated using the Wilcoxon rank sum test. A</w:t>
      </w:r>
      <w:proofErr w:type="spellStart"/>
      <w:r w:rsidRPr="00371FDC">
        <w:rPr>
          <w:rFonts w:ascii="Arial" w:hAnsi="Arial" w:cs="Arial"/>
          <w:lang w:val="en"/>
        </w:rPr>
        <w:t>ll</w:t>
      </w:r>
      <w:proofErr w:type="spellEnd"/>
      <w:r w:rsidRPr="00371FDC">
        <w:rPr>
          <w:rFonts w:ascii="Arial" w:hAnsi="Arial" w:cs="Arial"/>
          <w:lang w:val="en"/>
        </w:rPr>
        <w:t xml:space="preserve"> tests were two-sided</w:t>
      </w:r>
      <w:r>
        <w:rPr>
          <w:rFonts w:ascii="Arial" w:hAnsi="Arial" w:cs="Arial"/>
          <w:lang w:val="en"/>
        </w:rPr>
        <w:t>.</w:t>
      </w:r>
    </w:p>
    <w:p w14:paraId="6CA1F776" w14:textId="77777777" w:rsidR="00AA014A" w:rsidRPr="00371FDC" w:rsidRDefault="00AA014A" w:rsidP="00D0746E">
      <w:pPr>
        <w:jc w:val="both"/>
        <w:rPr>
          <w:rFonts w:ascii="Arial" w:hAnsi="Arial" w:cs="Arial"/>
        </w:rPr>
      </w:pPr>
    </w:p>
    <w:sectPr w:rsidR="00AA014A" w:rsidRPr="00371FDC" w:rsidSect="003437A4">
      <w:footerReference w:type="even" r:id="rId14"/>
      <w:footerReference w:type="default" r:id="rId15"/>
      <w:pgSz w:w="11906" w:h="16838"/>
      <w:pgMar w:top="1008" w:right="1008" w:bottom="1008" w:left="100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0D0BB" w14:textId="77777777" w:rsidR="00A32550" w:rsidRDefault="00A32550" w:rsidP="008F4D24">
      <w:r>
        <w:separator/>
      </w:r>
    </w:p>
  </w:endnote>
  <w:endnote w:type="continuationSeparator" w:id="0">
    <w:p w14:paraId="5D761A1D" w14:textId="77777777" w:rsidR="00A32550" w:rsidRDefault="00A32550" w:rsidP="008F4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451391850"/>
      <w:docPartObj>
        <w:docPartGallery w:val="Page Numbers (Bottom of Page)"/>
        <w:docPartUnique/>
      </w:docPartObj>
    </w:sdtPr>
    <w:sdtContent>
      <w:p w14:paraId="113E9B7A" w14:textId="75C9AB57" w:rsidR="008F4D24" w:rsidRDefault="008F4D24" w:rsidP="00C05A5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F947A6" w14:textId="77777777" w:rsidR="008F4D24" w:rsidRDefault="008F4D24" w:rsidP="002C54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24294146"/>
      <w:docPartObj>
        <w:docPartGallery w:val="Page Numbers (Bottom of Page)"/>
        <w:docPartUnique/>
      </w:docPartObj>
    </w:sdtPr>
    <w:sdtContent>
      <w:p w14:paraId="6EE6CF86" w14:textId="05FF79E1" w:rsidR="008F4D24" w:rsidRDefault="008F4D24" w:rsidP="00C05A5F">
        <w:pPr>
          <w:pStyle w:val="Footer"/>
          <w:framePr w:wrap="none" w:vAnchor="text" w:hAnchor="margin" w:xAlign="right" w:y="1"/>
          <w:rPr>
            <w:rStyle w:val="PageNumber"/>
          </w:rPr>
        </w:pPr>
        <w:r w:rsidRPr="00F64CB6">
          <w:rPr>
            <w:rStyle w:val="PageNumber"/>
            <w:rFonts w:ascii="Arial" w:hAnsi="Arial" w:cs="Arial"/>
          </w:rPr>
          <w:fldChar w:fldCharType="begin"/>
        </w:r>
        <w:r w:rsidRPr="002C5421">
          <w:rPr>
            <w:rStyle w:val="PageNumber"/>
            <w:rFonts w:ascii="Arial" w:hAnsi="Arial" w:cs="Arial"/>
          </w:rPr>
          <w:instrText xml:space="preserve"> PAGE </w:instrText>
        </w:r>
        <w:r w:rsidRPr="00F64CB6">
          <w:rPr>
            <w:rStyle w:val="PageNumber"/>
            <w:rFonts w:ascii="Arial" w:hAnsi="Arial" w:cs="Arial"/>
          </w:rPr>
          <w:fldChar w:fldCharType="separate"/>
        </w:r>
        <w:r w:rsidRPr="002C5421">
          <w:rPr>
            <w:rStyle w:val="PageNumber"/>
            <w:rFonts w:ascii="Arial" w:hAnsi="Arial" w:cs="Arial"/>
            <w:noProof/>
          </w:rPr>
          <w:t>1</w:t>
        </w:r>
        <w:r w:rsidRPr="00F64CB6">
          <w:rPr>
            <w:rStyle w:val="PageNumber"/>
            <w:rFonts w:ascii="Arial" w:hAnsi="Arial" w:cs="Arial"/>
          </w:rPr>
          <w:fldChar w:fldCharType="end"/>
        </w:r>
      </w:p>
    </w:sdtContent>
  </w:sdt>
  <w:p w14:paraId="157CC6E4" w14:textId="77777777" w:rsidR="008F4D24" w:rsidRDefault="008F4D24" w:rsidP="00F64CB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E50B2" w14:textId="77777777" w:rsidR="00A32550" w:rsidRDefault="00A32550" w:rsidP="008F4D24">
      <w:r>
        <w:separator/>
      </w:r>
    </w:p>
  </w:footnote>
  <w:footnote w:type="continuationSeparator" w:id="0">
    <w:p w14:paraId="3EEA3BD8" w14:textId="77777777" w:rsidR="00A32550" w:rsidRDefault="00A32550" w:rsidP="008F4D2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Weigelt, Britta">
    <w15:presenceInfo w15:providerId="AD" w15:userId="S::weigeltb@mskcc.org::530bb19c-b2c2-4cf1-824a-a155ce8ebadc"/>
  </w15:person>
  <w15:person w15:author="Brown, David">
    <w15:presenceInfo w15:providerId="AD" w15:userId="S::brownd7@mskcc.org::9cdae769-aa40-4a64-9a8c-033c3a6475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6E"/>
    <w:rsid w:val="000121C0"/>
    <w:rsid w:val="0003211F"/>
    <w:rsid w:val="0007381A"/>
    <w:rsid w:val="00073E5A"/>
    <w:rsid w:val="00074486"/>
    <w:rsid w:val="000A1EBD"/>
    <w:rsid w:val="000B2D7F"/>
    <w:rsid w:val="000C6F16"/>
    <w:rsid w:val="000E68E9"/>
    <w:rsid w:val="000F3655"/>
    <w:rsid w:val="00112764"/>
    <w:rsid w:val="00112E92"/>
    <w:rsid w:val="00122390"/>
    <w:rsid w:val="00127FE2"/>
    <w:rsid w:val="0015084C"/>
    <w:rsid w:val="00150ECA"/>
    <w:rsid w:val="0015141E"/>
    <w:rsid w:val="00181CBD"/>
    <w:rsid w:val="00193305"/>
    <w:rsid w:val="001D72F2"/>
    <w:rsid w:val="001F1D77"/>
    <w:rsid w:val="001F2EB4"/>
    <w:rsid w:val="0020224C"/>
    <w:rsid w:val="002336AD"/>
    <w:rsid w:val="00257BDC"/>
    <w:rsid w:val="00264EEE"/>
    <w:rsid w:val="00287AD3"/>
    <w:rsid w:val="00296BC3"/>
    <w:rsid w:val="002A19EE"/>
    <w:rsid w:val="002A61F5"/>
    <w:rsid w:val="002C5421"/>
    <w:rsid w:val="002D074C"/>
    <w:rsid w:val="003302B3"/>
    <w:rsid w:val="003312E2"/>
    <w:rsid w:val="003437A4"/>
    <w:rsid w:val="00343AB9"/>
    <w:rsid w:val="00350B6A"/>
    <w:rsid w:val="003622D2"/>
    <w:rsid w:val="0036359B"/>
    <w:rsid w:val="00366E82"/>
    <w:rsid w:val="00371FDC"/>
    <w:rsid w:val="00380370"/>
    <w:rsid w:val="00383A96"/>
    <w:rsid w:val="003B0B37"/>
    <w:rsid w:val="003D0F6F"/>
    <w:rsid w:val="003E0342"/>
    <w:rsid w:val="003E2306"/>
    <w:rsid w:val="00432BDD"/>
    <w:rsid w:val="004345EC"/>
    <w:rsid w:val="00435723"/>
    <w:rsid w:val="00483A33"/>
    <w:rsid w:val="00491FA3"/>
    <w:rsid w:val="004B2033"/>
    <w:rsid w:val="004C7825"/>
    <w:rsid w:val="004D6D41"/>
    <w:rsid w:val="004E01FF"/>
    <w:rsid w:val="00512929"/>
    <w:rsid w:val="005205AB"/>
    <w:rsid w:val="00522DC6"/>
    <w:rsid w:val="0052485A"/>
    <w:rsid w:val="0053107A"/>
    <w:rsid w:val="00562854"/>
    <w:rsid w:val="00595330"/>
    <w:rsid w:val="005B00EF"/>
    <w:rsid w:val="005C3C85"/>
    <w:rsid w:val="005E30AE"/>
    <w:rsid w:val="005F2692"/>
    <w:rsid w:val="005F417E"/>
    <w:rsid w:val="005F7123"/>
    <w:rsid w:val="006276E0"/>
    <w:rsid w:val="00637EA2"/>
    <w:rsid w:val="006527F4"/>
    <w:rsid w:val="00652F54"/>
    <w:rsid w:val="00657E6D"/>
    <w:rsid w:val="00677CCB"/>
    <w:rsid w:val="006B3FBD"/>
    <w:rsid w:val="006C32C8"/>
    <w:rsid w:val="006E6695"/>
    <w:rsid w:val="0075778A"/>
    <w:rsid w:val="007609E2"/>
    <w:rsid w:val="00767656"/>
    <w:rsid w:val="00776DA8"/>
    <w:rsid w:val="00786A6E"/>
    <w:rsid w:val="00790FCE"/>
    <w:rsid w:val="007959F8"/>
    <w:rsid w:val="007A6040"/>
    <w:rsid w:val="007D1736"/>
    <w:rsid w:val="007E0788"/>
    <w:rsid w:val="00823822"/>
    <w:rsid w:val="008326F5"/>
    <w:rsid w:val="00850C7B"/>
    <w:rsid w:val="00875C06"/>
    <w:rsid w:val="008E0320"/>
    <w:rsid w:val="008E3001"/>
    <w:rsid w:val="008F1B24"/>
    <w:rsid w:val="008F4D24"/>
    <w:rsid w:val="00911F59"/>
    <w:rsid w:val="0091719A"/>
    <w:rsid w:val="009E66C9"/>
    <w:rsid w:val="00A01521"/>
    <w:rsid w:val="00A17698"/>
    <w:rsid w:val="00A32550"/>
    <w:rsid w:val="00A72776"/>
    <w:rsid w:val="00A73686"/>
    <w:rsid w:val="00A7566C"/>
    <w:rsid w:val="00A86714"/>
    <w:rsid w:val="00AA014A"/>
    <w:rsid w:val="00AB6900"/>
    <w:rsid w:val="00AE68E2"/>
    <w:rsid w:val="00B100FA"/>
    <w:rsid w:val="00B37F2A"/>
    <w:rsid w:val="00B54A0C"/>
    <w:rsid w:val="00B66AE2"/>
    <w:rsid w:val="00B762E5"/>
    <w:rsid w:val="00BA2DC3"/>
    <w:rsid w:val="00BB03D3"/>
    <w:rsid w:val="00BC7EC2"/>
    <w:rsid w:val="00BD35A4"/>
    <w:rsid w:val="00BD7698"/>
    <w:rsid w:val="00C20E4E"/>
    <w:rsid w:val="00C25F31"/>
    <w:rsid w:val="00C537D0"/>
    <w:rsid w:val="00C67270"/>
    <w:rsid w:val="00C77659"/>
    <w:rsid w:val="00C852CB"/>
    <w:rsid w:val="00C94646"/>
    <w:rsid w:val="00C961B8"/>
    <w:rsid w:val="00CC5EF4"/>
    <w:rsid w:val="00CD0B36"/>
    <w:rsid w:val="00D02204"/>
    <w:rsid w:val="00D046BB"/>
    <w:rsid w:val="00D0746E"/>
    <w:rsid w:val="00D4290F"/>
    <w:rsid w:val="00D84F0F"/>
    <w:rsid w:val="00D91689"/>
    <w:rsid w:val="00DC1377"/>
    <w:rsid w:val="00E00C4B"/>
    <w:rsid w:val="00E02E32"/>
    <w:rsid w:val="00E11450"/>
    <w:rsid w:val="00E31137"/>
    <w:rsid w:val="00E452B6"/>
    <w:rsid w:val="00E47897"/>
    <w:rsid w:val="00E65D57"/>
    <w:rsid w:val="00E72BCE"/>
    <w:rsid w:val="00E738A6"/>
    <w:rsid w:val="00E744B3"/>
    <w:rsid w:val="00E754AF"/>
    <w:rsid w:val="00E924D0"/>
    <w:rsid w:val="00E94077"/>
    <w:rsid w:val="00E96A00"/>
    <w:rsid w:val="00EA1229"/>
    <w:rsid w:val="00EA7234"/>
    <w:rsid w:val="00EC6147"/>
    <w:rsid w:val="00ED503C"/>
    <w:rsid w:val="00EE1F59"/>
    <w:rsid w:val="00F47BBC"/>
    <w:rsid w:val="00F64CB6"/>
    <w:rsid w:val="00F67524"/>
    <w:rsid w:val="00F829FA"/>
    <w:rsid w:val="00FA6C50"/>
    <w:rsid w:val="00FB683F"/>
    <w:rsid w:val="00FE0163"/>
    <w:rsid w:val="00FE1D8A"/>
    <w:rsid w:val="00FF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22E2"/>
  <w15:chartTrackingRefBased/>
  <w15:docId w15:val="{1C571D35-8AA8-574A-B778-18B8A92E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7FE2"/>
    <w:pPr>
      <w:keepNext/>
      <w:keepLines/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27FE2"/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table" w:styleId="TableGrid">
    <w:name w:val="Table Grid"/>
    <w:basedOn w:val="TableNormal"/>
    <w:uiPriority w:val="39"/>
    <w:rsid w:val="00CC5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4D24"/>
  </w:style>
  <w:style w:type="paragraph" w:styleId="Footer">
    <w:name w:val="footer"/>
    <w:basedOn w:val="Normal"/>
    <w:link w:val="FooterChar"/>
    <w:uiPriority w:val="99"/>
    <w:unhideWhenUsed/>
    <w:rsid w:val="008F4D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D24"/>
  </w:style>
  <w:style w:type="character" w:styleId="PageNumber">
    <w:name w:val="page number"/>
    <w:basedOn w:val="DefaultParagraphFont"/>
    <w:uiPriority w:val="99"/>
    <w:semiHidden/>
    <w:unhideWhenUsed/>
    <w:rsid w:val="008F4D24"/>
  </w:style>
  <w:style w:type="paragraph" w:styleId="Header">
    <w:name w:val="header"/>
    <w:basedOn w:val="Normal"/>
    <w:link w:val="HeaderChar"/>
    <w:uiPriority w:val="99"/>
    <w:unhideWhenUsed/>
    <w:rsid w:val="008F4D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D24"/>
  </w:style>
  <w:style w:type="character" w:styleId="CommentReference">
    <w:name w:val="annotation reference"/>
    <w:basedOn w:val="DefaultParagraphFont"/>
    <w:uiPriority w:val="99"/>
    <w:semiHidden/>
    <w:unhideWhenUsed/>
    <w:rsid w:val="003437A4"/>
    <w:rPr>
      <w:sz w:val="16"/>
      <w:szCs w:val="16"/>
    </w:rPr>
  </w:style>
  <w:style w:type="paragraph" w:customStyle="1" w:styleId="Compact">
    <w:name w:val="Compact"/>
    <w:basedOn w:val="BodyText"/>
    <w:qFormat/>
    <w:rsid w:val="003437A4"/>
    <w:pPr>
      <w:spacing w:before="36" w:after="36"/>
    </w:pPr>
    <w:rPr>
      <w:kern w:val="0"/>
      <w14:ligatures w14:val="none"/>
    </w:rPr>
  </w:style>
  <w:style w:type="table" w:customStyle="1" w:styleId="Table">
    <w:name w:val="Table"/>
    <w:semiHidden/>
    <w:unhideWhenUsed/>
    <w:qFormat/>
    <w:rsid w:val="003437A4"/>
    <w:pPr>
      <w:spacing w:after="200"/>
    </w:pPr>
    <w:rPr>
      <w:kern w:val="0"/>
      <w:sz w:val="20"/>
      <w:szCs w:val="2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3437A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43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Marra</dc:creator>
  <cp:keywords/>
  <dc:description/>
  <cp:lastModifiedBy>Brown, David</cp:lastModifiedBy>
  <cp:revision>5</cp:revision>
  <cp:lastPrinted>2025-04-29T19:09:00Z</cp:lastPrinted>
  <dcterms:created xsi:type="dcterms:W3CDTF">2025-08-08T17:58:00Z</dcterms:created>
  <dcterms:modified xsi:type="dcterms:W3CDTF">2025-08-11T16:12:00Z</dcterms:modified>
</cp:coreProperties>
</file>