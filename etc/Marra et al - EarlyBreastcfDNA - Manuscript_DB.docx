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23C7C0" w:rsidR="00797359" w:rsidRPr="00A1758D" w:rsidRDefault="008D11F1" w:rsidP="002B60B5">
      <w:pPr>
        <w:pStyle w:val="Title"/>
        <w:spacing w:line="360" w:lineRule="auto"/>
        <w:jc w:val="both"/>
        <w:rPr>
          <w:b/>
        </w:rPr>
      </w:pPr>
      <w:r w:rsidRPr="00A1758D">
        <w:rPr>
          <w:b/>
          <w:lang w:val="en-US"/>
        </w:rPr>
        <w:t xml:space="preserve">Tracking response to neoadjuvant systemic therapy through </w:t>
      </w:r>
      <w:r w:rsidR="00186FE9" w:rsidRPr="00A1758D">
        <w:rPr>
          <w:b/>
          <w:lang w:val="en-US"/>
        </w:rPr>
        <w:t>circulating tumor DNA</w:t>
      </w:r>
      <w:r w:rsidR="00F007C0" w:rsidRPr="00A1758D">
        <w:rPr>
          <w:b/>
          <w:lang w:val="en-US"/>
        </w:rPr>
        <w:t xml:space="preserve"> analysis</w:t>
      </w:r>
      <w:r w:rsidRPr="00A1758D">
        <w:rPr>
          <w:b/>
          <w:lang w:val="en-US"/>
        </w:rPr>
        <w:t xml:space="preserve"> in </w:t>
      </w:r>
      <w:r w:rsidR="00FD358D" w:rsidRPr="00A1758D">
        <w:rPr>
          <w:b/>
          <w:lang w:val="en-US"/>
        </w:rPr>
        <w:t>b</w:t>
      </w:r>
      <w:r w:rsidRPr="00A1758D">
        <w:rPr>
          <w:b/>
          <w:lang w:val="en-US"/>
        </w:rPr>
        <w:t xml:space="preserve">reast </w:t>
      </w:r>
      <w:r w:rsidR="00FD358D" w:rsidRPr="00A1758D">
        <w:rPr>
          <w:b/>
          <w:lang w:val="en-US"/>
        </w:rPr>
        <w:t>c</w:t>
      </w:r>
      <w:r w:rsidRPr="00A1758D">
        <w:rPr>
          <w:b/>
          <w:lang w:val="en-US"/>
        </w:rPr>
        <w:t>ancer</w:t>
      </w:r>
    </w:p>
    <w:p w14:paraId="00000002" w14:textId="77777777" w:rsidR="00797359" w:rsidRPr="00A1758D" w:rsidRDefault="00797359" w:rsidP="002B60B5">
      <w:pPr>
        <w:spacing w:line="360" w:lineRule="auto"/>
        <w:jc w:val="both"/>
      </w:pPr>
    </w:p>
    <w:p w14:paraId="00000003" w14:textId="105AA7B2" w:rsidR="00797359" w:rsidRPr="00A1758D" w:rsidRDefault="00D136BF" w:rsidP="002B60B5">
      <w:pPr>
        <w:spacing w:line="360" w:lineRule="auto"/>
        <w:jc w:val="both"/>
        <w:rPr>
          <w:vertAlign w:val="superscript"/>
        </w:rPr>
      </w:pPr>
      <w:r w:rsidRPr="00A1758D">
        <w:t>Antonio Marra, MD</w:t>
      </w:r>
      <w:r w:rsidRPr="00A1758D">
        <w:rPr>
          <w:vertAlign w:val="superscript"/>
        </w:rPr>
        <w:t>1</w:t>
      </w:r>
      <w:r w:rsidR="00FD358D" w:rsidRPr="00A1758D">
        <w:rPr>
          <w:vertAlign w:val="superscript"/>
        </w:rPr>
        <w:t>,2#</w:t>
      </w:r>
      <w:r w:rsidRPr="00A1758D">
        <w:t>, Sarah H. Kim, MD</w:t>
      </w:r>
      <w:r w:rsidR="00ED5FB2" w:rsidRPr="00A1758D">
        <w:rPr>
          <w:vertAlign w:val="superscript"/>
        </w:rPr>
        <w:t>3</w:t>
      </w:r>
      <w:r w:rsidR="00FD358D" w:rsidRPr="00A1758D">
        <w:rPr>
          <w:vertAlign w:val="superscript"/>
        </w:rPr>
        <w:t>#</w:t>
      </w:r>
      <w:r w:rsidRPr="00A1758D">
        <w:t xml:space="preserve">, </w:t>
      </w:r>
      <w:r w:rsidR="00FD358D" w:rsidRPr="00A1758D">
        <w:t>Fresia Pareja, MD PhD</w:t>
      </w:r>
      <w:r w:rsidR="00A66FB6" w:rsidRPr="00A1758D">
        <w:rPr>
          <w:vertAlign w:val="superscript"/>
        </w:rPr>
        <w:t>1</w:t>
      </w:r>
      <w:r w:rsidR="00FD358D" w:rsidRPr="00A1758D">
        <w:t xml:space="preserve">, </w:t>
      </w:r>
      <w:r w:rsidRPr="00A1758D">
        <w:t>Thais Basili</w:t>
      </w:r>
      <w:r w:rsidR="00A66FB6" w:rsidRPr="00A1758D">
        <w:t>, PhD</w:t>
      </w:r>
      <w:r w:rsidR="00FD358D" w:rsidRPr="00A1758D">
        <w:rPr>
          <w:vertAlign w:val="superscript"/>
        </w:rPr>
        <w:t>1,4</w:t>
      </w:r>
      <w:r w:rsidRPr="00A1758D">
        <w:t xml:space="preserve">, David B. </w:t>
      </w:r>
      <w:proofErr w:type="spellStart"/>
      <w:r w:rsidRPr="00A1758D">
        <w:t>Solit</w:t>
      </w:r>
      <w:proofErr w:type="spellEnd"/>
      <w:r w:rsidRPr="00A1758D">
        <w:t xml:space="preserve">, </w:t>
      </w:r>
      <w:r w:rsidR="00FD358D" w:rsidRPr="00A1758D">
        <w:t>MD</w:t>
      </w:r>
      <w:r w:rsidR="00FD358D" w:rsidRPr="00A1758D">
        <w:rPr>
          <w:vertAlign w:val="superscript"/>
        </w:rPr>
        <w:t>5</w:t>
      </w:r>
      <w:r w:rsidR="00A1758D" w:rsidRPr="00A1758D">
        <w:rPr>
          <w:vertAlign w:val="superscript"/>
        </w:rPr>
        <w:t>,6</w:t>
      </w:r>
      <w:r w:rsidRPr="00A1758D">
        <w:t xml:space="preserve">, </w:t>
      </w:r>
      <w:r w:rsidR="00A1758D" w:rsidRPr="00A1758D">
        <w:t xml:space="preserve">Sarat </w:t>
      </w:r>
      <w:proofErr w:type="spellStart"/>
      <w:r w:rsidR="00A1758D" w:rsidRPr="00A1758D">
        <w:t>Chandarlapaty</w:t>
      </w:r>
      <w:proofErr w:type="spellEnd"/>
      <w:r w:rsidR="00A1758D" w:rsidRPr="00A1758D">
        <w:t>, MD PhD</w:t>
      </w:r>
      <w:r w:rsidR="00A1758D" w:rsidRPr="00A1758D">
        <w:rPr>
          <w:vertAlign w:val="superscript"/>
        </w:rPr>
        <w:t>5,6</w:t>
      </w:r>
      <w:r w:rsidR="00A1758D" w:rsidRPr="00A1758D">
        <w:t xml:space="preserve">, George </w:t>
      </w:r>
      <w:proofErr w:type="spellStart"/>
      <w:r w:rsidR="00A1758D" w:rsidRPr="00A1758D">
        <w:t>Plitas</w:t>
      </w:r>
      <w:proofErr w:type="spellEnd"/>
      <w:r w:rsidR="00A1758D" w:rsidRPr="00A1758D">
        <w:t>, MD</w:t>
      </w:r>
      <w:r w:rsidR="00A1758D" w:rsidRPr="00A1758D">
        <w:rPr>
          <w:vertAlign w:val="superscript"/>
        </w:rPr>
        <w:t>7</w:t>
      </w:r>
      <w:r w:rsidR="00A1758D" w:rsidRPr="00A1758D">
        <w:t xml:space="preserve">, </w:t>
      </w:r>
      <w:r w:rsidRPr="00A1758D">
        <w:t xml:space="preserve">Jorge </w:t>
      </w:r>
      <w:r w:rsidR="00FD358D" w:rsidRPr="00A1758D">
        <w:t xml:space="preserve">S </w:t>
      </w:r>
      <w:r w:rsidRPr="00A1758D">
        <w:t>Reis-Filho, MD</w:t>
      </w:r>
      <w:r w:rsidR="00FD358D" w:rsidRPr="00A1758D">
        <w:t xml:space="preserve"> PhD</w:t>
      </w:r>
      <w:r w:rsidR="00FD358D" w:rsidRPr="00A1758D">
        <w:rPr>
          <w:vertAlign w:val="superscript"/>
        </w:rPr>
        <w:t>1,</w:t>
      </w:r>
      <w:r w:rsidR="00A1758D" w:rsidRPr="00A1758D">
        <w:rPr>
          <w:vertAlign w:val="superscript"/>
        </w:rPr>
        <w:t>8</w:t>
      </w:r>
      <w:r w:rsidRPr="00A1758D">
        <w:t>, Britta Weigelt, PhD</w:t>
      </w:r>
      <w:r w:rsidRPr="00A1758D">
        <w:rPr>
          <w:vertAlign w:val="superscript"/>
        </w:rPr>
        <w:t>1</w:t>
      </w:r>
      <w:r w:rsidR="00FD358D" w:rsidRPr="00A1758D">
        <w:t xml:space="preserve">, </w:t>
      </w:r>
      <w:r w:rsidR="00F007C0" w:rsidRPr="00A1758D">
        <w:t>Tari A. King, MD</w:t>
      </w:r>
      <w:r w:rsidR="00F007C0" w:rsidRPr="00A1758D">
        <w:rPr>
          <w:vertAlign w:val="superscript"/>
        </w:rPr>
        <w:t>7,</w:t>
      </w:r>
      <w:r w:rsidR="00A1758D" w:rsidRPr="00A1758D">
        <w:rPr>
          <w:vertAlign w:val="superscript"/>
        </w:rPr>
        <w:t>9</w:t>
      </w:r>
      <w:r w:rsidR="00F007C0" w:rsidRPr="00A1758D">
        <w:t>,</w:t>
      </w:r>
      <w:r w:rsidR="00F007C0" w:rsidRPr="00A1758D">
        <w:rPr>
          <w:vertAlign w:val="superscript"/>
        </w:rPr>
        <w:t xml:space="preserve"> </w:t>
      </w:r>
      <w:r w:rsidR="00FD358D" w:rsidRPr="00A1758D">
        <w:t>David N Brown, PhD</w:t>
      </w:r>
      <w:r w:rsidR="00FD358D" w:rsidRPr="00A1758D">
        <w:rPr>
          <w:vertAlign w:val="superscript"/>
        </w:rPr>
        <w:t>1</w:t>
      </w:r>
      <w:r w:rsidR="00890E15" w:rsidRPr="00A1758D">
        <w:rPr>
          <w:vertAlign w:val="superscript"/>
        </w:rPr>
        <w:t xml:space="preserve"> </w:t>
      </w:r>
      <w:r w:rsidR="00890E15" w:rsidRPr="00A1758D">
        <w:rPr>
          <w:vertAlign w:val="superscript"/>
        </w:rPr>
        <w:softHyphen/>
      </w:r>
    </w:p>
    <w:p w14:paraId="00000004" w14:textId="77777777" w:rsidR="00797359" w:rsidRPr="00A1758D" w:rsidRDefault="00797359" w:rsidP="002B60B5">
      <w:pPr>
        <w:spacing w:line="360" w:lineRule="auto"/>
        <w:jc w:val="both"/>
      </w:pPr>
    </w:p>
    <w:p w14:paraId="00000005" w14:textId="51354C21" w:rsidR="00797359" w:rsidRPr="00A1758D" w:rsidRDefault="00D136BF" w:rsidP="002B60B5">
      <w:pPr>
        <w:spacing w:line="360" w:lineRule="auto"/>
        <w:jc w:val="both"/>
      </w:pPr>
      <w:r w:rsidRPr="00A1758D">
        <w:rPr>
          <w:vertAlign w:val="superscript"/>
        </w:rPr>
        <w:t>1</w:t>
      </w:r>
      <w:r w:rsidRPr="00A1758D">
        <w:t>Department of Pathology and Laboratory Medicine, Memorial Sloan Kettering Cancer Center, New York, NY, USA</w:t>
      </w:r>
    </w:p>
    <w:p w14:paraId="6532DF1E" w14:textId="04B6711F" w:rsidR="00FD358D" w:rsidRPr="00A1758D" w:rsidRDefault="00FD358D" w:rsidP="002B60B5">
      <w:pPr>
        <w:spacing w:line="360" w:lineRule="auto"/>
        <w:jc w:val="both"/>
      </w:pPr>
      <w:r w:rsidRPr="00A1758D">
        <w:rPr>
          <w:vertAlign w:val="superscript"/>
        </w:rPr>
        <w:t>2</w:t>
      </w:r>
      <w:r w:rsidRPr="00A1758D">
        <w:t>Current address: Division of New Drugs and Early Drug Development for Innovative Therapies, European Institute of Oncology IRCCS, Milan, Italy</w:t>
      </w:r>
    </w:p>
    <w:p w14:paraId="00000006" w14:textId="0B8DBBE3" w:rsidR="00797359" w:rsidRPr="00A1758D" w:rsidRDefault="00FD358D" w:rsidP="002B60B5">
      <w:pPr>
        <w:spacing w:line="360" w:lineRule="auto"/>
        <w:jc w:val="both"/>
      </w:pPr>
      <w:r w:rsidRPr="00A1758D">
        <w:rPr>
          <w:vertAlign w:val="superscript"/>
        </w:rPr>
        <w:t>3</w:t>
      </w:r>
      <w:r w:rsidR="00D136BF" w:rsidRPr="00A1758D">
        <w:t>Gynecology Service, Department of Surgery, Memorial Sloan Kettering Cancer Center, New York, NY, USA</w:t>
      </w:r>
    </w:p>
    <w:p w14:paraId="00000007" w14:textId="576DB088" w:rsidR="00797359" w:rsidRPr="00A1758D" w:rsidRDefault="00FD358D" w:rsidP="002B60B5">
      <w:pPr>
        <w:spacing w:line="360" w:lineRule="auto"/>
        <w:jc w:val="both"/>
      </w:pPr>
      <w:r w:rsidRPr="00A1758D">
        <w:rPr>
          <w:vertAlign w:val="superscript"/>
        </w:rPr>
        <w:t>4</w:t>
      </w:r>
      <w:r w:rsidRPr="00A1758D">
        <w:t xml:space="preserve">Current address: </w:t>
      </w:r>
      <w:r w:rsidR="00D136BF" w:rsidRPr="00A1758D">
        <w:t>Quest Diagnostics, Marlborough, MA, USA</w:t>
      </w:r>
    </w:p>
    <w:p w14:paraId="00000008" w14:textId="2610BAFC" w:rsidR="00797359" w:rsidRPr="00A1758D" w:rsidRDefault="00FD358D" w:rsidP="002B60B5">
      <w:pPr>
        <w:spacing w:line="360" w:lineRule="auto"/>
        <w:jc w:val="both"/>
      </w:pPr>
      <w:r w:rsidRPr="00A1758D">
        <w:rPr>
          <w:vertAlign w:val="superscript"/>
        </w:rPr>
        <w:t>5</w:t>
      </w:r>
      <w:r w:rsidR="00D136BF" w:rsidRPr="00A1758D">
        <w:t>Department of Medicine, Memorial Sloan Kettering Cancer Center, New York, NY, USA</w:t>
      </w:r>
    </w:p>
    <w:p w14:paraId="027483B2" w14:textId="6AD36331" w:rsidR="00A1758D" w:rsidRPr="00A1758D" w:rsidRDefault="00A1758D" w:rsidP="002B60B5">
      <w:pPr>
        <w:spacing w:line="360" w:lineRule="auto"/>
        <w:jc w:val="both"/>
      </w:pPr>
      <w:r w:rsidRPr="00A1758D">
        <w:rPr>
          <w:vertAlign w:val="superscript"/>
        </w:rPr>
        <w:t>6</w:t>
      </w:r>
      <w:r w:rsidRPr="00A1758D">
        <w:t>Human Oncology and Pathogenesis Program, Memorial Sloan Kettering Cancer Center, New York, USA</w:t>
      </w:r>
    </w:p>
    <w:p w14:paraId="5E9A789D" w14:textId="77777777" w:rsidR="00A1758D" w:rsidRPr="00A1758D" w:rsidRDefault="00A1758D" w:rsidP="002B60B5">
      <w:pPr>
        <w:spacing w:line="360" w:lineRule="auto"/>
        <w:jc w:val="both"/>
      </w:pPr>
      <w:r w:rsidRPr="00A1758D">
        <w:rPr>
          <w:vertAlign w:val="superscript"/>
        </w:rPr>
        <w:t>7</w:t>
      </w:r>
      <w:r w:rsidRPr="00A1758D">
        <w:t>Breast Service, Department of Surgery, Memorial Sloan Kettering Cancer Center, New York, NY, USA</w:t>
      </w:r>
    </w:p>
    <w:p w14:paraId="5DAF8775" w14:textId="0151FCB6" w:rsidR="00FD358D" w:rsidRPr="00F87687" w:rsidRDefault="00A1758D" w:rsidP="002B60B5">
      <w:pPr>
        <w:spacing w:line="360" w:lineRule="auto"/>
        <w:jc w:val="both"/>
      </w:pPr>
      <w:r w:rsidRPr="00A1758D">
        <w:rPr>
          <w:vertAlign w:val="superscript"/>
        </w:rPr>
        <w:t>8</w:t>
      </w:r>
      <w:r w:rsidR="00FD358D" w:rsidRPr="00A1758D">
        <w:t xml:space="preserve">Current address: </w:t>
      </w:r>
      <w:r w:rsidR="00FD358D" w:rsidRPr="00F87687">
        <w:t>AstraZeneca, Gaithersburg, MD, USA</w:t>
      </w:r>
    </w:p>
    <w:p w14:paraId="00000009" w14:textId="61333A7F" w:rsidR="00797359" w:rsidRPr="00F87687" w:rsidRDefault="00A1758D" w:rsidP="002B60B5">
      <w:pPr>
        <w:spacing w:line="360" w:lineRule="auto"/>
        <w:jc w:val="both"/>
      </w:pPr>
      <w:r w:rsidRPr="00F87687">
        <w:rPr>
          <w:vertAlign w:val="superscript"/>
        </w:rPr>
        <w:t>9</w:t>
      </w:r>
      <w:r w:rsidR="00FD358D" w:rsidRPr="00F87687">
        <w:t xml:space="preserve">Current address: </w:t>
      </w:r>
      <w:r w:rsidR="00D136BF" w:rsidRPr="00F87687">
        <w:t>Division of Breast Surgery, Department of Surgery, Dana-Farber Brigham Cancer Center, Boston, Massachusetts, USA</w:t>
      </w:r>
    </w:p>
    <w:p w14:paraId="0000000A" w14:textId="77777777" w:rsidR="00797359" w:rsidRPr="00F87687" w:rsidRDefault="00797359" w:rsidP="002B60B5">
      <w:pPr>
        <w:spacing w:line="360" w:lineRule="auto"/>
        <w:jc w:val="both"/>
      </w:pPr>
    </w:p>
    <w:p w14:paraId="0000000B" w14:textId="564AF0FA" w:rsidR="00797359" w:rsidRPr="00F87687" w:rsidRDefault="00D136BF" w:rsidP="002B60B5">
      <w:pPr>
        <w:spacing w:line="360" w:lineRule="auto"/>
        <w:jc w:val="both"/>
        <w:rPr>
          <w:b/>
        </w:rPr>
      </w:pPr>
      <w:r w:rsidRPr="00F87687">
        <w:rPr>
          <w:b/>
        </w:rPr>
        <w:t>Corresponding author</w:t>
      </w:r>
      <w:r w:rsidR="00B5647A" w:rsidRPr="00F87687">
        <w:rPr>
          <w:b/>
        </w:rPr>
        <w:t>s</w:t>
      </w:r>
      <w:r w:rsidRPr="00F87687">
        <w:rPr>
          <w:b/>
        </w:rPr>
        <w:t xml:space="preserve">: </w:t>
      </w:r>
    </w:p>
    <w:p w14:paraId="2FEEE6D4" w14:textId="6DCA8DCF" w:rsidR="00B5647A" w:rsidRPr="00F87687" w:rsidRDefault="00B5647A" w:rsidP="002B60B5">
      <w:pPr>
        <w:spacing w:line="360" w:lineRule="auto"/>
        <w:jc w:val="both"/>
      </w:pPr>
      <w:r w:rsidRPr="00F87687">
        <w:t>Tari King, MD FACS, Division of Breast Surgery, Department of Surgery, Brigham and Women's Hospital, Boston, MA, USA. tking7@bwh.harvard.edu.</w:t>
      </w:r>
    </w:p>
    <w:p w14:paraId="0000000D" w14:textId="662B8DE1" w:rsidR="00797359" w:rsidRPr="00F87687" w:rsidRDefault="00D136BF" w:rsidP="002B60B5">
      <w:pPr>
        <w:spacing w:line="360" w:lineRule="auto"/>
        <w:jc w:val="both"/>
      </w:pPr>
      <w:r w:rsidRPr="00F87687">
        <w:t>Britta Weigelt, PhD. Department of Pathology and Laboratory Medicine, Memorial Sloan Kettering Cancer Center, New York, NY 10065, USA.</w:t>
      </w:r>
      <w:r w:rsidR="00B5647A" w:rsidRPr="00F87687">
        <w:t xml:space="preserve"> </w:t>
      </w:r>
      <w:r w:rsidRPr="00F87687">
        <w:t xml:space="preserve">Email: </w:t>
      </w:r>
      <w:r w:rsidRPr="00F87687">
        <w:rPr>
          <w:color w:val="000000" w:themeColor="text1"/>
        </w:rPr>
        <w:t xml:space="preserve">weigeltb@mskcc.org </w:t>
      </w:r>
    </w:p>
    <w:p w14:paraId="00000012" w14:textId="77777777" w:rsidR="00797359" w:rsidRPr="00F87687" w:rsidRDefault="00797359" w:rsidP="002B60B5">
      <w:pPr>
        <w:spacing w:line="360" w:lineRule="auto"/>
        <w:jc w:val="both"/>
        <w:rPr>
          <w:b/>
        </w:rPr>
      </w:pPr>
    </w:p>
    <w:p w14:paraId="0000001B" w14:textId="77777777" w:rsidR="00797359" w:rsidRPr="00F87687" w:rsidRDefault="00797359" w:rsidP="002B60B5">
      <w:pPr>
        <w:spacing w:line="360" w:lineRule="auto"/>
        <w:jc w:val="both"/>
        <w:rPr>
          <w:b/>
        </w:rPr>
      </w:pPr>
    </w:p>
    <w:p w14:paraId="00000020" w14:textId="5A4880EF" w:rsidR="00797359" w:rsidRPr="002D6C4A" w:rsidRDefault="00D136BF" w:rsidP="002B60B5">
      <w:pPr>
        <w:spacing w:line="360" w:lineRule="auto"/>
        <w:jc w:val="both"/>
        <w:rPr>
          <w:bCs/>
        </w:rPr>
      </w:pPr>
      <w:r w:rsidRPr="005C101F">
        <w:rPr>
          <w:b/>
        </w:rPr>
        <w:t xml:space="preserve">Word count: </w:t>
      </w:r>
      <w:r w:rsidR="007D1B8F" w:rsidRPr="005C101F">
        <w:rPr>
          <w:bCs/>
        </w:rPr>
        <w:t>2,9</w:t>
      </w:r>
      <w:r w:rsidR="005C101F" w:rsidRPr="005C101F">
        <w:rPr>
          <w:bCs/>
        </w:rPr>
        <w:t>27</w:t>
      </w:r>
      <w:r w:rsidR="002D6C4A" w:rsidRPr="005C101F">
        <w:rPr>
          <w:bCs/>
        </w:rPr>
        <w:t xml:space="preserve">; </w:t>
      </w:r>
      <w:r w:rsidR="002C6FA9" w:rsidRPr="005C101F">
        <w:rPr>
          <w:b/>
        </w:rPr>
        <w:t>Tables</w:t>
      </w:r>
      <w:r w:rsidR="002C6FA9" w:rsidRPr="005C101F">
        <w:rPr>
          <w:bCs/>
        </w:rPr>
        <w:t xml:space="preserve">: </w:t>
      </w:r>
      <w:r w:rsidR="00A1758D" w:rsidRPr="005C101F">
        <w:rPr>
          <w:bCs/>
        </w:rPr>
        <w:t>2</w:t>
      </w:r>
      <w:r w:rsidR="002D6C4A" w:rsidRPr="005C101F">
        <w:rPr>
          <w:bCs/>
        </w:rPr>
        <w:t xml:space="preserve">; </w:t>
      </w:r>
      <w:r w:rsidR="002C6FA9" w:rsidRPr="005C101F">
        <w:rPr>
          <w:b/>
        </w:rPr>
        <w:t>Figures</w:t>
      </w:r>
      <w:r w:rsidR="002C6FA9" w:rsidRPr="005C101F">
        <w:rPr>
          <w:bCs/>
        </w:rPr>
        <w:t>: 3</w:t>
      </w:r>
      <w:r w:rsidR="00C8429E" w:rsidRPr="005C101F">
        <w:rPr>
          <w:bCs/>
        </w:rPr>
        <w:t>.</w:t>
      </w:r>
      <w:r w:rsidRPr="00A1758D">
        <w:br w:type="page"/>
      </w:r>
    </w:p>
    <w:p w14:paraId="4DE7889B" w14:textId="3CD1F738" w:rsidR="00AC72DC" w:rsidRPr="00A1758D" w:rsidRDefault="00B14A15" w:rsidP="00F007C0">
      <w:pPr>
        <w:spacing w:line="480" w:lineRule="auto"/>
      </w:pPr>
      <w:bookmarkStart w:id="0" w:name="_heading=h.c7ibjzjbpfk2" w:colFirst="0" w:colLast="0"/>
      <w:bookmarkEnd w:id="0"/>
      <w:r w:rsidRPr="00A1758D">
        <w:rPr>
          <w:b/>
          <w:bCs/>
        </w:rPr>
        <w:lastRenderedPageBreak/>
        <w:t>Abstract</w:t>
      </w:r>
    </w:p>
    <w:p w14:paraId="2A282D27" w14:textId="304053D3" w:rsidR="0080472C" w:rsidRPr="00A1758D" w:rsidRDefault="00AC72DC" w:rsidP="00F007C0">
      <w:pPr>
        <w:pStyle w:val="Heading1"/>
        <w:spacing w:before="0" w:after="0" w:line="480" w:lineRule="auto"/>
        <w:jc w:val="both"/>
        <w:rPr>
          <w:sz w:val="22"/>
          <w:szCs w:val="22"/>
        </w:rPr>
      </w:pPr>
      <w:r w:rsidRPr="00A1758D">
        <w:rPr>
          <w:color w:val="000000"/>
          <w:sz w:val="22"/>
          <w:szCs w:val="22"/>
        </w:rPr>
        <w:t>Neoadjuvant systemic therapy (NST) is a standard treatment approach for patients with early-stage breast cancer, particularly those with stage II-III disease and aggressive subtypes such as HER2-positive and triple-negative breast cancer. While NST improves surgical outcomes and provides prognostic information, accurately assessing</w:t>
      </w:r>
      <w:r w:rsidR="00181BD3">
        <w:rPr>
          <w:color w:val="000000"/>
          <w:sz w:val="22"/>
          <w:szCs w:val="22"/>
        </w:rPr>
        <w:t xml:space="preserve"> preoperative</w:t>
      </w:r>
      <w:r w:rsidRPr="00A1758D">
        <w:rPr>
          <w:color w:val="000000"/>
          <w:sz w:val="22"/>
          <w:szCs w:val="22"/>
        </w:rPr>
        <w:t xml:space="preserve"> treatment response remains a clinical challenge. Circulating tumor DNA (ctDNA) has emerged as a promising non-invasive biomarker for monitoring disease dynamics and guiding therapeutic decisions. In this study, we aimed to evaluate whether ctDNA analysis in patients with stage II-III breast cancer (n=20) could serve as a surrogate for invasive biopsies in molecular profiling and as a tool for monitoring response to NST. At baseline, </w:t>
      </w:r>
      <w:r w:rsidR="00BB63CD" w:rsidRPr="00A1758D">
        <w:rPr>
          <w:color w:val="000000"/>
          <w:sz w:val="22"/>
          <w:szCs w:val="22"/>
        </w:rPr>
        <w:t>ctDNA was detectable in the majority of patients</w:t>
      </w:r>
      <w:r w:rsidR="00FA2E4E">
        <w:rPr>
          <w:color w:val="000000"/>
          <w:sz w:val="22"/>
          <w:szCs w:val="22"/>
        </w:rPr>
        <w:t xml:space="preserve"> by </w:t>
      </w:r>
      <w:r w:rsidR="004C0D39">
        <w:rPr>
          <w:color w:val="000000"/>
          <w:sz w:val="22"/>
          <w:szCs w:val="22"/>
        </w:rPr>
        <w:t>droplet digital (</w:t>
      </w:r>
      <w:r w:rsidR="00FA2E4E">
        <w:rPr>
          <w:color w:val="000000"/>
          <w:sz w:val="22"/>
          <w:szCs w:val="22"/>
        </w:rPr>
        <w:t>dd</w:t>
      </w:r>
      <w:r w:rsidR="004C0D39">
        <w:rPr>
          <w:color w:val="000000"/>
          <w:sz w:val="22"/>
          <w:szCs w:val="22"/>
        </w:rPr>
        <w:t>)</w:t>
      </w:r>
      <w:r w:rsidR="00FA2E4E">
        <w:rPr>
          <w:color w:val="000000"/>
          <w:sz w:val="22"/>
          <w:szCs w:val="22"/>
        </w:rPr>
        <w:t xml:space="preserve">PCR </w:t>
      </w:r>
      <w:r w:rsidR="00BB63CD" w:rsidRPr="00A1758D">
        <w:rPr>
          <w:color w:val="000000"/>
          <w:sz w:val="22"/>
          <w:szCs w:val="22"/>
        </w:rPr>
        <w:t>(</w:t>
      </w:r>
      <w:r w:rsidR="004C46A5">
        <w:rPr>
          <w:color w:val="000000"/>
          <w:sz w:val="22"/>
          <w:szCs w:val="22"/>
        </w:rPr>
        <w:t>15</w:t>
      </w:r>
      <w:r w:rsidR="00AE3C65">
        <w:rPr>
          <w:color w:val="000000"/>
          <w:sz w:val="22"/>
          <w:szCs w:val="22"/>
        </w:rPr>
        <w:t>/</w:t>
      </w:r>
      <w:r w:rsidR="004C46A5">
        <w:rPr>
          <w:color w:val="000000"/>
          <w:sz w:val="22"/>
          <w:szCs w:val="22"/>
        </w:rPr>
        <w:t>18</w:t>
      </w:r>
      <w:r w:rsidR="00AE3C65">
        <w:rPr>
          <w:color w:val="000000"/>
          <w:sz w:val="22"/>
          <w:szCs w:val="22"/>
        </w:rPr>
        <w:t xml:space="preserve">, </w:t>
      </w:r>
      <w:r w:rsidR="00BB63CD" w:rsidRPr="00A1758D">
        <w:rPr>
          <w:color w:val="000000"/>
          <w:sz w:val="22"/>
          <w:szCs w:val="22"/>
        </w:rPr>
        <w:t>83%)</w:t>
      </w:r>
      <w:r w:rsidR="004D10A4">
        <w:rPr>
          <w:color w:val="000000"/>
          <w:sz w:val="22"/>
          <w:szCs w:val="22"/>
        </w:rPr>
        <w:t xml:space="preserve"> </w:t>
      </w:r>
      <w:r w:rsidR="00AE3C65">
        <w:rPr>
          <w:color w:val="000000"/>
          <w:sz w:val="22"/>
          <w:szCs w:val="22"/>
        </w:rPr>
        <w:t>and</w:t>
      </w:r>
      <w:r w:rsidR="00D66D25" w:rsidRPr="00A1758D">
        <w:rPr>
          <w:color w:val="000000"/>
          <w:sz w:val="22"/>
          <w:szCs w:val="22"/>
        </w:rPr>
        <w:t xml:space="preserve"> </w:t>
      </w:r>
      <w:r w:rsidR="00FA2E4E">
        <w:rPr>
          <w:color w:val="000000"/>
          <w:sz w:val="22"/>
          <w:szCs w:val="22"/>
        </w:rPr>
        <w:t xml:space="preserve">all </w:t>
      </w:r>
      <w:r w:rsidR="004D10A4">
        <w:rPr>
          <w:color w:val="000000"/>
          <w:sz w:val="22"/>
          <w:szCs w:val="22"/>
        </w:rPr>
        <w:t xml:space="preserve">patients with longitudinal </w:t>
      </w:r>
      <w:r w:rsidR="00FA2E4E">
        <w:rPr>
          <w:color w:val="000000"/>
          <w:sz w:val="22"/>
          <w:szCs w:val="22"/>
        </w:rPr>
        <w:t>follow-up</w:t>
      </w:r>
      <w:r w:rsidR="004D10A4">
        <w:rPr>
          <w:color w:val="000000"/>
          <w:sz w:val="22"/>
          <w:szCs w:val="22"/>
        </w:rPr>
        <w:t xml:space="preserve"> </w:t>
      </w:r>
      <w:r w:rsidR="00BB63CD" w:rsidRPr="00A1758D">
        <w:rPr>
          <w:color w:val="000000"/>
          <w:sz w:val="22"/>
          <w:szCs w:val="22"/>
        </w:rPr>
        <w:t>had ctDNA clearance after NST</w:t>
      </w:r>
      <w:r w:rsidR="004D10A4">
        <w:rPr>
          <w:color w:val="000000"/>
          <w:sz w:val="22"/>
          <w:szCs w:val="22"/>
        </w:rPr>
        <w:t xml:space="preserve"> (</w:t>
      </w:r>
      <w:r w:rsidR="004C0D39">
        <w:rPr>
          <w:color w:val="000000"/>
          <w:sz w:val="22"/>
          <w:szCs w:val="22"/>
        </w:rPr>
        <w:t xml:space="preserve">13/13; </w:t>
      </w:r>
      <w:r w:rsidR="004D10A4">
        <w:rPr>
          <w:color w:val="000000"/>
          <w:sz w:val="22"/>
          <w:szCs w:val="22"/>
        </w:rPr>
        <w:t>100%)</w:t>
      </w:r>
      <w:r w:rsidR="00D66D25" w:rsidRPr="00A1758D">
        <w:rPr>
          <w:color w:val="000000"/>
          <w:sz w:val="22"/>
          <w:szCs w:val="22"/>
        </w:rPr>
        <w:t>.</w:t>
      </w:r>
      <w:r w:rsidR="00BB63CD" w:rsidRPr="00A1758D">
        <w:rPr>
          <w:color w:val="000000"/>
          <w:sz w:val="22"/>
          <w:szCs w:val="22"/>
        </w:rPr>
        <w:t xml:space="preserve"> </w:t>
      </w:r>
      <w:r w:rsidR="00D66D25" w:rsidRPr="00A1758D">
        <w:rPr>
          <w:color w:val="000000"/>
          <w:sz w:val="22"/>
          <w:szCs w:val="22"/>
        </w:rPr>
        <w:t>A</w:t>
      </w:r>
      <w:r w:rsidRPr="00A1758D">
        <w:rPr>
          <w:color w:val="000000"/>
          <w:sz w:val="22"/>
          <w:szCs w:val="22"/>
        </w:rPr>
        <w:t xml:space="preserve"> positive correlation was observed between </w:t>
      </w:r>
      <w:ins w:id="1" w:author="Brown, David" w:date="2025-08-07T23:26:00Z" w16du:dateUtc="2025-08-08T03:26:00Z">
        <w:r w:rsidR="00AD51F4">
          <w:rPr>
            <w:color w:val="000000"/>
            <w:sz w:val="22"/>
            <w:szCs w:val="22"/>
          </w:rPr>
          <w:t>the allele</w:t>
        </w:r>
      </w:ins>
      <w:del w:id="2" w:author="Brown, David" w:date="2025-08-07T23:26:00Z" w16du:dateUtc="2025-08-08T03:26:00Z">
        <w:r w:rsidRPr="00A1758D" w:rsidDel="00AD51F4">
          <w:rPr>
            <w:color w:val="000000"/>
            <w:sz w:val="22"/>
            <w:szCs w:val="22"/>
          </w:rPr>
          <w:delText>ctDNA</w:delText>
        </w:r>
      </w:del>
      <w:r w:rsidR="004C0D39">
        <w:rPr>
          <w:color w:val="000000"/>
          <w:sz w:val="22"/>
          <w:szCs w:val="22"/>
        </w:rPr>
        <w:t xml:space="preserve"> fraction</w:t>
      </w:r>
      <w:del w:id="3" w:author="Brown, David" w:date="2025-08-07T23:26:00Z" w16du:dateUtc="2025-08-08T03:26:00Z">
        <w:r w:rsidR="004C0D39" w:rsidDel="00AD51F4">
          <w:rPr>
            <w:color w:val="000000"/>
            <w:sz w:val="22"/>
            <w:szCs w:val="22"/>
          </w:rPr>
          <w:delText>s</w:delText>
        </w:r>
      </w:del>
      <w:ins w:id="4" w:author="Brown, David" w:date="2025-08-07T23:27:00Z" w16du:dateUtc="2025-08-08T03:27:00Z">
        <w:r w:rsidR="00AD51F4">
          <w:rPr>
            <w:color w:val="000000"/>
            <w:sz w:val="22"/>
            <w:szCs w:val="22"/>
          </w:rPr>
          <w:t xml:space="preserve"> in cfDNA</w:t>
        </w:r>
      </w:ins>
      <w:r w:rsidRPr="00A1758D">
        <w:rPr>
          <w:color w:val="000000"/>
          <w:sz w:val="22"/>
          <w:szCs w:val="22"/>
        </w:rPr>
        <w:t xml:space="preserve">, histologic grade and molecular subtype, suggesting that </w:t>
      </w:r>
      <w:r w:rsidRPr="004C0D39">
        <w:rPr>
          <w:color w:val="000000"/>
          <w:sz w:val="22"/>
          <w:szCs w:val="22"/>
        </w:rPr>
        <w:t xml:space="preserve">ctDNA levels may be influenced by tumor biology. </w:t>
      </w:r>
      <w:r w:rsidR="00AE3C65" w:rsidRPr="004C0D39">
        <w:rPr>
          <w:color w:val="000000"/>
          <w:sz w:val="22"/>
          <w:szCs w:val="22"/>
        </w:rPr>
        <w:t>N</w:t>
      </w:r>
      <w:r w:rsidR="00D66D25" w:rsidRPr="004C0D39">
        <w:rPr>
          <w:color w:val="000000"/>
          <w:sz w:val="22"/>
          <w:szCs w:val="22"/>
        </w:rPr>
        <w:t xml:space="preserve">one of the three patients with undetectable baseline ctDNA had distant relapse, regardless of whether they achieved </w:t>
      </w:r>
      <w:r w:rsidR="004C0D39" w:rsidRPr="004C0D39">
        <w:rPr>
          <w:color w:val="000000"/>
          <w:sz w:val="22"/>
          <w:szCs w:val="22"/>
        </w:rPr>
        <w:t>pathologic complete response (</w:t>
      </w:r>
      <w:proofErr w:type="spellStart"/>
      <w:r w:rsidR="00D66D25" w:rsidRPr="004C0D39">
        <w:rPr>
          <w:color w:val="000000"/>
          <w:sz w:val="22"/>
          <w:szCs w:val="22"/>
        </w:rPr>
        <w:t>pCR</w:t>
      </w:r>
      <w:proofErr w:type="spellEnd"/>
      <w:r w:rsidR="004C0D39" w:rsidRPr="004C0D39">
        <w:rPr>
          <w:color w:val="000000"/>
          <w:sz w:val="22"/>
          <w:szCs w:val="22"/>
        </w:rPr>
        <w:t>)</w:t>
      </w:r>
      <w:r w:rsidR="00D66D25" w:rsidRPr="004C0D39">
        <w:rPr>
          <w:color w:val="000000"/>
          <w:sz w:val="22"/>
          <w:szCs w:val="22"/>
        </w:rPr>
        <w:t xml:space="preserve">, </w:t>
      </w:r>
      <w:r w:rsidR="00FA2E4E" w:rsidRPr="004C0D39">
        <w:rPr>
          <w:color w:val="000000"/>
          <w:sz w:val="22"/>
          <w:szCs w:val="22"/>
        </w:rPr>
        <w:t>compared to</w:t>
      </w:r>
      <w:r w:rsidR="004D10A4" w:rsidRPr="004C0D39">
        <w:rPr>
          <w:color w:val="000000"/>
          <w:sz w:val="22"/>
          <w:szCs w:val="22"/>
        </w:rPr>
        <w:t xml:space="preserve"> </w:t>
      </w:r>
      <w:r w:rsidR="00FA2E4E" w:rsidRPr="004C0D39">
        <w:rPr>
          <w:color w:val="000000"/>
          <w:sz w:val="22"/>
          <w:szCs w:val="22"/>
        </w:rPr>
        <w:t>5</w:t>
      </w:r>
      <w:r w:rsidR="004D10A4" w:rsidRPr="004C0D39">
        <w:rPr>
          <w:color w:val="000000"/>
          <w:sz w:val="22"/>
          <w:szCs w:val="22"/>
        </w:rPr>
        <w:t xml:space="preserve">/15 </w:t>
      </w:r>
      <w:r w:rsidR="00345668" w:rsidRPr="004C0D39">
        <w:rPr>
          <w:color w:val="000000"/>
          <w:sz w:val="22"/>
          <w:szCs w:val="22"/>
        </w:rPr>
        <w:t xml:space="preserve">(33%) </w:t>
      </w:r>
      <w:r w:rsidR="004D10A4" w:rsidRPr="004C0D39">
        <w:rPr>
          <w:color w:val="000000"/>
          <w:sz w:val="22"/>
          <w:szCs w:val="22"/>
        </w:rPr>
        <w:t>with detectable baseline ctDNA</w:t>
      </w:r>
      <w:r w:rsidR="004C0D39" w:rsidRPr="004C0D39">
        <w:rPr>
          <w:color w:val="000000"/>
          <w:sz w:val="22"/>
          <w:szCs w:val="22"/>
        </w:rPr>
        <w:t xml:space="preserve">. These findings </w:t>
      </w:r>
      <w:r w:rsidR="00D66D25" w:rsidRPr="004C0D39">
        <w:rPr>
          <w:color w:val="000000"/>
          <w:sz w:val="22"/>
          <w:szCs w:val="22"/>
        </w:rPr>
        <w:t xml:space="preserve">suggest that ctDNA assessment at baseline </w:t>
      </w:r>
      <w:r w:rsidR="00301014">
        <w:rPr>
          <w:color w:val="000000"/>
          <w:sz w:val="22"/>
          <w:szCs w:val="22"/>
        </w:rPr>
        <w:t>may</w:t>
      </w:r>
      <w:r w:rsidR="00D66D25" w:rsidRPr="004C0D39">
        <w:rPr>
          <w:color w:val="000000"/>
          <w:sz w:val="22"/>
          <w:szCs w:val="22"/>
        </w:rPr>
        <w:t xml:space="preserve"> provide additional prognostic information to define the risk of patients after NST. </w:t>
      </w:r>
      <w:r w:rsidRPr="004C0D39">
        <w:rPr>
          <w:color w:val="000000"/>
          <w:sz w:val="22"/>
          <w:szCs w:val="22"/>
        </w:rPr>
        <w:t>While ctDNA shows promise in capturing tumor burden</w:t>
      </w:r>
      <w:r w:rsidRPr="00A1758D">
        <w:rPr>
          <w:color w:val="000000"/>
          <w:sz w:val="22"/>
          <w:szCs w:val="22"/>
        </w:rPr>
        <w:t xml:space="preserve"> and biological characteristics, its role in predicting </w:t>
      </w:r>
      <w:proofErr w:type="spellStart"/>
      <w:r w:rsidRPr="00A1758D">
        <w:rPr>
          <w:color w:val="000000"/>
          <w:sz w:val="22"/>
          <w:szCs w:val="22"/>
        </w:rPr>
        <w:t>pCR</w:t>
      </w:r>
      <w:proofErr w:type="spellEnd"/>
      <w:r w:rsidRPr="00A1758D">
        <w:rPr>
          <w:color w:val="000000"/>
          <w:sz w:val="22"/>
          <w:szCs w:val="22"/>
        </w:rPr>
        <w:t xml:space="preserve"> and long-term outcomes requires further investigation.</w:t>
      </w:r>
    </w:p>
    <w:p w14:paraId="00000023" w14:textId="2CB93D2B" w:rsidR="00797359" w:rsidRPr="00A1758D" w:rsidRDefault="00D136BF" w:rsidP="00F007C0">
      <w:pPr>
        <w:spacing w:line="480" w:lineRule="auto"/>
        <w:jc w:val="both"/>
        <w:rPr>
          <w:highlight w:val="yellow"/>
        </w:rPr>
      </w:pPr>
      <w:r w:rsidRPr="00A1758D">
        <w:br w:type="page"/>
      </w:r>
    </w:p>
    <w:p w14:paraId="00000024" w14:textId="2B6EECA1" w:rsidR="00797359" w:rsidRPr="00A1758D" w:rsidRDefault="008D11F1" w:rsidP="003212EF">
      <w:pPr>
        <w:pStyle w:val="Heading1"/>
        <w:spacing w:before="0" w:after="0" w:line="480" w:lineRule="auto"/>
        <w:jc w:val="both"/>
        <w:rPr>
          <w:b/>
          <w:bCs/>
          <w:sz w:val="22"/>
          <w:szCs w:val="22"/>
        </w:rPr>
      </w:pPr>
      <w:bookmarkStart w:id="5" w:name="_heading=h.o920w0v8xpac" w:colFirst="0" w:colLast="0"/>
      <w:bookmarkEnd w:id="5"/>
      <w:r w:rsidRPr="00A1758D">
        <w:rPr>
          <w:b/>
          <w:bCs/>
          <w:sz w:val="22"/>
          <w:szCs w:val="22"/>
        </w:rPr>
        <w:lastRenderedPageBreak/>
        <w:t>Introduction</w:t>
      </w:r>
    </w:p>
    <w:p w14:paraId="00000025" w14:textId="5377CBE4" w:rsidR="00797359" w:rsidRPr="00A1758D" w:rsidRDefault="00D136BF" w:rsidP="003212EF">
      <w:pPr>
        <w:spacing w:line="480" w:lineRule="auto"/>
        <w:jc w:val="both"/>
        <w:rPr>
          <w:color w:val="000000"/>
        </w:rPr>
      </w:pPr>
      <w:r w:rsidRPr="00A1758D">
        <w:rPr>
          <w:color w:val="000000"/>
        </w:rPr>
        <w:t xml:space="preserve">Neoadjuvant systemic therapy (NST) </w:t>
      </w:r>
      <w:r w:rsidRPr="00A1758D">
        <w:t>is</w:t>
      </w:r>
      <w:r w:rsidRPr="00A1758D">
        <w:rPr>
          <w:color w:val="000000"/>
        </w:rPr>
        <w:t xml:space="preserve"> </w:t>
      </w:r>
      <w:r w:rsidR="0067640A" w:rsidRPr="00A1758D">
        <w:rPr>
          <w:color w:val="000000"/>
        </w:rPr>
        <w:t xml:space="preserve">recommended for patients </w:t>
      </w:r>
      <w:r w:rsidRPr="00A1758D">
        <w:rPr>
          <w:color w:val="000000"/>
        </w:rPr>
        <w:t xml:space="preserve">with stage II-III breast cancer, especially those with </w:t>
      </w:r>
      <w:r w:rsidR="009A5922" w:rsidRPr="00A1758D">
        <w:rPr>
          <w:color w:val="000000"/>
        </w:rPr>
        <w:t>aggressive</w:t>
      </w:r>
      <w:r w:rsidR="0067640A" w:rsidRPr="00A1758D">
        <w:rPr>
          <w:color w:val="000000"/>
        </w:rPr>
        <w:t xml:space="preserve"> subtypes such as </w:t>
      </w:r>
      <w:r w:rsidRPr="00A1758D">
        <w:rPr>
          <w:color w:val="000000"/>
        </w:rPr>
        <w:t>human epidermal growth factor receptor 2-positive (HER2</w:t>
      </w:r>
      <w:r w:rsidR="006E5344" w:rsidRPr="00A1758D">
        <w:rPr>
          <w:color w:val="000000"/>
        </w:rPr>
        <w:t>-positive</w:t>
      </w:r>
      <w:r w:rsidRPr="00A1758D">
        <w:rPr>
          <w:color w:val="000000"/>
        </w:rPr>
        <w:t xml:space="preserve">) and triple-negative </w:t>
      </w:r>
      <w:r w:rsidR="00862E1F" w:rsidRPr="00A1758D">
        <w:rPr>
          <w:color w:val="000000"/>
        </w:rPr>
        <w:t>disease</w:t>
      </w:r>
      <w:r w:rsidR="00BE423C">
        <w:rPr>
          <w:color w:val="000000"/>
        </w:rPr>
        <w:fldChar w:fldCharType="begin">
          <w:fldData xml:space="preserve">PEVuZE5vdGU+PENpdGU+PEF1dGhvcj5Lb3JkZTwvQXV0aG9yPjxZZWFyPjIwMjE8L1llYXI+PFJl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=
</w:fldData>
        </w:fldChar>
      </w:r>
      <w:r w:rsidR="00D508D6">
        <w:rPr>
          <w:color w:val="000000"/>
        </w:rPr>
        <w:instrText xml:space="preserve"> ADDIN EN.CITE </w:instrText>
      </w:r>
      <w:r w:rsidR="00D508D6">
        <w:rPr>
          <w:color w:val="000000"/>
        </w:rPr>
        <w:fldChar w:fldCharType="begin">
          <w:fldData xml:space="preserve">PEVuZE5vdGU+PENpdGU+PEF1dGhvcj5Lb3JkZTwvQXV0aG9yPjxZZWFyPjIwMjE8L1llYXI+PFJl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=
</w:fldData>
        </w:fldChar>
      </w:r>
      <w:r w:rsidR="00D508D6">
        <w:rPr>
          <w:color w:val="000000"/>
        </w:rPr>
        <w:instrText xml:space="preserve"> ADDIN EN.CITE.DATA </w:instrText>
      </w:r>
      <w:r w:rsidR="00D508D6">
        <w:rPr>
          <w:color w:val="000000"/>
        </w:rPr>
      </w:r>
      <w:r w:rsidR="00D508D6">
        <w:rPr>
          <w:color w:val="000000"/>
        </w:rPr>
        <w:fldChar w:fldCharType="end"/>
      </w:r>
      <w:r w:rsidR="00BE423C">
        <w:rPr>
          <w:color w:val="000000"/>
        </w:rPr>
      </w:r>
      <w:r w:rsidR="00BE423C">
        <w:rPr>
          <w:color w:val="000000"/>
        </w:rPr>
        <w:fldChar w:fldCharType="separate"/>
      </w:r>
      <w:r w:rsidR="00D508D6" w:rsidRPr="00D508D6">
        <w:rPr>
          <w:noProof/>
          <w:color w:val="000000"/>
          <w:vertAlign w:val="superscript"/>
        </w:rPr>
        <w:t>1-3</w:t>
      </w:r>
      <w:r w:rsidR="00BE423C">
        <w:rPr>
          <w:color w:val="000000"/>
        </w:rPr>
        <w:fldChar w:fldCharType="end"/>
      </w:r>
      <w:r w:rsidR="00BE423C">
        <w:rPr>
          <w:color w:val="000000"/>
        </w:rPr>
        <w:t xml:space="preserve">. </w:t>
      </w:r>
      <w:r w:rsidRPr="00A1758D">
        <w:rPr>
          <w:color w:val="000000"/>
        </w:rPr>
        <w:t xml:space="preserve">The goal of NST </w:t>
      </w:r>
      <w:r w:rsidR="0067640A" w:rsidRPr="00A1758D">
        <w:rPr>
          <w:color w:val="000000"/>
        </w:rPr>
        <w:t xml:space="preserve">is not only to induce </w:t>
      </w:r>
      <w:r w:rsidRPr="00A1758D">
        <w:rPr>
          <w:color w:val="000000"/>
        </w:rPr>
        <w:t>tumor shrinkage</w:t>
      </w:r>
      <w:r w:rsidR="0067640A" w:rsidRPr="00A1758D">
        <w:rPr>
          <w:color w:val="000000"/>
        </w:rPr>
        <w:t xml:space="preserve">, thereby </w:t>
      </w:r>
      <w:r w:rsidRPr="00A1758D">
        <w:rPr>
          <w:color w:val="000000"/>
        </w:rPr>
        <w:t>favor</w:t>
      </w:r>
      <w:r w:rsidR="0067640A" w:rsidRPr="00A1758D">
        <w:rPr>
          <w:color w:val="000000"/>
        </w:rPr>
        <w:t>ing</w:t>
      </w:r>
      <w:r w:rsidRPr="00A1758D">
        <w:rPr>
          <w:color w:val="000000"/>
        </w:rPr>
        <w:t xml:space="preserve"> breast-conserving surgery</w:t>
      </w:r>
      <w:r w:rsidR="0067640A" w:rsidRPr="00A1758D">
        <w:rPr>
          <w:color w:val="000000"/>
        </w:rPr>
        <w:t xml:space="preserve"> and avoiding axillary lymph node dissection</w:t>
      </w:r>
      <w:r w:rsidRPr="00A1758D">
        <w:rPr>
          <w:color w:val="000000"/>
        </w:rPr>
        <w:t>,</w:t>
      </w:r>
      <w:r w:rsidR="0067640A" w:rsidRPr="00A1758D">
        <w:rPr>
          <w:color w:val="000000"/>
        </w:rPr>
        <w:t xml:space="preserve"> but also to assess drug sensitivity of the tumor</w:t>
      </w:r>
      <w:r w:rsidRPr="00A1758D">
        <w:rPr>
          <w:color w:val="000000"/>
        </w:rPr>
        <w:t xml:space="preserve"> </w:t>
      </w:r>
      <w:r w:rsidRPr="00A1758D">
        <w:rPr>
          <w:i/>
          <w:color w:val="000000"/>
        </w:rPr>
        <w:t>in vivo</w:t>
      </w:r>
      <w:r w:rsidRPr="00A1758D">
        <w:rPr>
          <w:color w:val="000000"/>
        </w:rPr>
        <w:t xml:space="preserve"> and </w:t>
      </w:r>
      <w:r w:rsidR="0067640A" w:rsidRPr="00A1758D">
        <w:rPr>
          <w:color w:val="000000"/>
        </w:rPr>
        <w:t xml:space="preserve">to </w:t>
      </w:r>
      <w:r w:rsidRPr="00A1758D">
        <w:rPr>
          <w:color w:val="000000"/>
        </w:rPr>
        <w:t xml:space="preserve">tailor post-NST </w:t>
      </w:r>
      <w:r w:rsidR="0067640A" w:rsidRPr="00A1758D">
        <w:rPr>
          <w:color w:val="000000"/>
        </w:rPr>
        <w:t xml:space="preserve">adjuvant </w:t>
      </w:r>
      <w:r w:rsidRPr="00A1758D">
        <w:rPr>
          <w:color w:val="000000"/>
        </w:rPr>
        <w:t>treatment based on the initial tumo</w:t>
      </w:r>
      <w:r w:rsidR="0067640A" w:rsidRPr="00A1758D">
        <w:rPr>
          <w:color w:val="000000"/>
        </w:rPr>
        <w:t xml:space="preserve">r </w:t>
      </w:r>
      <w:r w:rsidRPr="00A1758D">
        <w:rPr>
          <w:color w:val="000000"/>
        </w:rPr>
        <w:t>response</w:t>
      </w:r>
      <w:r w:rsidR="002F5928">
        <w:rPr>
          <w:color w:val="000000"/>
        </w:rPr>
        <w:fldChar w:fldCharType="begin">
          <w:fldData xml:space="preserve">PEVuZE5vdGU+PENpdGU+PEF1dGhvcj5Lb3JkZTwvQXV0aG9yPjxZZWFyPjIwMjE8L1llYXI+PFJl
Y051bT40NDc2NDwvUmVjTnVtPjxEaXNwbGF5VGV4dD48c3R5bGUgZmFjZT0ic3VwZXJzY3JpcHQi
PjE8L3N0eWxlPjwvRGlzcGxheVRleHQ+PHJlY29yZD48cmVjLW51bWJlcj40NDc2NDwvcmVjLW51
bWJlcj48Zm9yZWlnbi1rZXlzPjxrZXkgYXBwPSJFTiIgZGItaWQ9IngyOWYwMmQyNHNmZTV2ZXAy
d2VwYXR3eHNkdnpkcHhyZHc1diIgdGltZXN0YW1wPSIxNzI0NzcyMTY1Ij40NDc2NDwva2V5Pjwv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rsidR="00D508D6">
        <w:rPr>
          <w:color w:val="000000"/>
        </w:rPr>
        <w:instrText xml:space="preserve"> ADDIN EN.CITE </w:instrText>
      </w:r>
      <w:r w:rsidR="00D508D6">
        <w:rPr>
          <w:color w:val="000000"/>
        </w:rPr>
        <w:fldChar w:fldCharType="begin">
          <w:fldData xml:space="preserve">PEVuZE5vdGU+PENpdGU+PEF1dGhvcj5Lb3JkZTwvQXV0aG9yPjxZZWFyPjIwMjE8L1llYXI+PFJl
Y051bT40NDc2NDwvUmVjTnVtPjxEaXNwbGF5VGV4dD48c3R5bGUgZmFjZT0ic3VwZXJzY3JpcHQi
PjE8L3N0eWxlPjwvRGlzcGxheVRleHQ+PHJlY29yZD48cmVjLW51bWJlcj40NDc2NDwvcmVjLW51
bWJlcj48Zm9yZWlnbi1rZXlzPjxrZXkgYXBwPSJFTiIgZGItaWQ9IngyOWYwMmQyNHNmZTV2ZXAy
d2VwYXR3eHNkdnpkcHhyZHc1diIgdGltZXN0YW1wPSIxNzI0NzcyMTY1Ij40NDc2NDwva2V5Pjwv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1</w:t>
      </w:r>
      <w:r w:rsidR="002F5928">
        <w:rPr>
          <w:color w:val="000000"/>
        </w:rPr>
        <w:fldChar w:fldCharType="end"/>
      </w:r>
      <w:r w:rsidR="002F5928">
        <w:rPr>
          <w:color w:val="000000"/>
        </w:rPr>
        <w:t xml:space="preserve">. </w:t>
      </w:r>
      <w:r w:rsidRPr="00A1758D">
        <w:t>P</w:t>
      </w:r>
      <w:r w:rsidRPr="00A1758D">
        <w:rPr>
          <w:color w:val="000000"/>
        </w:rPr>
        <w:t>athologic complete response (</w:t>
      </w:r>
      <w:proofErr w:type="spellStart"/>
      <w:r w:rsidRPr="00A1758D">
        <w:rPr>
          <w:color w:val="000000"/>
        </w:rPr>
        <w:t>pCR</w:t>
      </w:r>
      <w:proofErr w:type="spellEnd"/>
      <w:r w:rsidRPr="00A1758D">
        <w:rPr>
          <w:color w:val="000000"/>
        </w:rPr>
        <w:t xml:space="preserve">) </w:t>
      </w:r>
      <w:r w:rsidR="00862E1F" w:rsidRPr="00A1758D">
        <w:rPr>
          <w:color w:val="000000"/>
        </w:rPr>
        <w:t xml:space="preserve">is observed </w:t>
      </w:r>
      <w:r w:rsidRPr="00A1758D">
        <w:rPr>
          <w:color w:val="000000"/>
        </w:rPr>
        <w:t xml:space="preserve">in 10-60% of patients receiving NST, with higher </w:t>
      </w:r>
      <w:r w:rsidRPr="00A1758D">
        <w:t>rates seen</w:t>
      </w:r>
      <w:r w:rsidRPr="00A1758D">
        <w:rPr>
          <w:color w:val="000000"/>
        </w:rPr>
        <w:t xml:space="preserve"> in triple-negative and HER2</w:t>
      </w:r>
      <w:ins w:id="6" w:author="Antonio Marra" w:date="2025-07-22T10:40:00Z" w16du:dateUtc="2025-07-22T08:40:00Z">
        <w:del w:id="7" w:author="Brown, David" w:date="2025-08-07T23:29:00Z" w16du:dateUtc="2025-08-08T03:29:00Z">
          <w:r w:rsidR="00327633" w:rsidDel="00AD51F4">
            <w:rPr>
              <w:color w:val="000000"/>
            </w:rPr>
            <w:delText>)</w:delText>
          </w:r>
        </w:del>
      </w:ins>
      <w:r w:rsidR="006E5344" w:rsidRPr="00A1758D">
        <w:rPr>
          <w:color w:val="000000"/>
        </w:rPr>
        <w:t>-positive</w:t>
      </w:r>
      <w:r w:rsidRPr="00A1758D">
        <w:rPr>
          <w:color w:val="000000"/>
        </w:rPr>
        <w:t xml:space="preserve"> subtypes</w:t>
      </w:r>
      <w:r w:rsidR="002F5928">
        <w:rPr>
          <w:color w:val="000000"/>
        </w:rPr>
        <w:fldChar w:fldCharType="begin">
          <w:fldData xml:space="preserve">PEVuZE5vdGU+PENpdGU+PEF1dGhvcj5Ib3Vzc2FtaTwvQXV0aG9yPjxZZWFyPjIwMTI8L1llYXI+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=
</w:fldData>
        </w:fldChar>
      </w:r>
      <w:r w:rsidR="00D508D6">
        <w:rPr>
          <w:color w:val="000000"/>
        </w:rPr>
        <w:instrText xml:space="preserve"> ADDIN EN.CITE </w:instrText>
      </w:r>
      <w:r w:rsidR="00D508D6">
        <w:rPr>
          <w:color w:val="000000"/>
        </w:rPr>
        <w:fldChar w:fldCharType="begin">
          <w:fldData xml:space="preserve">PEVuZE5vdGU+PENpdGU+PEF1dGhvcj5Ib3Vzc2FtaTwvQXV0aG9yPjxZZWFyPjIwMTI8L1llYXI+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=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4</w:t>
      </w:r>
      <w:r w:rsidR="002F5928">
        <w:rPr>
          <w:color w:val="000000"/>
        </w:rPr>
        <w:fldChar w:fldCharType="end"/>
      </w:r>
      <w:r w:rsidRPr="00A1758D">
        <w:rPr>
          <w:color w:val="000000"/>
        </w:rPr>
        <w:t xml:space="preserve">. The prognostic significance of achieving </w:t>
      </w:r>
      <w:proofErr w:type="spellStart"/>
      <w:r w:rsidRPr="00A1758D">
        <w:rPr>
          <w:color w:val="000000"/>
        </w:rPr>
        <w:t>pCR</w:t>
      </w:r>
      <w:proofErr w:type="spellEnd"/>
      <w:r w:rsidRPr="00A1758D">
        <w:rPr>
          <w:color w:val="000000"/>
        </w:rPr>
        <w:t xml:space="preserve"> to NST is well </w:t>
      </w:r>
      <w:r w:rsidRPr="00A1758D">
        <w:t>established</w:t>
      </w:r>
      <w:r w:rsidRPr="00A1758D">
        <w:rPr>
          <w:color w:val="000000"/>
        </w:rPr>
        <w:t xml:space="preserve">, with patients achieving </w:t>
      </w:r>
      <w:proofErr w:type="spellStart"/>
      <w:r w:rsidRPr="00A1758D">
        <w:rPr>
          <w:color w:val="000000"/>
        </w:rPr>
        <w:t>pCR</w:t>
      </w:r>
      <w:proofErr w:type="spellEnd"/>
      <w:r w:rsidRPr="00A1758D">
        <w:rPr>
          <w:color w:val="000000"/>
        </w:rPr>
        <w:t xml:space="preserve"> experiencing excellent disease-free survival</w:t>
      </w:r>
      <w:r w:rsidR="002F5928">
        <w:rPr>
          <w:color w:val="000000"/>
        </w:rPr>
        <w:fldChar w:fldCharType="begin">
          <w:fldData xml:space="preserve">PEVuZE5vdGU+PENpdGU+PEF1dGhvcj5TcHJpbmc8L0F1dGhvcj48WWVhcj4yMDIwPC9ZZWFyPjxS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</w:fldData>
        </w:fldChar>
      </w:r>
      <w:r w:rsidR="00D508D6">
        <w:rPr>
          <w:color w:val="000000"/>
        </w:rPr>
        <w:instrText xml:space="preserve"> ADDIN EN.CITE </w:instrText>
      </w:r>
      <w:r w:rsidR="00D508D6">
        <w:rPr>
          <w:color w:val="000000"/>
        </w:rPr>
        <w:fldChar w:fldCharType="begin">
          <w:fldData xml:space="preserve">PEVuZE5vdGU+PENpdGU+PEF1dGhvcj5TcHJpbmc8L0F1dGhvcj48WWVhcj4yMDIwPC9ZZWFyPjxS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5</w:t>
      </w:r>
      <w:r w:rsidR="002F5928">
        <w:rPr>
          <w:color w:val="000000"/>
        </w:rPr>
        <w:fldChar w:fldCharType="end"/>
      </w:r>
      <w:r w:rsidR="00B435C9">
        <w:rPr>
          <w:color w:val="000000"/>
        </w:rPr>
        <w:t>.</w:t>
      </w:r>
      <w:r w:rsidR="009A5922" w:rsidRPr="00A1758D">
        <w:rPr>
          <w:color w:val="000000"/>
        </w:rPr>
        <w:t xml:space="preserve"> </w:t>
      </w:r>
      <w:r w:rsidR="00D41AB1" w:rsidRPr="00A1758D">
        <w:rPr>
          <w:color w:val="000000"/>
        </w:rPr>
        <w:t>In contrast</w:t>
      </w:r>
      <w:r w:rsidR="009A5922" w:rsidRPr="00A1758D">
        <w:rPr>
          <w:color w:val="000000"/>
        </w:rPr>
        <w:t xml:space="preserve">, patients not achieving </w:t>
      </w:r>
      <w:proofErr w:type="spellStart"/>
      <w:r w:rsidR="009A5922" w:rsidRPr="00A1758D">
        <w:rPr>
          <w:color w:val="000000"/>
        </w:rPr>
        <w:t>pCR</w:t>
      </w:r>
      <w:proofErr w:type="spellEnd"/>
      <w:r w:rsidR="009A5922" w:rsidRPr="00A1758D">
        <w:rPr>
          <w:color w:val="000000"/>
        </w:rPr>
        <w:t xml:space="preserve"> have a high risk of disease recurrence</w:t>
      </w:r>
      <w:r w:rsidR="002F5928">
        <w:rPr>
          <w:color w:val="000000"/>
        </w:rPr>
        <w:fldChar w:fldCharType="begin">
          <w:fldData xml:space="preserve">PEVuZE5vdGU+PENpdGU+PEF1dGhvcj5QYXJzb25zPC9BdXRob3I+PFllYXI+MjAyMDwvWWVhcj48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</w:fldData>
        </w:fldChar>
      </w:r>
      <w:r w:rsidR="00D508D6">
        <w:rPr>
          <w:color w:val="000000"/>
        </w:rPr>
        <w:instrText xml:space="preserve"> ADDIN EN.CITE </w:instrText>
      </w:r>
      <w:r w:rsidR="00D508D6">
        <w:rPr>
          <w:color w:val="000000"/>
        </w:rPr>
        <w:fldChar w:fldCharType="begin">
          <w:fldData xml:space="preserve">PEVuZE5vdGU+PENpdGU+PEF1dGhvcj5QYXJzb25zPC9BdXRob3I+PFllYXI+MjAyMDwvWWVhcj48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</w:fldData>
        </w:fldChar>
      </w:r>
      <w:r w:rsidR="00D508D6">
        <w:rPr>
          <w:color w:val="000000"/>
        </w:rPr>
        <w:instrText xml:space="preserve"> ADDIN EN.CITE.DATA </w:instrText>
      </w:r>
      <w:r w:rsidR="00D508D6">
        <w:rPr>
          <w:color w:val="000000"/>
        </w:rPr>
      </w:r>
      <w:r w:rsidR="00D508D6">
        <w:rPr>
          <w:color w:val="000000"/>
        </w:rPr>
        <w:fldChar w:fldCharType="end"/>
      </w:r>
      <w:r w:rsidR="002F5928">
        <w:rPr>
          <w:color w:val="000000"/>
        </w:rPr>
      </w:r>
      <w:r w:rsidR="002F5928">
        <w:rPr>
          <w:color w:val="000000"/>
        </w:rPr>
        <w:fldChar w:fldCharType="separate"/>
      </w:r>
      <w:r w:rsidR="00D508D6" w:rsidRPr="00D508D6">
        <w:rPr>
          <w:noProof/>
          <w:color w:val="000000"/>
          <w:vertAlign w:val="superscript"/>
        </w:rPr>
        <w:t>6,7</w:t>
      </w:r>
      <w:r w:rsidR="002F5928">
        <w:rPr>
          <w:color w:val="000000"/>
        </w:rPr>
        <w:fldChar w:fldCharType="end"/>
      </w:r>
      <w:r w:rsidRPr="00A1758D">
        <w:rPr>
          <w:color w:val="000000"/>
        </w:rPr>
        <w:t>, highlighting a critical need for innovative strategies to predict and monitor treatment response and disease progression. An active area of study is the development of non-invasive tools</w:t>
      </w:r>
      <w:r w:rsidR="009354C2" w:rsidRPr="00A1758D">
        <w:rPr>
          <w:color w:val="000000"/>
        </w:rPr>
        <w:t>, such as liquid biopsies,</w:t>
      </w:r>
      <w:r w:rsidRPr="00A1758D">
        <w:rPr>
          <w:color w:val="000000"/>
        </w:rPr>
        <w:t xml:space="preserve"> to monitor response to NST</w:t>
      </w:r>
      <w:r w:rsidR="008D11F1" w:rsidRPr="00A1758D">
        <w:rPr>
          <w:color w:val="000000"/>
        </w:rPr>
        <w:t xml:space="preserve"> and </w:t>
      </w:r>
      <w:r w:rsidRPr="00A1758D">
        <w:rPr>
          <w:color w:val="000000"/>
        </w:rPr>
        <w:t xml:space="preserve">predict the likelihood of </w:t>
      </w:r>
      <w:proofErr w:type="spellStart"/>
      <w:r w:rsidRPr="00A1758D">
        <w:rPr>
          <w:color w:val="000000"/>
        </w:rPr>
        <w:t>pCR</w:t>
      </w:r>
      <w:proofErr w:type="spellEnd"/>
      <w:r w:rsidRPr="00A1758D">
        <w:rPr>
          <w:color w:val="000000"/>
        </w:rPr>
        <w:t xml:space="preserve"> in patients with </w:t>
      </w:r>
      <w:r w:rsidR="005016CA" w:rsidRPr="00A1758D">
        <w:rPr>
          <w:color w:val="000000"/>
        </w:rPr>
        <w:t>breast cancer</w:t>
      </w:r>
      <w:r w:rsidRPr="00A1758D">
        <w:rPr>
          <w:color w:val="000000"/>
        </w:rPr>
        <w:t>.</w:t>
      </w:r>
    </w:p>
    <w:p w14:paraId="00000026" w14:textId="77777777" w:rsidR="00797359" w:rsidRPr="00A1758D" w:rsidRDefault="00797359" w:rsidP="003212EF">
      <w:pPr>
        <w:spacing w:line="480" w:lineRule="auto"/>
        <w:jc w:val="both"/>
        <w:rPr>
          <w:color w:val="000000"/>
        </w:rPr>
      </w:pPr>
    </w:p>
    <w:p w14:paraId="00000027" w14:textId="0BCB9C8C" w:rsidR="00797359" w:rsidRPr="00A1758D" w:rsidRDefault="00D136BF" w:rsidP="003212EF">
      <w:pPr>
        <w:spacing w:line="480" w:lineRule="auto"/>
        <w:jc w:val="both"/>
      </w:pPr>
      <w:r w:rsidRPr="00A1758D">
        <w:rPr>
          <w:color w:val="000000"/>
        </w:rPr>
        <w:t xml:space="preserve">The use of liquid biopsy in oncology, through the analysis of circulating </w:t>
      </w:r>
      <w:r w:rsidRPr="00A1758D">
        <w:rPr>
          <w:highlight w:val="white"/>
        </w:rPr>
        <w:t xml:space="preserve">tumor-derived DNA </w:t>
      </w:r>
      <w:r w:rsidRPr="00A1758D">
        <w:rPr>
          <w:color w:val="000000"/>
        </w:rPr>
        <w:t xml:space="preserve">(ctDNA) from plasma, may have utility at almost every stage of </w:t>
      </w:r>
      <w:r w:rsidR="00862E1F" w:rsidRPr="00A1758D">
        <w:rPr>
          <w:color w:val="000000"/>
        </w:rPr>
        <w:t xml:space="preserve">a </w:t>
      </w:r>
      <w:r w:rsidRPr="00A1758D">
        <w:rPr>
          <w:color w:val="000000"/>
        </w:rPr>
        <w:t>patient</w:t>
      </w:r>
      <w:r w:rsidR="00862E1F" w:rsidRPr="00A1758D">
        <w:rPr>
          <w:color w:val="000000"/>
        </w:rPr>
        <w:t>’s</w:t>
      </w:r>
      <w:r w:rsidRPr="00A1758D">
        <w:rPr>
          <w:color w:val="000000"/>
        </w:rPr>
        <w:t xml:space="preserve"> management, including treatment monitoring, detection of minimal residual disease (MRD) and the identification of genetic alterations that can be predictive of response or resistance to specific therapies</w:t>
      </w:r>
      <w:r w:rsidR="00B435C9">
        <w:rPr>
          <w:color w:val="000000"/>
        </w:rPr>
        <w:fldChar w:fldCharType="begin">
          <w:fldData xml:space="preserve">PEVuZE5vdGU+PENpdGU+PEF1dGhvcj5XYW48L0F1dGhvcj48WWVhcj4yMDIxPC9ZZWFyPjxSZWNO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</w:fldData>
        </w:fldChar>
      </w:r>
      <w:r w:rsidR="00D508D6">
        <w:rPr>
          <w:color w:val="000000"/>
        </w:rPr>
        <w:instrText xml:space="preserve"> ADDIN EN.CITE </w:instrText>
      </w:r>
      <w:r w:rsidR="00D508D6">
        <w:rPr>
          <w:color w:val="000000"/>
        </w:rPr>
        <w:fldChar w:fldCharType="begin">
          <w:fldData xml:space="preserve">PEVuZE5vdGU+PENpdGU+PEF1dGhvcj5XYW48L0F1dGhvcj48WWVhcj4yMDIxPC9ZZWFyPjxSZWNO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</w:fldData>
        </w:fldChar>
      </w:r>
      <w:r w:rsidR="00D508D6">
        <w:rPr>
          <w:color w:val="000000"/>
        </w:rPr>
        <w:instrText xml:space="preserve"> ADDIN EN.CITE.DATA </w:instrText>
      </w:r>
      <w:r w:rsidR="00D508D6">
        <w:rPr>
          <w:color w:val="000000"/>
        </w:rPr>
      </w:r>
      <w:r w:rsidR="00D508D6">
        <w:rPr>
          <w:color w:val="000000"/>
        </w:rPr>
        <w:fldChar w:fldCharType="end"/>
      </w:r>
      <w:r w:rsidR="00B435C9">
        <w:rPr>
          <w:color w:val="000000"/>
        </w:rPr>
      </w:r>
      <w:r w:rsidR="00B435C9">
        <w:rPr>
          <w:color w:val="000000"/>
        </w:rPr>
        <w:fldChar w:fldCharType="separate"/>
      </w:r>
      <w:r w:rsidR="00D508D6" w:rsidRPr="00D508D6">
        <w:rPr>
          <w:noProof/>
          <w:color w:val="000000"/>
          <w:vertAlign w:val="superscript"/>
        </w:rPr>
        <w:t>8,9</w:t>
      </w:r>
      <w:r w:rsidR="00B435C9">
        <w:rPr>
          <w:color w:val="000000"/>
        </w:rPr>
        <w:fldChar w:fldCharType="end"/>
      </w:r>
      <w:r w:rsidRPr="00A1758D">
        <w:rPr>
          <w:color w:val="000000"/>
        </w:rPr>
        <w:t xml:space="preserve">. </w:t>
      </w:r>
      <w:r w:rsidRPr="00A1758D">
        <w:t>ctDNA generally comprises only a small fraction of total DNA in plasma</w:t>
      </w:r>
      <w:r w:rsidR="00AE3C65">
        <w:t>/ circulating cell-free (</w:t>
      </w:r>
      <w:proofErr w:type="spellStart"/>
      <w:r w:rsidR="00AE3C65">
        <w:t>cf</w:t>
      </w:r>
      <w:proofErr w:type="spellEnd"/>
      <w:r w:rsidR="00AE3C65">
        <w:t xml:space="preserve">)DNA </w:t>
      </w:r>
      <w:r w:rsidRPr="00A1758D">
        <w:t>and has been shown to vary according to cancer type and disease burden with measurably higher quantities detected in advanced tumors compared to early-stage disease</w:t>
      </w:r>
      <w:r w:rsidR="00B435C9">
        <w:fldChar w:fldCharType="begin">
          <w:fldData xml:space="preserve">PEVuZE5vdGU+PENpdGU+PEF1dGhvcj5Gb3JzaGV3PC9BdXRob3I+PFllYXI+MjAxMjwvWWVhcj48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</w:fldData>
        </w:fldChar>
      </w:r>
      <w:r w:rsidR="00D508D6">
        <w:instrText xml:space="preserve"> ADDIN EN.CITE </w:instrText>
      </w:r>
      <w:r w:rsidR="00D508D6">
        <w:fldChar w:fldCharType="begin">
          <w:fldData xml:space="preserve">PEVuZE5vdGU+PENpdGU+PEF1dGhvcj5Gb3JzaGV3PC9BdXRob3I+PFllYXI+MjAxMjwvWWVhcj48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</w:fldData>
        </w:fldChar>
      </w:r>
      <w:r w:rsidR="00D508D6">
        <w:instrText xml:space="preserve"> ADDIN EN.CITE.DATA </w:instrText>
      </w:r>
      <w:r w:rsidR="00D508D6">
        <w:fldChar w:fldCharType="end"/>
      </w:r>
      <w:r w:rsidR="00B435C9">
        <w:fldChar w:fldCharType="separate"/>
      </w:r>
      <w:r w:rsidR="00D508D6" w:rsidRPr="00D508D6">
        <w:rPr>
          <w:noProof/>
          <w:vertAlign w:val="superscript"/>
        </w:rPr>
        <w:t>10-12</w:t>
      </w:r>
      <w:r w:rsidR="00B435C9">
        <w:fldChar w:fldCharType="end"/>
      </w:r>
      <w:r w:rsidRPr="00A1758D">
        <w:t>.</w:t>
      </w:r>
    </w:p>
    <w:p w14:paraId="00000028" w14:textId="77777777" w:rsidR="00797359" w:rsidRPr="00A1758D" w:rsidRDefault="00797359" w:rsidP="003212EF">
      <w:pPr>
        <w:spacing w:line="480" w:lineRule="auto"/>
        <w:jc w:val="both"/>
      </w:pPr>
    </w:p>
    <w:p w14:paraId="3AE2E2E6" w14:textId="0039DAF3" w:rsidR="00381D8E" w:rsidRPr="00A1758D" w:rsidRDefault="00D136BF" w:rsidP="003212EF">
      <w:pPr>
        <w:spacing w:line="480" w:lineRule="auto"/>
        <w:jc w:val="both"/>
      </w:pPr>
      <w:r w:rsidRPr="00A1758D">
        <w:t xml:space="preserve">In breast cancer, ctDNA </w:t>
      </w:r>
      <w:r w:rsidR="00B5647A" w:rsidRPr="00A1758D">
        <w:t xml:space="preserve">analysis </w:t>
      </w:r>
      <w:r w:rsidRPr="00A1758D">
        <w:t>in clinical practice is currently recommended for patients with metastatic disease to assess the repertoire of actionable genetic alterations</w:t>
      </w:r>
      <w:r w:rsidR="00045E34">
        <w:fldChar w:fldCharType="begin">
          <w:fldData xml:space="preserve">PEVuZE5vdGU+PENpdGU+PEF1dGhvcj5QYXNjdWFsPC9BdXRob3I+PFllYXI+MjAyMjwvWWVhcj48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</w:fldData>
        </w:fldChar>
      </w:r>
      <w:r w:rsidR="00D508D6">
        <w:instrText xml:space="preserve"> ADDIN EN.CITE </w:instrText>
      </w:r>
      <w:r w:rsidR="00D508D6">
        <w:fldChar w:fldCharType="begin">
          <w:fldData xml:space="preserve">PEVuZE5vdGU+PENpdGU+PEF1dGhvcj5QYXNjdWFsPC9BdXRob3I+PFllYXI+MjAyMjwvWWVhcj48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13,14</w:t>
      </w:r>
      <w:r w:rsidR="00045E34">
        <w:fldChar w:fldCharType="end"/>
      </w:r>
      <w:r w:rsidR="00045E34">
        <w:t xml:space="preserve"> </w:t>
      </w:r>
      <w:r w:rsidRPr="00A1758D">
        <w:t xml:space="preserve">as well as to identify mechanisms of therapeutic resistance (e.g., </w:t>
      </w:r>
      <w:r w:rsidRPr="00A1758D">
        <w:rPr>
          <w:i/>
        </w:rPr>
        <w:t>ESR1</w:t>
      </w:r>
      <w:r w:rsidRPr="00A1758D">
        <w:t xml:space="preserve"> hotspot mutations)</w:t>
      </w:r>
      <w:r w:rsidR="00045E34">
        <w:fldChar w:fldCharType="begin">
          <w:fldData xml:space="preserve">PEVuZE5vdGU+PENpdGU+PEF1dGhvcj5GcmliYmVuczwvQXV0aG9yPjxZZWFyPjIwMTY8L1llYXI+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</w:fldData>
        </w:fldChar>
      </w:r>
      <w:r w:rsidR="00D508D6">
        <w:instrText xml:space="preserve"> ADDIN EN.CITE </w:instrText>
      </w:r>
      <w:r w:rsidR="00D508D6">
        <w:fldChar w:fldCharType="begin">
          <w:fldData xml:space="preserve">PEVuZE5vdGU+PENpdGU+PEF1dGhvcj5GcmliYmVuczwvQXV0aG9yPjxZZWFyPjIwMTY8L1llYXI+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15,16</w:t>
      </w:r>
      <w:r w:rsidR="00045E34">
        <w:fldChar w:fldCharType="end"/>
      </w:r>
      <w:r w:rsidRPr="00A1758D">
        <w:t>. In</w:t>
      </w:r>
      <w:r w:rsidR="00062531" w:rsidRPr="00A1758D">
        <w:t xml:space="preserve"> patients with breast cancer undergoing NST</w:t>
      </w:r>
      <w:r w:rsidRPr="00A1758D">
        <w:t>, some studies have suggested the utility of ctDNA-based methodologies to assess residual disease and potentially identify patients at higher risk of distant relapse</w:t>
      </w:r>
      <w:r w:rsidR="00045E34">
        <w:fldChar w:fldCharType="begin">
          <w:fldData xml:space="preserve">PEVuZE5vdGU+PENpdGU+PEF1dGhvcj5Db29tYmVzPC9BdXRob3I+PFllYXI+MjAxOTwvWWVhcj48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</w:fldData>
        </w:fldChar>
      </w:r>
      <w:r w:rsidR="00D508D6">
        <w:instrText xml:space="preserve"> ADDIN EN.CITE </w:instrText>
      </w:r>
      <w:r w:rsidR="00D508D6">
        <w:fldChar w:fldCharType="begin">
          <w:fldData xml:space="preserve">PEVuZE5vdGU+PENpdGU+PEF1dGhvcj5Db29tYmVzPC9BdXRob3I+PFllYXI+MjAxOTwvWWVhcj48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</w:fldData>
        </w:fldChar>
      </w:r>
      <w:r w:rsidR="00D508D6">
        <w:instrText xml:space="preserve"> ADDIN EN.CITE.DATA </w:instrText>
      </w:r>
      <w:r w:rsidR="00D508D6">
        <w:fldChar w:fldCharType="end"/>
      </w:r>
      <w:r w:rsidR="00045E34">
        <w:fldChar w:fldCharType="separate"/>
      </w:r>
      <w:r w:rsidR="00D508D6" w:rsidRPr="00D508D6">
        <w:rPr>
          <w:noProof/>
          <w:vertAlign w:val="superscript"/>
        </w:rPr>
        <w:t>17-19</w:t>
      </w:r>
      <w:r w:rsidR="00045E34">
        <w:fldChar w:fldCharType="end"/>
      </w:r>
      <w:r w:rsidR="00045E34">
        <w:t>.</w:t>
      </w:r>
      <w:del w:id="8" w:author="Brown, David" w:date="2025-08-07T23:31:00Z" w16du:dateUtc="2025-08-08T03:31:00Z">
        <w:r w:rsidRPr="00A1758D" w:rsidDel="00AD51F4">
          <w:delText xml:space="preserve"> </w:delText>
        </w:r>
      </w:del>
    </w:p>
    <w:p w14:paraId="7C6DE466" w14:textId="77777777" w:rsidR="00381D8E" w:rsidRPr="00A1758D" w:rsidRDefault="00381D8E" w:rsidP="003212EF">
      <w:pPr>
        <w:spacing w:line="480" w:lineRule="auto"/>
        <w:jc w:val="both"/>
      </w:pPr>
    </w:p>
    <w:p w14:paraId="202562A4" w14:textId="45AD0EF7" w:rsidR="003212EF" w:rsidRPr="00A1758D" w:rsidRDefault="00D136BF" w:rsidP="003212EF">
      <w:pPr>
        <w:spacing w:line="480" w:lineRule="auto"/>
        <w:jc w:val="both"/>
      </w:pPr>
      <w:r w:rsidRPr="00A1758D">
        <w:t>The detection of ctDNA after NST has emerged as an independent predictor of recurrence, underscoring its potential in tailoring patient-specific therapeutic strategies</w:t>
      </w:r>
      <w:r w:rsidR="00045E34">
        <w:fldChar w:fldCharType="begin">
          <w:fldData xml:space="preserve">PEVuZE5vdGU+PENpdGU+PEF1dGhvcj5SYWRvdmljaDwvQXV0aG9yPjxZZWFyPjIwMjA8L1llYXI+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</w:fldData>
        </w:fldChar>
      </w:r>
      <w:r w:rsidR="00D508D6">
        <w:instrText xml:space="preserve"> ADDIN EN.CITE </w:instrText>
      </w:r>
      <w:r w:rsidR="00D508D6">
        <w:fldChar w:fldCharType="begin">
          <w:fldData xml:space="preserve">PEVuZE5vdGU+PENpdGU+PEF1dGhvcj5SYWRvdmljaDwvQXV0aG9yPjxZZWFyPjIwMjA8L1llYXI+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</w:fldData>
        </w:fldChar>
      </w:r>
      <w:r w:rsidR="00D508D6">
        <w:instrText xml:space="preserve"> ADDIN EN.CITE.DATA </w:instrText>
      </w:r>
      <w:r w:rsidR="00D508D6">
        <w:fldChar w:fldCharType="end"/>
      </w:r>
      <w:r w:rsidR="00045E34">
        <w:fldChar w:fldCharType="separate"/>
      </w:r>
      <w:r w:rsidR="00D508D6" w:rsidRPr="00D508D6">
        <w:rPr>
          <w:noProof/>
          <w:vertAlign w:val="superscript"/>
        </w:rPr>
        <w:t>20,21</w:t>
      </w:r>
      <w:r w:rsidR="00045E34">
        <w:fldChar w:fldCharType="end"/>
      </w:r>
      <w:r w:rsidRPr="00A1758D">
        <w:t>. Conversely, ctDNA clearance during NST in HER2-negative tumors seem to be linked to favorable long-term outcomes even in patients with residual disease at surgery</w:t>
      </w:r>
      <w:r w:rsidR="00045E34">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instrText xml:space="preserve"> ADDIN EN.CITE </w:instrText>
      </w:r>
      <w:r w:rsidR="00D508D6">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instrText xml:space="preserve"> ADDIN EN.CITE.DATA </w:instrText>
      </w:r>
      <w:r w:rsidR="00D508D6">
        <w:fldChar w:fldCharType="end"/>
      </w:r>
      <w:r w:rsidR="00045E34">
        <w:fldChar w:fldCharType="separate"/>
      </w:r>
      <w:r w:rsidR="00D508D6" w:rsidRPr="00D508D6">
        <w:rPr>
          <w:noProof/>
          <w:vertAlign w:val="superscript"/>
        </w:rPr>
        <w:t>22</w:t>
      </w:r>
      <w:r w:rsidR="00045E34">
        <w:fldChar w:fldCharType="end"/>
      </w:r>
      <w:r w:rsidRPr="00A1758D">
        <w:t>.</w:t>
      </w:r>
      <w:r w:rsidR="00381D8E" w:rsidRPr="00A1758D">
        <w:t xml:space="preserve"> </w:t>
      </w:r>
      <w:r w:rsidR="003929E7" w:rsidRPr="00A1758D">
        <w:t>In the current study, w</w:t>
      </w:r>
      <w:r w:rsidRPr="00A1758D">
        <w:t xml:space="preserve">e </w:t>
      </w:r>
      <w:r w:rsidR="003212EF" w:rsidRPr="00A1758D">
        <w:t>sought to assess if</w:t>
      </w:r>
      <w:r w:rsidR="00C616E6" w:rsidRPr="00A1758D">
        <w:t xml:space="preserve"> ctDNA </w:t>
      </w:r>
      <w:r w:rsidR="006E5344" w:rsidRPr="00A1758D">
        <w:t xml:space="preserve">analysis </w:t>
      </w:r>
      <w:r w:rsidR="005F6E11" w:rsidRPr="00A1758D">
        <w:t xml:space="preserve">of </w:t>
      </w:r>
      <w:r w:rsidR="006E5344" w:rsidRPr="00A1758D">
        <w:t xml:space="preserve">plasma </w:t>
      </w:r>
      <w:r w:rsidRPr="00A1758D">
        <w:t>obtained</w:t>
      </w:r>
      <w:r w:rsidR="00EE5853" w:rsidRPr="00A1758D">
        <w:t xml:space="preserve"> pre-treatment</w:t>
      </w:r>
      <w:r w:rsidRPr="00A1758D">
        <w:t xml:space="preserve"> from patients </w:t>
      </w:r>
      <w:r w:rsidR="00484859">
        <w:t xml:space="preserve">receiving NST </w:t>
      </w:r>
      <w:r w:rsidR="008D11F1" w:rsidRPr="00A1758D">
        <w:t xml:space="preserve">could </w:t>
      </w:r>
      <w:r w:rsidRPr="00A1758D">
        <w:t xml:space="preserve">be </w:t>
      </w:r>
      <w:r w:rsidR="008D11F1" w:rsidRPr="00A1758D">
        <w:t xml:space="preserve">used as </w:t>
      </w:r>
      <w:r w:rsidRPr="00A1758D">
        <w:t xml:space="preserve">a surrogate to invasive biopsies to </w:t>
      </w:r>
      <w:r w:rsidR="005F6E11" w:rsidRPr="00A1758D">
        <w:t xml:space="preserve">detect </w:t>
      </w:r>
      <w:r w:rsidRPr="00A1758D">
        <w:t xml:space="preserve">genetic alterations, and furthermore, </w:t>
      </w:r>
      <w:r w:rsidR="003929E7" w:rsidRPr="00A1758D">
        <w:t>could</w:t>
      </w:r>
      <w:r w:rsidRPr="00A1758D">
        <w:t xml:space="preserve"> assist in monitoring response to NST.</w:t>
      </w:r>
    </w:p>
    <w:p w14:paraId="1B0EB133" w14:textId="77777777" w:rsidR="000A2D6B" w:rsidRPr="00A1758D" w:rsidRDefault="000A2D6B" w:rsidP="003212EF">
      <w:pPr>
        <w:spacing w:line="480" w:lineRule="auto"/>
        <w:jc w:val="both"/>
      </w:pPr>
      <w:bookmarkStart w:id="9" w:name="_heading=h.9pwak6t53968" w:colFirst="0" w:colLast="0"/>
      <w:bookmarkEnd w:id="9"/>
    </w:p>
    <w:p w14:paraId="00000041" w14:textId="6474DBDF" w:rsidR="00797359" w:rsidRPr="00A1758D" w:rsidRDefault="00CB51FB" w:rsidP="003212EF">
      <w:pPr>
        <w:pStyle w:val="Heading1"/>
        <w:spacing w:before="0" w:after="0" w:line="480" w:lineRule="auto"/>
        <w:jc w:val="both"/>
        <w:rPr>
          <w:b/>
          <w:bCs/>
          <w:sz w:val="22"/>
          <w:szCs w:val="22"/>
        </w:rPr>
      </w:pPr>
      <w:bookmarkStart w:id="10" w:name="_heading=h.26dgr7c54iw8" w:colFirst="0" w:colLast="0"/>
      <w:bookmarkEnd w:id="10"/>
      <w:r w:rsidRPr="00A1758D">
        <w:rPr>
          <w:b/>
          <w:bCs/>
          <w:sz w:val="22"/>
          <w:szCs w:val="22"/>
        </w:rPr>
        <w:t>R</w:t>
      </w:r>
      <w:r w:rsidR="001371A8" w:rsidRPr="00A1758D">
        <w:rPr>
          <w:b/>
          <w:bCs/>
          <w:sz w:val="22"/>
          <w:szCs w:val="22"/>
        </w:rPr>
        <w:t>esults</w:t>
      </w:r>
    </w:p>
    <w:p w14:paraId="00000042" w14:textId="0549B6CF" w:rsidR="00797359" w:rsidRPr="00A1758D" w:rsidRDefault="00D136BF" w:rsidP="003212EF">
      <w:pPr>
        <w:pStyle w:val="Heading2"/>
        <w:spacing w:before="0" w:after="0" w:line="480" w:lineRule="auto"/>
        <w:jc w:val="both"/>
        <w:rPr>
          <w:b/>
          <w:bCs/>
          <w:i/>
          <w:iCs/>
          <w:sz w:val="22"/>
          <w:szCs w:val="22"/>
        </w:rPr>
      </w:pPr>
      <w:bookmarkStart w:id="11" w:name="_heading=h.o7s0c5gf0f30" w:colFirst="0" w:colLast="0"/>
      <w:bookmarkEnd w:id="11"/>
      <w:r w:rsidRPr="00A1758D">
        <w:rPr>
          <w:b/>
          <w:bCs/>
          <w:i/>
          <w:iCs/>
          <w:sz w:val="22"/>
          <w:szCs w:val="22"/>
        </w:rPr>
        <w:t xml:space="preserve">Patient </w:t>
      </w:r>
      <w:r w:rsidR="003929E7" w:rsidRPr="00A1758D">
        <w:rPr>
          <w:b/>
          <w:bCs/>
          <w:i/>
          <w:iCs/>
          <w:sz w:val="22"/>
          <w:szCs w:val="22"/>
        </w:rPr>
        <w:t>p</w:t>
      </w:r>
      <w:r w:rsidRPr="00A1758D">
        <w:rPr>
          <w:b/>
          <w:bCs/>
          <w:i/>
          <w:iCs/>
          <w:sz w:val="22"/>
          <w:szCs w:val="22"/>
        </w:rPr>
        <w:t>opulation</w:t>
      </w:r>
    </w:p>
    <w:p w14:paraId="00000044" w14:textId="680D7699" w:rsidR="00797359" w:rsidRPr="00A1758D" w:rsidRDefault="002426B7" w:rsidP="003212EF">
      <w:pPr>
        <w:spacing w:line="480" w:lineRule="auto"/>
        <w:jc w:val="both"/>
      </w:pPr>
      <w:r w:rsidRPr="00A1758D">
        <w:t>Twenty</w:t>
      </w:r>
      <w:r w:rsidR="00D136BF" w:rsidRPr="00A1758D">
        <w:t xml:space="preserve"> patients were included</w:t>
      </w:r>
      <w:r w:rsidRPr="00A1758D">
        <w:t xml:space="preserve"> in this study</w:t>
      </w:r>
      <w:r w:rsidR="00D136BF" w:rsidRPr="00A1758D">
        <w:t xml:space="preserve"> (</w:t>
      </w:r>
      <w:r w:rsidR="00D136BF" w:rsidRPr="00A1758D">
        <w:rPr>
          <w:b/>
        </w:rPr>
        <w:t>Table 1</w:t>
      </w:r>
      <w:r w:rsidR="00D136BF" w:rsidRPr="00A1758D">
        <w:t>). Median age at diagnosis was 54 years (IQR</w:t>
      </w:r>
      <w:r w:rsidR="000B5407" w:rsidRPr="00A1758D">
        <w:t xml:space="preserve">: </w:t>
      </w:r>
      <w:r w:rsidR="00D136BF" w:rsidRPr="00A1758D">
        <w:t>47- 5</w:t>
      </w:r>
      <w:r w:rsidR="006B71C4" w:rsidRPr="00A1758D">
        <w:t>8</w:t>
      </w:r>
      <w:r w:rsidR="00D136BF" w:rsidRPr="00A1758D">
        <w:t xml:space="preserve"> years). Most patients were diagnosed with </w:t>
      </w:r>
      <w:r w:rsidR="005738F0">
        <w:t>hormone receptor (</w:t>
      </w:r>
      <w:r w:rsidR="00D136BF" w:rsidRPr="00A1758D">
        <w:t>HR</w:t>
      </w:r>
      <w:r w:rsidR="005738F0">
        <w:t>)</w:t>
      </w:r>
      <w:r w:rsidR="00E73B27" w:rsidRPr="00A1758D">
        <w:t>-positive</w:t>
      </w:r>
      <w:r w:rsidR="00D136BF" w:rsidRPr="00A1758D">
        <w:t>/HER2-</w:t>
      </w:r>
      <w:r w:rsidR="00E73B27" w:rsidRPr="00A1758D">
        <w:t>negative</w:t>
      </w:r>
      <w:r w:rsidR="00D136BF" w:rsidRPr="00A1758D">
        <w:t xml:space="preserve"> </w:t>
      </w:r>
      <w:r w:rsidR="00DE6E32" w:rsidRPr="00A1758D">
        <w:t>breast cancer (</w:t>
      </w:r>
      <w:r w:rsidR="006B71C4" w:rsidRPr="00A1758D">
        <w:t>11</w:t>
      </w:r>
      <w:r w:rsidR="00D136BF" w:rsidRPr="00A1758D">
        <w:t xml:space="preserve">/20, </w:t>
      </w:r>
      <w:r w:rsidR="006B71C4" w:rsidRPr="00A1758D">
        <w:t>5</w:t>
      </w:r>
      <w:r w:rsidR="00D136BF" w:rsidRPr="00A1758D">
        <w:t xml:space="preserve">5%), while </w:t>
      </w:r>
      <w:r w:rsidR="006B71C4" w:rsidRPr="00A1758D">
        <w:t>2</w:t>
      </w:r>
      <w:r w:rsidR="00D136BF" w:rsidRPr="00A1758D">
        <w:t xml:space="preserve">5% and 20% </w:t>
      </w:r>
      <w:r w:rsidR="006B71C4" w:rsidRPr="00A1758D">
        <w:t>had</w:t>
      </w:r>
      <w:r w:rsidR="00D136BF" w:rsidRPr="00A1758D">
        <w:t xml:space="preserve"> HER2</w:t>
      </w:r>
      <w:r w:rsidR="00E73B27" w:rsidRPr="00A1758D">
        <w:t>-positive</w:t>
      </w:r>
      <w:r w:rsidR="00D136BF" w:rsidRPr="00A1758D">
        <w:t xml:space="preserve"> and triple-negative disease, respectively. Median tumor size was 3.</w:t>
      </w:r>
      <w:r w:rsidR="0030596E" w:rsidRPr="00A1758D">
        <w:t>6</w:t>
      </w:r>
      <w:r w:rsidR="00D136BF" w:rsidRPr="00A1758D">
        <w:t xml:space="preserve"> cm (</w:t>
      </w:r>
      <w:r w:rsidR="00DE6E32" w:rsidRPr="00A1758D">
        <w:t>interquartile range</w:t>
      </w:r>
      <w:ins w:id="12" w:author="Antonio Marra" w:date="2025-07-22T11:06:00Z" w16du:dateUtc="2025-07-22T09:06:00Z">
        <w:r w:rsidR="00DD01AD">
          <w:t xml:space="preserve"> [IQR],</w:t>
        </w:r>
      </w:ins>
      <w:del w:id="13" w:author="Antonio Marra" w:date="2025-07-22T11:06:00Z" w16du:dateUtc="2025-07-22T09:06:00Z">
        <w:r w:rsidR="00DE6E32" w:rsidRPr="00A1758D" w:rsidDel="00DD01AD">
          <w:delText>,</w:delText>
        </w:r>
      </w:del>
      <w:r w:rsidR="00D136BF" w:rsidRPr="00A1758D">
        <w:t xml:space="preserve"> 2.9-4.6</w:t>
      </w:r>
      <w:r w:rsidR="0030596E" w:rsidRPr="00A1758D">
        <w:t xml:space="preserve"> cm</w:t>
      </w:r>
      <w:r w:rsidR="00D136BF" w:rsidRPr="00A1758D">
        <w:t xml:space="preserve">), with </w:t>
      </w:r>
      <w:r w:rsidR="0067073F" w:rsidRPr="00A1758D">
        <w:t>70</w:t>
      </w:r>
      <w:r w:rsidR="00D136BF" w:rsidRPr="00A1758D">
        <w:t xml:space="preserve">% </w:t>
      </w:r>
      <w:r w:rsidR="0030596E" w:rsidRPr="00A1758D">
        <w:t>(n=</w:t>
      </w:r>
      <w:r w:rsidR="0067073F" w:rsidRPr="00A1758D">
        <w:t>14</w:t>
      </w:r>
      <w:r w:rsidR="0030596E" w:rsidRPr="00A1758D">
        <w:t xml:space="preserve">) </w:t>
      </w:r>
      <w:r w:rsidR="00D136BF" w:rsidRPr="00A1758D">
        <w:t xml:space="preserve">of patients having </w:t>
      </w:r>
      <w:r w:rsidR="0067073F" w:rsidRPr="00A1758D">
        <w:t xml:space="preserve">T2 </w:t>
      </w:r>
      <w:r w:rsidR="00D136BF" w:rsidRPr="00A1758D">
        <w:t xml:space="preserve">tumors. All patients had clinical node-positive disease at baseline (cN1, 80%; cN2, 10%; cN3, 10%). All patients received </w:t>
      </w:r>
      <w:r w:rsidR="00DE6E32" w:rsidRPr="00A1758D">
        <w:t xml:space="preserve">standard-of-care </w:t>
      </w:r>
      <w:r w:rsidR="00D136BF" w:rsidRPr="00A1758D">
        <w:t xml:space="preserve">anthracycline- and </w:t>
      </w:r>
      <w:proofErr w:type="spellStart"/>
      <w:r w:rsidR="00D136BF" w:rsidRPr="00A1758D">
        <w:t>taxane</w:t>
      </w:r>
      <w:proofErr w:type="spellEnd"/>
      <w:r w:rsidR="00D136BF" w:rsidRPr="00A1758D">
        <w:t xml:space="preserve">-based NST, with dose-dense </w:t>
      </w:r>
      <w:proofErr w:type="spellStart"/>
      <w:r w:rsidR="00D136BF" w:rsidRPr="00A1758D">
        <w:t>adriamycin</w:t>
      </w:r>
      <w:proofErr w:type="spellEnd"/>
      <w:r w:rsidR="00D136BF" w:rsidRPr="00A1758D">
        <w:t xml:space="preserve"> plus cyclophosphamide followed by paclitaxel as the most used regimen (65%). Patients with HER2</w:t>
      </w:r>
      <w:r w:rsidR="00E73B27" w:rsidRPr="00A1758D">
        <w:t>-positive</w:t>
      </w:r>
      <w:r w:rsidR="00D136BF" w:rsidRPr="00A1758D">
        <w:t xml:space="preserve"> disease received anti-HER2 therapy (trastuzumab +/- </w:t>
      </w:r>
      <w:proofErr w:type="spellStart"/>
      <w:r w:rsidR="00D136BF" w:rsidRPr="00A1758D">
        <w:t>pertuzumab</w:t>
      </w:r>
      <w:proofErr w:type="spellEnd"/>
      <w:r w:rsidR="00D136BF" w:rsidRPr="00A1758D">
        <w:t xml:space="preserve">) as per clinical guidelines. At surgery, 30% (6/20) of patients achieved </w:t>
      </w:r>
      <w:proofErr w:type="spellStart"/>
      <w:r w:rsidR="00D136BF" w:rsidRPr="00A1758D">
        <w:t>pCR</w:t>
      </w:r>
      <w:proofErr w:type="spellEnd"/>
      <w:r w:rsidR="00D136BF" w:rsidRPr="00A1758D">
        <w:t xml:space="preserve"> (</w:t>
      </w:r>
      <w:r w:rsidR="00D136BF" w:rsidRPr="00A1758D">
        <w:rPr>
          <w:b/>
        </w:rPr>
        <w:t>Table 2</w:t>
      </w:r>
      <w:r w:rsidR="00D136BF" w:rsidRPr="00A1758D">
        <w:t>). After a median follow</w:t>
      </w:r>
      <w:r w:rsidR="00925CDC" w:rsidRPr="00A1758D">
        <w:t>-</w:t>
      </w:r>
      <w:r w:rsidR="00D136BF" w:rsidRPr="00A1758D">
        <w:t>up of 89 months (range 18-105 months), 5 patients (25%) experienced distant relapse.</w:t>
      </w:r>
    </w:p>
    <w:p w14:paraId="44EB63D3" w14:textId="5FB3B9F6" w:rsidR="00B5647A" w:rsidRPr="00A1758D" w:rsidRDefault="00B5647A" w:rsidP="003212EF">
      <w:pPr>
        <w:pStyle w:val="Heading2"/>
        <w:spacing w:before="0" w:after="0" w:line="480" w:lineRule="auto"/>
        <w:jc w:val="both"/>
        <w:rPr>
          <w:b/>
          <w:bCs/>
          <w:i/>
          <w:iCs/>
          <w:sz w:val="22"/>
          <w:szCs w:val="22"/>
        </w:rPr>
      </w:pPr>
      <w:bookmarkStart w:id="14" w:name="_heading=h.9c2jn0r58c76" w:colFirst="0" w:colLast="0"/>
      <w:bookmarkEnd w:id="14"/>
    </w:p>
    <w:p w14:paraId="00000045" w14:textId="200C9D79" w:rsidR="00797359" w:rsidRPr="00A1758D" w:rsidRDefault="00BB63CD" w:rsidP="003212EF">
      <w:pPr>
        <w:pStyle w:val="Heading2"/>
        <w:spacing w:before="0" w:after="0" w:line="480" w:lineRule="auto"/>
        <w:jc w:val="both"/>
        <w:rPr>
          <w:b/>
          <w:bCs/>
          <w:i/>
          <w:iCs/>
          <w:sz w:val="22"/>
          <w:szCs w:val="22"/>
        </w:rPr>
      </w:pPr>
      <w:r w:rsidRPr="00A1758D">
        <w:rPr>
          <w:b/>
          <w:bCs/>
          <w:i/>
          <w:iCs/>
          <w:sz w:val="22"/>
          <w:szCs w:val="22"/>
        </w:rPr>
        <w:t>Cell-free DNA (</w:t>
      </w:r>
      <w:r w:rsidR="00D136BF" w:rsidRPr="00A1758D">
        <w:rPr>
          <w:b/>
          <w:bCs/>
          <w:i/>
          <w:iCs/>
          <w:sz w:val="22"/>
          <w:szCs w:val="22"/>
        </w:rPr>
        <w:t>cfDNA</w:t>
      </w:r>
      <w:r w:rsidRPr="00A1758D">
        <w:rPr>
          <w:b/>
          <w:bCs/>
          <w:i/>
          <w:iCs/>
          <w:sz w:val="22"/>
          <w:szCs w:val="22"/>
        </w:rPr>
        <w:t>)</w:t>
      </w:r>
      <w:r w:rsidR="00D136BF" w:rsidRPr="00A1758D">
        <w:rPr>
          <w:b/>
          <w:bCs/>
          <w:i/>
          <w:iCs/>
          <w:sz w:val="22"/>
          <w:szCs w:val="22"/>
        </w:rPr>
        <w:t xml:space="preserve"> assessment during NST</w:t>
      </w:r>
    </w:p>
    <w:p w14:paraId="00000047" w14:textId="2AB27B08" w:rsidR="00797359" w:rsidRPr="00A1758D" w:rsidRDefault="00D136BF" w:rsidP="003212EF">
      <w:pPr>
        <w:spacing w:line="480" w:lineRule="auto"/>
        <w:jc w:val="both"/>
        <w:rPr>
          <w:color w:val="000000"/>
        </w:rPr>
      </w:pPr>
      <w:r w:rsidRPr="00A1758D">
        <w:rPr>
          <w:color w:val="000000"/>
        </w:rPr>
        <w:t xml:space="preserve">To </w:t>
      </w:r>
      <w:r w:rsidR="00381047" w:rsidRPr="00A1758D">
        <w:rPr>
          <w:color w:val="000000"/>
        </w:rPr>
        <w:t>evaluate changes in</w:t>
      </w:r>
      <w:r w:rsidRPr="00A1758D">
        <w:rPr>
          <w:color w:val="000000"/>
        </w:rPr>
        <w:t xml:space="preserve"> </w:t>
      </w:r>
      <w:r w:rsidR="00AE3C65">
        <w:rPr>
          <w:color w:val="000000"/>
        </w:rPr>
        <w:t xml:space="preserve">total </w:t>
      </w:r>
      <w:r w:rsidRPr="00A1758D">
        <w:rPr>
          <w:color w:val="000000"/>
        </w:rPr>
        <w:t xml:space="preserve">cfDNA </w:t>
      </w:r>
      <w:r w:rsidR="00022E77" w:rsidRPr="00A1758D">
        <w:rPr>
          <w:color w:val="000000"/>
        </w:rPr>
        <w:t>throughout the course of</w:t>
      </w:r>
      <w:r w:rsidRPr="00A1758D">
        <w:rPr>
          <w:color w:val="000000"/>
        </w:rPr>
        <w:t xml:space="preserve"> NST, plasma samples were collected at </w:t>
      </w:r>
      <w:r w:rsidR="00060083" w:rsidRPr="00A1758D">
        <w:rPr>
          <w:color w:val="000000"/>
        </w:rPr>
        <w:t xml:space="preserve">three </w:t>
      </w:r>
      <w:r w:rsidR="00915E83" w:rsidRPr="00A1758D">
        <w:rPr>
          <w:color w:val="000000"/>
        </w:rPr>
        <w:t>timepoints</w:t>
      </w:r>
      <w:r w:rsidRPr="00A1758D">
        <w:rPr>
          <w:color w:val="000000"/>
        </w:rPr>
        <w:t xml:space="preserve"> (baseline, </w:t>
      </w:r>
      <w:r w:rsidRPr="00A1758D">
        <w:t>on-</w:t>
      </w:r>
      <w:r w:rsidR="00022E77" w:rsidRPr="00A1758D">
        <w:t>treatment</w:t>
      </w:r>
      <w:r w:rsidRPr="00A1758D">
        <w:rPr>
          <w:color w:val="000000"/>
        </w:rPr>
        <w:t xml:space="preserve"> and post-treatment</w:t>
      </w:r>
      <w:ins w:id="15" w:author="Antonio Marra" w:date="2025-07-22T12:55:00Z" w16du:dateUtc="2025-07-22T10:55:00Z">
        <w:r w:rsidR="00B95789">
          <w:rPr>
            <w:color w:val="000000"/>
          </w:rPr>
          <w:t xml:space="preserve">, </w:t>
        </w:r>
        <w:r w:rsidR="00B95789" w:rsidRPr="00B95789">
          <w:rPr>
            <w:color w:val="000000"/>
          </w:rPr>
          <w:t>see Methods;</w:t>
        </w:r>
        <w:r w:rsidR="00B95789">
          <w:rPr>
            <w:color w:val="000000"/>
          </w:rPr>
          <w:t xml:space="preserve"> </w:t>
        </w:r>
      </w:ins>
      <w:del w:id="16" w:author="Antonio Marra" w:date="2025-07-22T12:55:00Z" w16du:dateUtc="2025-07-22T10:55:00Z">
        <w:r w:rsidRPr="00A1758D" w:rsidDel="00B95789">
          <w:rPr>
            <w:color w:val="000000"/>
          </w:rPr>
          <w:delText xml:space="preserve">; </w:delText>
        </w:r>
      </w:del>
      <w:r w:rsidRPr="00A1758D">
        <w:rPr>
          <w:b/>
          <w:color w:val="000000"/>
        </w:rPr>
        <w:t>Figures 1A</w:t>
      </w:r>
      <w:r w:rsidRPr="00A1758D">
        <w:rPr>
          <w:b/>
        </w:rPr>
        <w:t>-</w:t>
      </w:r>
      <w:r w:rsidR="00022E77" w:rsidRPr="00A1758D">
        <w:rPr>
          <w:b/>
        </w:rPr>
        <w:t>1</w:t>
      </w:r>
      <w:r w:rsidRPr="00A1758D">
        <w:rPr>
          <w:b/>
        </w:rPr>
        <w:t>B</w:t>
      </w:r>
      <w:r w:rsidRPr="00A1758D">
        <w:rPr>
          <w:color w:val="000000"/>
        </w:rPr>
        <w:t>).</w:t>
      </w:r>
      <w:r w:rsidR="00730A5C" w:rsidRPr="00A1758D">
        <w:rPr>
          <w:color w:val="000000"/>
        </w:rPr>
        <w:t xml:space="preserve"> For one patient, post-treatment cfDNA coll</w:t>
      </w:r>
      <w:r w:rsidR="000A2D6B" w:rsidRPr="00A1758D">
        <w:rPr>
          <w:color w:val="000000"/>
        </w:rPr>
        <w:t>e</w:t>
      </w:r>
      <w:r w:rsidR="00730A5C" w:rsidRPr="00A1758D">
        <w:rPr>
          <w:color w:val="000000"/>
        </w:rPr>
        <w:t>ction was not available.</w:t>
      </w:r>
      <w:r w:rsidR="00915E83" w:rsidRPr="00A1758D">
        <w:rPr>
          <w:color w:val="000000"/>
        </w:rPr>
        <w:t xml:space="preserve"> </w:t>
      </w:r>
      <w:del w:id="17" w:author="Brown, David" w:date="2025-08-07T23:33:00Z" w16du:dateUtc="2025-08-08T03:33:00Z">
        <w:r w:rsidRPr="00A1758D" w:rsidDel="00AD51F4">
          <w:rPr>
            <w:color w:val="000000"/>
          </w:rPr>
          <w:delText xml:space="preserve"> </w:delText>
        </w:r>
      </w:del>
      <w:ins w:id="18" w:author="Antonio Marra" w:date="2025-07-22T11:07:00Z" w16du:dateUtc="2025-07-22T09:07:00Z">
        <w:r w:rsidR="00907BCE" w:rsidRPr="00907BCE">
          <w:rPr>
            <w:color w:val="000000"/>
          </w:rPr>
          <w:t xml:space="preserve">Baseline cfDNA concentration was numerically higher in patients with tumors ≥3 cm </w:t>
        </w:r>
      </w:ins>
      <w:ins w:id="19" w:author="Antonio Marra" w:date="2025-07-22T11:08:00Z" w16du:dateUtc="2025-07-22T09:08:00Z">
        <w:r w:rsidR="00907BCE" w:rsidRPr="00A1758D">
          <w:rPr>
            <w:color w:val="000000"/>
          </w:rPr>
          <w:t>compared to smaller tumors</w:t>
        </w:r>
        <w:r w:rsidR="00907BCE">
          <w:rPr>
            <w:color w:val="000000"/>
          </w:rPr>
          <w:t xml:space="preserve"> </w:t>
        </w:r>
      </w:ins>
      <w:ins w:id="20" w:author="Antonio Marra" w:date="2025-07-22T11:07:00Z" w16du:dateUtc="2025-07-22T09:07:00Z">
        <w:r w:rsidR="00907BCE" w:rsidRPr="00907BCE">
          <w:rPr>
            <w:color w:val="000000"/>
          </w:rPr>
          <w:t>(p=0.4</w:t>
        </w:r>
      </w:ins>
      <w:ins w:id="21" w:author="Brown, David" w:date="2025-07-31T11:06:00Z" w16du:dateUtc="2025-07-31T15:06:00Z">
        <w:r w:rsidR="0066467B">
          <w:rPr>
            <w:color w:val="000000"/>
          </w:rPr>
          <w:t>9</w:t>
        </w:r>
      </w:ins>
      <w:ins w:id="22" w:author="Antonio Marra" w:date="2025-07-22T11:07:00Z" w16du:dateUtc="2025-07-22T09:07:00Z">
        <w:r w:rsidR="00907BCE" w:rsidRPr="00907BCE">
          <w:rPr>
            <w:color w:val="000000"/>
          </w:rPr>
          <w:t>), though this did not reach statistical significance</w:t>
        </w:r>
      </w:ins>
      <w:ins w:id="23" w:author="Antonio Marra" w:date="2025-07-22T11:08:00Z" w16du:dateUtc="2025-07-22T09:08:00Z">
        <w:r w:rsidR="00907BCE">
          <w:rPr>
            <w:color w:val="000000"/>
          </w:rPr>
          <w:t xml:space="preserve">. </w:t>
        </w:r>
      </w:ins>
      <w:del w:id="24" w:author="Antonio Marra" w:date="2025-07-22T11:08:00Z" w16du:dateUtc="2025-07-22T09:08:00Z">
        <w:r w:rsidR="00816C39" w:rsidRPr="00A1758D" w:rsidDel="00907BCE">
          <w:rPr>
            <w:color w:val="000000"/>
          </w:rPr>
          <w:delText xml:space="preserve">Baseline </w:delText>
        </w:r>
        <w:r w:rsidRPr="00A1758D" w:rsidDel="00907BCE">
          <w:rPr>
            <w:color w:val="000000"/>
          </w:rPr>
          <w:delText>cfDNA concentration</w:delText>
        </w:r>
        <w:r w:rsidR="00816C39" w:rsidRPr="00A1758D" w:rsidDel="00907BCE">
          <w:rPr>
            <w:color w:val="000000"/>
          </w:rPr>
          <w:delText xml:space="preserve"> was higher in tumors ≥3 cm compared to smaller tumors (p=0.4), with </w:delText>
        </w:r>
      </w:del>
      <w:ins w:id="25" w:author="Antonio Marra" w:date="2025-07-22T11:08:00Z" w16du:dateUtc="2025-07-22T09:08:00Z">
        <w:r w:rsidR="00907BCE">
          <w:rPr>
            <w:color w:val="000000"/>
          </w:rPr>
          <w:t>N</w:t>
        </w:r>
      </w:ins>
      <w:del w:id="26" w:author="Antonio Marra" w:date="2025-07-22T11:08:00Z" w16du:dateUtc="2025-07-22T09:08:00Z">
        <w:r w:rsidR="00816C39" w:rsidRPr="00A1758D" w:rsidDel="00907BCE">
          <w:rPr>
            <w:color w:val="000000"/>
          </w:rPr>
          <w:delText>n</w:delText>
        </w:r>
      </w:del>
      <w:r w:rsidR="00816C39" w:rsidRPr="00A1758D">
        <w:rPr>
          <w:color w:val="000000"/>
        </w:rPr>
        <w:t xml:space="preserve">o </w:t>
      </w:r>
      <w:ins w:id="27" w:author="Brown, David" w:date="2025-08-07T23:35:00Z" w16du:dateUtc="2025-08-08T03:35:00Z">
        <w:r w:rsidR="00AD51F4">
          <w:rPr>
            <w:color w:val="000000"/>
          </w:rPr>
          <w:t xml:space="preserve">statistically significant </w:t>
        </w:r>
      </w:ins>
      <w:r w:rsidR="00816C39" w:rsidRPr="00A1758D">
        <w:rPr>
          <w:color w:val="000000"/>
        </w:rPr>
        <w:t xml:space="preserve">differences </w:t>
      </w:r>
      <w:ins w:id="28" w:author="Antonio Marra" w:date="2025-07-22T11:08:00Z" w16du:dateUtc="2025-07-22T09:08:00Z">
        <w:r w:rsidR="00907BCE">
          <w:rPr>
            <w:color w:val="000000"/>
          </w:rPr>
          <w:t xml:space="preserve">in </w:t>
        </w:r>
      </w:ins>
      <w:ins w:id="29" w:author="Brown, David" w:date="2025-08-07T23:35:00Z" w16du:dateUtc="2025-08-08T03:35:00Z">
        <w:r w:rsidR="00AD51F4">
          <w:rPr>
            <w:color w:val="000000"/>
          </w:rPr>
          <w:t xml:space="preserve">baseline </w:t>
        </w:r>
      </w:ins>
      <w:ins w:id="30" w:author="Antonio Marra" w:date="2025-07-22T11:08:00Z" w16du:dateUtc="2025-07-22T09:08:00Z">
        <w:r w:rsidR="00907BCE" w:rsidRPr="00907BCE">
          <w:rPr>
            <w:color w:val="000000"/>
          </w:rPr>
          <w:t xml:space="preserve">cfDNA concentration </w:t>
        </w:r>
        <w:r w:rsidR="00907BCE">
          <w:rPr>
            <w:color w:val="000000"/>
          </w:rPr>
          <w:t xml:space="preserve">were </w:t>
        </w:r>
      </w:ins>
      <w:r w:rsidR="00816C39" w:rsidRPr="00A1758D">
        <w:rPr>
          <w:color w:val="000000"/>
        </w:rPr>
        <w:t xml:space="preserve">observed by </w:t>
      </w:r>
      <w:r w:rsidR="00816C39" w:rsidRPr="00A1758D">
        <w:rPr>
          <w:color w:val="000000"/>
        </w:rPr>
        <w:lastRenderedPageBreak/>
        <w:t>histological grade and receptor status (</w:t>
      </w:r>
      <w:r w:rsidR="00816C39" w:rsidRPr="00A1758D">
        <w:rPr>
          <w:b/>
          <w:color w:val="000000"/>
        </w:rPr>
        <w:t>Supplementary Figure S1</w:t>
      </w:r>
      <w:r w:rsidR="00816C39" w:rsidRPr="00A1758D">
        <w:rPr>
          <w:color w:val="000000"/>
        </w:rPr>
        <w:t xml:space="preserve">). Longitudinal analysis of blood samples revealed an increment of cfDNA concentration during NST, with </w:t>
      </w:r>
      <w:r w:rsidR="0036242E" w:rsidRPr="00A1758D">
        <w:rPr>
          <w:color w:val="000000"/>
        </w:rPr>
        <w:t xml:space="preserve">both </w:t>
      </w:r>
      <w:r w:rsidRPr="00A1758D">
        <w:rPr>
          <w:color w:val="000000"/>
        </w:rPr>
        <w:t>on-</w:t>
      </w:r>
      <w:r w:rsidR="00022E77" w:rsidRPr="00A1758D">
        <w:rPr>
          <w:color w:val="000000"/>
        </w:rPr>
        <w:t>NST</w:t>
      </w:r>
      <w:r w:rsidRPr="00A1758D">
        <w:rPr>
          <w:color w:val="000000"/>
        </w:rPr>
        <w:t xml:space="preserve"> and post-NST </w:t>
      </w:r>
      <w:r w:rsidR="00816C39" w:rsidRPr="00A1758D">
        <w:rPr>
          <w:color w:val="000000"/>
        </w:rPr>
        <w:t>level</w:t>
      </w:r>
      <w:r w:rsidR="0036242E" w:rsidRPr="00A1758D">
        <w:rPr>
          <w:color w:val="000000"/>
        </w:rPr>
        <w:t>s</w:t>
      </w:r>
      <w:r w:rsidR="00816C39" w:rsidRPr="00A1758D">
        <w:rPr>
          <w:color w:val="000000"/>
        </w:rPr>
        <w:t xml:space="preserve"> </w:t>
      </w:r>
      <w:r w:rsidR="0036242E" w:rsidRPr="00A1758D">
        <w:rPr>
          <w:color w:val="000000"/>
        </w:rPr>
        <w:t>significantly</w:t>
      </w:r>
      <w:r w:rsidR="00816C39" w:rsidRPr="00A1758D">
        <w:rPr>
          <w:color w:val="000000"/>
        </w:rPr>
        <w:t xml:space="preserve"> higher </w:t>
      </w:r>
      <w:r w:rsidRPr="00A1758D">
        <w:rPr>
          <w:color w:val="000000"/>
        </w:rPr>
        <w:t xml:space="preserve">as compared to baseline (p&lt;0.001 for both; </w:t>
      </w:r>
      <w:r w:rsidRPr="00A1758D">
        <w:rPr>
          <w:b/>
          <w:color w:val="000000"/>
        </w:rPr>
        <w:t>Figure 1</w:t>
      </w:r>
      <w:r w:rsidRPr="00A1758D">
        <w:rPr>
          <w:b/>
        </w:rPr>
        <w:t>C</w:t>
      </w:r>
      <w:r w:rsidRPr="00A1758D">
        <w:rPr>
          <w:color w:val="000000"/>
        </w:rPr>
        <w:t xml:space="preserve">), </w:t>
      </w:r>
      <w:r w:rsidR="006F6F5B" w:rsidRPr="00A1758D">
        <w:rPr>
          <w:color w:val="000000"/>
        </w:rPr>
        <w:t>likely reflecting</w:t>
      </w:r>
      <w:r w:rsidRPr="00A1758D">
        <w:rPr>
          <w:color w:val="000000"/>
        </w:rPr>
        <w:t xml:space="preserve"> therapy-induced</w:t>
      </w:r>
      <w:r w:rsidR="0067073F" w:rsidRPr="00A1758D">
        <w:rPr>
          <w:color w:val="000000"/>
        </w:rPr>
        <w:t xml:space="preserve"> lysis of tumor cells</w:t>
      </w:r>
      <w:r w:rsidRPr="00A1758D">
        <w:rPr>
          <w:color w:val="000000"/>
        </w:rPr>
        <w:t xml:space="preserve">. No differences in cfDNA concentrations, either assessed at </w:t>
      </w:r>
      <w:r w:rsidR="007F4D92" w:rsidRPr="00A1758D">
        <w:rPr>
          <w:color w:val="000000"/>
        </w:rPr>
        <w:t xml:space="preserve">on </w:t>
      </w:r>
      <w:r w:rsidRPr="00A1758D">
        <w:rPr>
          <w:color w:val="000000"/>
        </w:rPr>
        <w:t xml:space="preserve">or post-NST, were found </w:t>
      </w:r>
      <w:r w:rsidR="00A636A4" w:rsidRPr="00A1758D">
        <w:rPr>
          <w:color w:val="000000"/>
        </w:rPr>
        <w:t xml:space="preserve">when comparing </w:t>
      </w:r>
      <w:r w:rsidRPr="00A1758D">
        <w:rPr>
          <w:color w:val="000000"/>
        </w:rPr>
        <w:t>clinical and pathological features</w:t>
      </w:r>
      <w:ins w:id="31" w:author="Brown, David" w:date="2025-08-07T23:42:00Z" w16du:dateUtc="2025-08-08T03:42:00Z">
        <w:r w:rsidR="00D56844">
          <w:rPr>
            <w:color w:val="000000"/>
          </w:rPr>
          <w:t xml:space="preserve"> </w:t>
        </w:r>
      </w:ins>
      <w:proofErr w:type="gramStart"/>
      <w:ins w:id="32" w:author="Brown, David" w:date="2025-08-07T23:46:00Z" w16du:dateUtc="2025-08-08T03:46:00Z">
        <w:r w:rsidR="000866A5">
          <w:rPr>
            <w:color w:val="000000"/>
          </w:rPr>
          <w:t>wit</w:t>
        </w:r>
      </w:ins>
      <w:ins w:id="33" w:author="Brown, David" w:date="2025-08-07T23:47:00Z" w16du:dateUtc="2025-08-08T03:47:00Z">
        <w:r w:rsidR="000866A5">
          <w:rPr>
            <w:color w:val="000000"/>
          </w:rPr>
          <w:t>h the exception of</w:t>
        </w:r>
      </w:ins>
      <w:proofErr w:type="gramEnd"/>
      <w:ins w:id="34" w:author="Brown, David" w:date="2025-08-07T23:45:00Z" w16du:dateUtc="2025-08-08T03:45:00Z">
        <w:r w:rsidR="00D56844">
          <w:rPr>
            <w:color w:val="000000"/>
          </w:rPr>
          <w:t xml:space="preserve"> a negative association between</w:t>
        </w:r>
      </w:ins>
      <w:ins w:id="35" w:author="Brown, David" w:date="2025-08-07T23:43:00Z" w16du:dateUtc="2025-08-08T03:43:00Z">
        <w:r w:rsidR="00D56844">
          <w:rPr>
            <w:color w:val="000000"/>
          </w:rPr>
          <w:t xml:space="preserve"> post-NST cfDNA concentration </w:t>
        </w:r>
      </w:ins>
      <w:ins w:id="36" w:author="Brown, David" w:date="2025-08-07T23:45:00Z" w16du:dateUtc="2025-08-08T03:45:00Z">
        <w:r w:rsidR="00D56844">
          <w:rPr>
            <w:color w:val="000000"/>
          </w:rPr>
          <w:t>and age at diagnosis</w:t>
        </w:r>
      </w:ins>
      <w:r w:rsidRPr="00A1758D">
        <w:rPr>
          <w:color w:val="000000"/>
        </w:rPr>
        <w:t xml:space="preserve"> (</w:t>
      </w:r>
      <w:r w:rsidRPr="00A1758D">
        <w:rPr>
          <w:b/>
          <w:color w:val="000000"/>
        </w:rPr>
        <w:t>Supp</w:t>
      </w:r>
      <w:r w:rsidR="00FC4A88" w:rsidRPr="00A1758D">
        <w:rPr>
          <w:b/>
          <w:color w:val="000000"/>
        </w:rPr>
        <w:t xml:space="preserve">lementary </w:t>
      </w:r>
      <w:r w:rsidRPr="00A1758D">
        <w:rPr>
          <w:b/>
          <w:color w:val="000000"/>
        </w:rPr>
        <w:t xml:space="preserve">Figures </w:t>
      </w:r>
      <w:r w:rsidR="00FC4A88" w:rsidRPr="00A1758D">
        <w:rPr>
          <w:b/>
          <w:color w:val="000000"/>
        </w:rPr>
        <w:t>S</w:t>
      </w:r>
      <w:r w:rsidR="007F4D92" w:rsidRPr="00A1758D">
        <w:rPr>
          <w:b/>
          <w:color w:val="000000"/>
        </w:rPr>
        <w:t xml:space="preserve">2 </w:t>
      </w:r>
      <w:r w:rsidR="007F4D92" w:rsidRPr="00A1758D">
        <w:rPr>
          <w:bCs/>
          <w:color w:val="000000"/>
        </w:rPr>
        <w:t>and</w:t>
      </w:r>
      <w:r w:rsidR="007F4D92" w:rsidRPr="00A1758D">
        <w:rPr>
          <w:b/>
          <w:color w:val="000000"/>
        </w:rPr>
        <w:t xml:space="preserve"> </w:t>
      </w:r>
      <w:r w:rsidR="00FC4A88" w:rsidRPr="00A1758D">
        <w:rPr>
          <w:b/>
          <w:color w:val="000000"/>
        </w:rPr>
        <w:t>S</w:t>
      </w:r>
      <w:r w:rsidRPr="00A1758D">
        <w:rPr>
          <w:b/>
          <w:color w:val="000000"/>
        </w:rPr>
        <w:t>3</w:t>
      </w:r>
      <w:r w:rsidRPr="00A1758D">
        <w:rPr>
          <w:color w:val="000000"/>
        </w:rPr>
        <w:t xml:space="preserve">). </w:t>
      </w:r>
      <w:r w:rsidR="000A2D6B" w:rsidRPr="00A1758D">
        <w:rPr>
          <w:color w:val="000000"/>
        </w:rPr>
        <w:t>Notably</w:t>
      </w:r>
      <w:r w:rsidRPr="00A1758D">
        <w:rPr>
          <w:color w:val="000000"/>
        </w:rPr>
        <w:t xml:space="preserve">, </w:t>
      </w:r>
      <w:r w:rsidRPr="00A1758D">
        <w:t xml:space="preserve">post-NST </w:t>
      </w:r>
      <w:r w:rsidRPr="00A1758D">
        <w:rPr>
          <w:color w:val="000000"/>
        </w:rPr>
        <w:t>cfDNA concentration</w:t>
      </w:r>
      <w:r w:rsidR="009D4399" w:rsidRPr="00A1758D">
        <w:rPr>
          <w:color w:val="000000"/>
        </w:rPr>
        <w:t>s</w:t>
      </w:r>
      <w:r w:rsidRPr="00A1758D">
        <w:rPr>
          <w:color w:val="000000"/>
        </w:rPr>
        <w:t xml:space="preserve"> </w:t>
      </w:r>
      <w:r w:rsidR="009D4399" w:rsidRPr="00A1758D">
        <w:rPr>
          <w:color w:val="000000"/>
        </w:rPr>
        <w:t xml:space="preserve">were </w:t>
      </w:r>
      <w:r w:rsidRPr="00A1758D">
        <w:rPr>
          <w:color w:val="000000"/>
        </w:rPr>
        <w:t xml:space="preserve">statistically significantly </w:t>
      </w:r>
      <w:r w:rsidRPr="00A1758D">
        <w:t>lower</w:t>
      </w:r>
      <w:r w:rsidRPr="00A1758D">
        <w:rPr>
          <w:color w:val="000000"/>
        </w:rPr>
        <w:t xml:space="preserve"> in patients who achieved </w:t>
      </w:r>
      <w:proofErr w:type="spellStart"/>
      <w:r w:rsidRPr="00A1758D">
        <w:rPr>
          <w:color w:val="000000"/>
        </w:rPr>
        <w:t>pCR</w:t>
      </w:r>
      <w:proofErr w:type="spellEnd"/>
      <w:r w:rsidRPr="00A1758D">
        <w:rPr>
          <w:color w:val="000000"/>
        </w:rPr>
        <w:t xml:space="preserve"> compared to those who did not (p=0.048; </w:t>
      </w:r>
      <w:r w:rsidRPr="00A1758D">
        <w:rPr>
          <w:b/>
          <w:color w:val="000000"/>
        </w:rPr>
        <w:t>Figure 1</w:t>
      </w:r>
      <w:r w:rsidRPr="00A1758D">
        <w:rPr>
          <w:b/>
        </w:rPr>
        <w:t>D</w:t>
      </w:r>
      <w:r w:rsidRPr="00A1758D">
        <w:rPr>
          <w:color w:val="000000"/>
        </w:rPr>
        <w:t>)</w:t>
      </w:r>
      <w:ins w:id="37" w:author="Antonio Marra" w:date="2025-07-22T12:56:00Z" w16du:dateUtc="2025-07-22T10:56:00Z">
        <w:r w:rsidR="007C39FD">
          <w:rPr>
            <w:color w:val="000000"/>
          </w:rPr>
          <w:t>.</w:t>
        </w:r>
        <w:del w:id="38" w:author="Brown, David" w:date="2025-08-07T23:48:00Z" w16du:dateUtc="2025-08-08T03:48:00Z">
          <w:r w:rsidR="007C39FD" w:rsidDel="000866A5">
            <w:rPr>
              <w:color w:val="000000"/>
            </w:rPr>
            <w:delText xml:space="preserve"> </w:delText>
          </w:r>
        </w:del>
      </w:ins>
      <w:del w:id="39" w:author="Antonio Marra" w:date="2025-07-22T12:56:00Z" w16du:dateUtc="2025-07-22T10:56:00Z">
        <w:r w:rsidR="009D4399" w:rsidRPr="00A1758D" w:rsidDel="007C39FD">
          <w:rPr>
            <w:color w:val="000000"/>
          </w:rPr>
          <w:delText xml:space="preserve">, supporting the </w:delText>
        </w:r>
        <w:r w:rsidRPr="00A1758D" w:rsidDel="007C39FD">
          <w:rPr>
            <w:color w:val="000000"/>
          </w:rPr>
          <w:delText xml:space="preserve">hypothesis that </w:delText>
        </w:r>
        <w:r w:rsidR="009D4399" w:rsidRPr="00A1758D" w:rsidDel="007C39FD">
          <w:rPr>
            <w:color w:val="000000"/>
          </w:rPr>
          <w:delText xml:space="preserve">elevated post-NST </w:delText>
        </w:r>
        <w:r w:rsidRPr="00A1758D" w:rsidDel="007C39FD">
          <w:rPr>
            <w:color w:val="000000"/>
          </w:rPr>
          <w:delText>cfDNA levels could be indicative of the presence of residual circulating tumor cells</w:delText>
        </w:r>
        <w:r w:rsidR="00FD5221" w:rsidRPr="00A1758D" w:rsidDel="007C39FD">
          <w:rPr>
            <w:color w:val="000000"/>
          </w:rPr>
          <w:delText>.</w:delText>
        </w:r>
      </w:del>
    </w:p>
    <w:p w14:paraId="45BD5301" w14:textId="77777777" w:rsidR="000A2D6B" w:rsidRPr="00A1758D" w:rsidRDefault="000A2D6B" w:rsidP="003212EF">
      <w:pPr>
        <w:spacing w:line="480" w:lineRule="auto"/>
        <w:jc w:val="both"/>
        <w:rPr>
          <w:color w:val="000000"/>
        </w:rPr>
      </w:pPr>
    </w:p>
    <w:p w14:paraId="00000048" w14:textId="19428EC5" w:rsidR="00797359" w:rsidRPr="00A1758D" w:rsidRDefault="00BB63CD" w:rsidP="003212EF">
      <w:pPr>
        <w:pStyle w:val="Heading2"/>
        <w:spacing w:before="0" w:after="0" w:line="480" w:lineRule="auto"/>
        <w:jc w:val="both"/>
        <w:rPr>
          <w:b/>
          <w:bCs/>
          <w:i/>
          <w:iCs/>
          <w:sz w:val="22"/>
          <w:szCs w:val="22"/>
        </w:rPr>
      </w:pPr>
      <w:bookmarkStart w:id="40" w:name="_heading=h.dyjasnc18bkb" w:colFirst="0" w:colLast="0"/>
      <w:bookmarkEnd w:id="40"/>
      <w:r w:rsidRPr="00A1758D">
        <w:rPr>
          <w:b/>
          <w:bCs/>
          <w:i/>
          <w:iCs/>
          <w:sz w:val="22"/>
          <w:szCs w:val="22"/>
        </w:rPr>
        <w:t>Circulating tumor DNA (</w:t>
      </w:r>
      <w:r w:rsidR="00D136BF" w:rsidRPr="00A1758D">
        <w:rPr>
          <w:b/>
          <w:bCs/>
          <w:i/>
          <w:iCs/>
          <w:sz w:val="22"/>
          <w:szCs w:val="22"/>
        </w:rPr>
        <w:t>ctDNA</w:t>
      </w:r>
      <w:r w:rsidRPr="00A1758D">
        <w:rPr>
          <w:b/>
          <w:bCs/>
          <w:i/>
          <w:iCs/>
          <w:sz w:val="22"/>
          <w:szCs w:val="22"/>
        </w:rPr>
        <w:t>)</w:t>
      </w:r>
      <w:r w:rsidR="00D136BF" w:rsidRPr="00A1758D">
        <w:rPr>
          <w:b/>
          <w:bCs/>
          <w:i/>
          <w:iCs/>
          <w:sz w:val="22"/>
          <w:szCs w:val="22"/>
        </w:rPr>
        <w:t xml:space="preserve"> assessment by targeted sequencing and patient-specific </w:t>
      </w:r>
      <w:proofErr w:type="spellStart"/>
      <w:r w:rsidR="00D136BF" w:rsidRPr="00A1758D">
        <w:rPr>
          <w:b/>
          <w:bCs/>
          <w:i/>
          <w:iCs/>
          <w:sz w:val="22"/>
          <w:szCs w:val="22"/>
        </w:rPr>
        <w:t>ddPCR</w:t>
      </w:r>
      <w:proofErr w:type="spellEnd"/>
    </w:p>
    <w:p w14:paraId="00000049" w14:textId="73592642" w:rsidR="00797359" w:rsidRPr="00A1758D" w:rsidRDefault="00BC7077" w:rsidP="003212EF">
      <w:pPr>
        <w:spacing w:line="480" w:lineRule="auto"/>
        <w:jc w:val="both"/>
      </w:pPr>
      <w:r w:rsidRPr="00A1758D">
        <w:t>T</w:t>
      </w:r>
      <w:r w:rsidR="00D136BF" w:rsidRPr="00A1758D">
        <w:rPr>
          <w:color w:val="000000"/>
        </w:rPr>
        <w:t xml:space="preserve">o </w:t>
      </w:r>
      <w:r w:rsidR="00C15A5E" w:rsidRPr="00A1758D">
        <w:rPr>
          <w:color w:val="000000"/>
        </w:rPr>
        <w:t xml:space="preserve">monitor </w:t>
      </w:r>
      <w:r w:rsidR="00AE3C65">
        <w:rPr>
          <w:color w:val="000000"/>
        </w:rPr>
        <w:t>tumor mutations (</w:t>
      </w:r>
      <w:r w:rsidR="00D136BF" w:rsidRPr="00A1758D">
        <w:rPr>
          <w:color w:val="000000"/>
        </w:rPr>
        <w:t>ctDNA</w:t>
      </w:r>
      <w:r w:rsidR="00AE3C65">
        <w:rPr>
          <w:color w:val="000000"/>
        </w:rPr>
        <w:t>)</w:t>
      </w:r>
      <w:r w:rsidR="00D136BF" w:rsidRPr="00A1758D">
        <w:rPr>
          <w:color w:val="000000"/>
        </w:rPr>
        <w:t xml:space="preserve"> during NST, primary tumor biops</w:t>
      </w:r>
      <w:r w:rsidR="00D136BF" w:rsidRPr="00A1758D">
        <w:t xml:space="preserve">ies, baseline </w:t>
      </w:r>
      <w:r w:rsidR="00D136BF" w:rsidRPr="00A1758D">
        <w:rPr>
          <w:color w:val="000000"/>
        </w:rPr>
        <w:t>plasma samples</w:t>
      </w:r>
      <w:r w:rsidR="00D136BF" w:rsidRPr="00A1758D">
        <w:t xml:space="preserve"> and residual disease </w:t>
      </w:r>
      <w:r w:rsidR="00FF7D1F" w:rsidRPr="00A1758D">
        <w:t>tissue samples</w:t>
      </w:r>
      <w:r w:rsidR="003424C3" w:rsidRPr="00A1758D">
        <w:t xml:space="preserve">, </w:t>
      </w:r>
      <w:r w:rsidR="00D136BF" w:rsidRPr="00A1758D">
        <w:t>when available</w:t>
      </w:r>
      <w:r w:rsidR="003424C3" w:rsidRPr="00A1758D">
        <w:t>, were subjected</w:t>
      </w:r>
      <w:r w:rsidR="00D136BF" w:rsidRPr="00A1758D">
        <w:t xml:space="preserve"> </w:t>
      </w:r>
      <w:r w:rsidR="00D136BF" w:rsidRPr="00A1758D">
        <w:rPr>
          <w:color w:val="000000"/>
        </w:rPr>
        <w:t xml:space="preserve">to </w:t>
      </w:r>
      <w:r w:rsidR="00D136BF" w:rsidRPr="00A1758D">
        <w:t xml:space="preserve">targeted sequencing using </w:t>
      </w:r>
      <w:r w:rsidR="00FF7D1F" w:rsidRPr="00A1758D">
        <w:t xml:space="preserve">the </w:t>
      </w:r>
      <w:r w:rsidR="00D136BF" w:rsidRPr="00A1758D">
        <w:rPr>
          <w:color w:val="000000"/>
        </w:rPr>
        <w:t>MSK-IMPAC</w:t>
      </w:r>
      <w:r w:rsidR="00D136BF" w:rsidRPr="00A1758D">
        <w:t xml:space="preserve">T </w:t>
      </w:r>
      <w:r w:rsidR="00FF7D1F" w:rsidRPr="00A1758D">
        <w:t xml:space="preserve">assay </w:t>
      </w:r>
      <w:r w:rsidR="00D136BF" w:rsidRPr="00A1758D">
        <w:t>(</w:t>
      </w:r>
      <w:r w:rsidR="005C101F">
        <w:t xml:space="preserve">see Methods; </w:t>
      </w:r>
      <w:r w:rsidR="00D136BF" w:rsidRPr="00A1758D">
        <w:rPr>
          <w:b/>
        </w:rPr>
        <w:t>Figures 1A-</w:t>
      </w:r>
      <w:r w:rsidR="00FF7D1F" w:rsidRPr="00A1758D">
        <w:rPr>
          <w:b/>
        </w:rPr>
        <w:t>1</w:t>
      </w:r>
      <w:r w:rsidR="00D136BF" w:rsidRPr="00A1758D">
        <w:rPr>
          <w:b/>
        </w:rPr>
        <w:t>B</w:t>
      </w:r>
      <w:r w:rsidR="00D136BF" w:rsidRPr="00A1758D">
        <w:t xml:space="preserve">). Additionally, based on the mutation profile </w:t>
      </w:r>
      <w:r w:rsidR="00FF7D1F" w:rsidRPr="00A1758D">
        <w:t xml:space="preserve">identified in </w:t>
      </w:r>
      <w:r w:rsidR="00D136BF" w:rsidRPr="00A1758D">
        <w:t>the tissue samples, patient</w:t>
      </w:r>
      <w:r w:rsidR="0099353D" w:rsidRPr="00A1758D">
        <w:t>-</w:t>
      </w:r>
      <w:r w:rsidR="00D136BF" w:rsidRPr="00A1758D">
        <w:t xml:space="preserve">specific </w:t>
      </w:r>
      <w:r w:rsidR="005C101F">
        <w:t>droplet digital (</w:t>
      </w:r>
      <w:r w:rsidR="00D136BF" w:rsidRPr="00A1758D">
        <w:rPr>
          <w:color w:val="000000"/>
        </w:rPr>
        <w:t>dd</w:t>
      </w:r>
      <w:r w:rsidR="005C101F">
        <w:rPr>
          <w:color w:val="000000"/>
        </w:rPr>
        <w:t>)</w:t>
      </w:r>
      <w:r w:rsidR="00D136BF" w:rsidRPr="00A1758D">
        <w:rPr>
          <w:color w:val="000000"/>
        </w:rPr>
        <w:t>PCR as</w:t>
      </w:r>
      <w:r w:rsidR="00D136BF" w:rsidRPr="00A1758D">
        <w:t>says were used to assess the baseline as well the on- and post-NST plasma samples (</w:t>
      </w:r>
      <w:r w:rsidR="005C101F">
        <w:t xml:space="preserve">see Methods; </w:t>
      </w:r>
      <w:r w:rsidR="00D136BF" w:rsidRPr="00A1758D">
        <w:rPr>
          <w:b/>
        </w:rPr>
        <w:t>Figure 1A</w:t>
      </w:r>
      <w:r w:rsidR="00D136BF" w:rsidRPr="00A1758D">
        <w:t>)</w:t>
      </w:r>
      <w:r w:rsidR="00D136BF" w:rsidRPr="00A1758D">
        <w:rPr>
          <w:color w:val="000000"/>
        </w:rPr>
        <w:t>.</w:t>
      </w:r>
      <w:del w:id="41" w:author="Brown, David" w:date="2025-08-07T23:49:00Z" w16du:dateUtc="2025-08-08T03:49:00Z">
        <w:r w:rsidR="00FE4E71" w:rsidRPr="00A1758D" w:rsidDel="000866A5">
          <w:rPr>
            <w:color w:val="000000"/>
          </w:rPr>
          <w:delText xml:space="preserve"> </w:delText>
        </w:r>
      </w:del>
    </w:p>
    <w:p w14:paraId="0000004A" w14:textId="77777777" w:rsidR="00797359" w:rsidRPr="00A1758D" w:rsidRDefault="00797359" w:rsidP="003212EF">
      <w:pPr>
        <w:spacing w:line="480" w:lineRule="auto"/>
        <w:jc w:val="both"/>
      </w:pPr>
    </w:p>
    <w:p w14:paraId="6F9D45C9" w14:textId="37FB3D12" w:rsidR="006557A1" w:rsidRPr="00A1758D" w:rsidRDefault="00D136BF" w:rsidP="003212EF">
      <w:pPr>
        <w:spacing w:line="480" w:lineRule="auto"/>
        <w:jc w:val="both"/>
        <w:rPr>
          <w:color w:val="000000"/>
        </w:rPr>
      </w:pPr>
      <w:r w:rsidRPr="00A1758D">
        <w:t>We first assessed the concordance between the tumor biopsy and baseline cfDNA</w:t>
      </w:r>
      <w:r w:rsidR="00453B2D" w:rsidRPr="00A1758D">
        <w:t xml:space="preserve"> subjected to targeted sequencing</w:t>
      </w:r>
      <w:r w:rsidRPr="00A1758D">
        <w:t xml:space="preserve">. Overall, </w:t>
      </w:r>
      <w:r w:rsidRPr="00A1758D">
        <w:rPr>
          <w:color w:val="000000"/>
        </w:rPr>
        <w:t>1</w:t>
      </w:r>
      <w:r w:rsidR="00325A16" w:rsidRPr="00A1758D">
        <w:rPr>
          <w:color w:val="000000"/>
        </w:rPr>
        <w:t>4</w:t>
      </w:r>
      <w:r w:rsidRPr="00A1758D">
        <w:rPr>
          <w:color w:val="000000"/>
        </w:rPr>
        <w:t>/1</w:t>
      </w:r>
      <w:r w:rsidR="00325A16" w:rsidRPr="00A1758D">
        <w:rPr>
          <w:color w:val="000000"/>
        </w:rPr>
        <w:t>8</w:t>
      </w:r>
      <w:r w:rsidRPr="00A1758D">
        <w:rPr>
          <w:color w:val="000000"/>
        </w:rPr>
        <w:t xml:space="preserve"> (7</w:t>
      </w:r>
      <w:r w:rsidR="00325A16" w:rsidRPr="00A1758D">
        <w:rPr>
          <w:color w:val="000000"/>
        </w:rPr>
        <w:t>8</w:t>
      </w:r>
      <w:r w:rsidRPr="00A1758D">
        <w:rPr>
          <w:color w:val="000000"/>
        </w:rPr>
        <w:t xml:space="preserve">%) patients </w:t>
      </w:r>
      <w:r w:rsidRPr="00A1758D">
        <w:t>had</w:t>
      </w:r>
      <w:r w:rsidRPr="00A1758D">
        <w:rPr>
          <w:rFonts w:eastAsia="Arial Unicode MS"/>
          <w:color w:val="000000"/>
        </w:rPr>
        <w:t xml:space="preserve"> </w:t>
      </w:r>
      <w:r w:rsidR="005932FD" w:rsidRPr="00A1758D">
        <w:rPr>
          <w:rFonts w:eastAsia="Arial Unicode MS"/>
          <w:color w:val="000000"/>
        </w:rPr>
        <w:t>at least one</w:t>
      </w:r>
      <w:r w:rsidRPr="00A1758D">
        <w:rPr>
          <w:rFonts w:eastAsia="Arial Unicode MS"/>
          <w:color w:val="000000"/>
        </w:rPr>
        <w:t xml:space="preserve"> mutation detected in </w:t>
      </w:r>
      <w:r w:rsidR="005932FD" w:rsidRPr="00A1758D">
        <w:rPr>
          <w:rFonts w:eastAsia="Arial Unicode MS"/>
          <w:color w:val="000000"/>
        </w:rPr>
        <w:t xml:space="preserve">the </w:t>
      </w:r>
      <w:r w:rsidRPr="00A1758D">
        <w:rPr>
          <w:rFonts w:eastAsia="Arial Unicode MS"/>
          <w:color w:val="000000"/>
        </w:rPr>
        <w:t>baseline cfDNA</w:t>
      </w:r>
      <w:r w:rsidR="0067073F" w:rsidRPr="00A1758D">
        <w:rPr>
          <w:rFonts w:eastAsia="Arial Unicode MS"/>
          <w:color w:val="000000"/>
        </w:rPr>
        <w:t xml:space="preserve">. </w:t>
      </w:r>
      <w:r w:rsidR="00A34DBA" w:rsidRPr="00A1758D">
        <w:rPr>
          <w:rFonts w:eastAsia="Arial Unicode MS"/>
          <w:color w:val="000000"/>
        </w:rPr>
        <w:t xml:space="preserve">In </w:t>
      </w:r>
      <w:r w:rsidR="000742C4" w:rsidRPr="00A1758D">
        <w:rPr>
          <w:rFonts w:eastAsia="Arial Unicode MS"/>
          <w:color w:val="000000"/>
        </w:rPr>
        <w:t>7</w:t>
      </w:r>
      <w:r w:rsidR="00A34DBA" w:rsidRPr="00A1758D">
        <w:rPr>
          <w:rFonts w:eastAsia="Arial Unicode MS"/>
          <w:color w:val="000000"/>
        </w:rPr>
        <w:t xml:space="preserve"> cases ≥1 mutation was detected </w:t>
      </w:r>
      <w:del w:id="42" w:author="Brown, David" w:date="2025-08-07T23:51:00Z" w16du:dateUtc="2025-08-08T03:51:00Z">
        <w:r w:rsidR="0050511E" w:rsidRPr="00A1758D" w:rsidDel="000866A5">
          <w:rPr>
            <w:rFonts w:eastAsia="Arial Unicode MS"/>
            <w:i/>
            <w:iCs/>
            <w:color w:val="000000"/>
          </w:rPr>
          <w:delText>de novo</w:delText>
        </w:r>
        <w:r w:rsidR="0050511E" w:rsidRPr="00A1758D" w:rsidDel="000866A5">
          <w:rPr>
            <w:rFonts w:eastAsia="Arial Unicode MS"/>
            <w:color w:val="000000"/>
          </w:rPr>
          <w:delText xml:space="preserve"> </w:delText>
        </w:r>
      </w:del>
      <w:r w:rsidR="00A34DBA" w:rsidRPr="00A1758D">
        <w:rPr>
          <w:rFonts w:eastAsia="Arial Unicode MS"/>
          <w:color w:val="000000"/>
        </w:rPr>
        <w:t xml:space="preserve">in baseline cfDNA </w:t>
      </w:r>
      <w:r w:rsidR="00AF00B5" w:rsidRPr="00A1758D">
        <w:rPr>
          <w:rFonts w:eastAsia="Arial Unicode MS"/>
          <w:color w:val="000000"/>
        </w:rPr>
        <w:t xml:space="preserve">using our standard pipeline </w:t>
      </w:r>
      <w:r w:rsidR="00A34DBA" w:rsidRPr="00A1758D">
        <w:rPr>
          <w:rFonts w:eastAsia="Arial Unicode MS"/>
          <w:color w:val="000000"/>
        </w:rPr>
        <w:t xml:space="preserve">and additional mutations were detected </w:t>
      </w:r>
      <w:r w:rsidR="00AF00B5" w:rsidRPr="00A1758D">
        <w:rPr>
          <w:rFonts w:eastAsia="Arial Unicode MS"/>
          <w:color w:val="000000"/>
        </w:rPr>
        <w:t xml:space="preserve">in baseline cfDNA </w:t>
      </w:r>
      <w:r w:rsidR="00A34DBA" w:rsidRPr="00A1758D">
        <w:rPr>
          <w:rFonts w:eastAsia="Arial Unicode MS"/>
          <w:color w:val="000000"/>
        </w:rPr>
        <w:t>by genotyping</w:t>
      </w:r>
      <w:r w:rsidR="00AF00B5" w:rsidRPr="00A1758D">
        <w:rPr>
          <w:rFonts w:eastAsia="Arial Unicode MS"/>
          <w:color w:val="000000"/>
        </w:rPr>
        <w:t xml:space="preserve"> of mutations present in the tumor. In the </w:t>
      </w:r>
      <w:r w:rsidR="00A34DBA" w:rsidRPr="00A1758D">
        <w:rPr>
          <w:rFonts w:eastAsia="Arial Unicode MS"/>
          <w:color w:val="000000"/>
        </w:rPr>
        <w:t>other 7 patients</w:t>
      </w:r>
      <w:r w:rsidR="000C668D" w:rsidRPr="00A1758D">
        <w:rPr>
          <w:rFonts w:eastAsia="Arial Unicode MS"/>
          <w:color w:val="000000"/>
        </w:rPr>
        <w:t xml:space="preserve">, </w:t>
      </w:r>
      <w:r w:rsidR="00A34DBA" w:rsidRPr="00A1758D">
        <w:rPr>
          <w:rFonts w:eastAsia="Arial Unicode MS"/>
          <w:color w:val="000000"/>
        </w:rPr>
        <w:t>mutations were detect</w:t>
      </w:r>
      <w:r w:rsidR="000742C4" w:rsidRPr="00A1758D">
        <w:rPr>
          <w:rFonts w:eastAsia="Arial Unicode MS"/>
          <w:color w:val="000000"/>
        </w:rPr>
        <w:t>able</w:t>
      </w:r>
      <w:r w:rsidR="00A34DBA" w:rsidRPr="00A1758D">
        <w:rPr>
          <w:rFonts w:eastAsia="Arial Unicode MS"/>
          <w:color w:val="000000"/>
        </w:rPr>
        <w:t xml:space="preserve"> only through genotyping</w:t>
      </w:r>
      <w:r w:rsidR="00AF00B5" w:rsidRPr="00A1758D">
        <w:rPr>
          <w:rFonts w:eastAsia="Arial Unicode MS"/>
          <w:color w:val="000000"/>
        </w:rPr>
        <w:t xml:space="preserve"> </w:t>
      </w:r>
      <w:r w:rsidRPr="00A1758D">
        <w:rPr>
          <w:color w:val="000000"/>
        </w:rPr>
        <w:t>(</w:t>
      </w:r>
      <w:r w:rsidRPr="00A1758D">
        <w:rPr>
          <w:b/>
          <w:color w:val="000000"/>
        </w:rPr>
        <w:t xml:space="preserve">Figure </w:t>
      </w:r>
      <w:r w:rsidRPr="00A1758D">
        <w:rPr>
          <w:b/>
        </w:rPr>
        <w:t>1B</w:t>
      </w:r>
      <w:r w:rsidRPr="00A1758D">
        <w:rPr>
          <w:color w:val="000000"/>
        </w:rPr>
        <w:t>).</w:t>
      </w:r>
      <w:r w:rsidR="00A61022" w:rsidRPr="00A1758D">
        <w:rPr>
          <w:color w:val="000000"/>
        </w:rPr>
        <w:t xml:space="preserve"> At baseline, 8</w:t>
      </w:r>
      <w:r w:rsidR="007400A4" w:rsidRPr="00A1758D">
        <w:rPr>
          <w:color w:val="000000"/>
        </w:rPr>
        <w:t>3</w:t>
      </w:r>
      <w:r w:rsidR="00A61022" w:rsidRPr="00A1758D">
        <w:rPr>
          <w:color w:val="000000"/>
        </w:rPr>
        <w:t xml:space="preserve">% </w:t>
      </w:r>
      <w:r w:rsidR="00AF00B5" w:rsidRPr="00A1758D">
        <w:rPr>
          <w:color w:val="000000"/>
        </w:rPr>
        <w:t>(</w:t>
      </w:r>
      <w:r w:rsidR="00AF3984" w:rsidRPr="00A1758D">
        <w:rPr>
          <w:color w:val="000000"/>
        </w:rPr>
        <w:t>1</w:t>
      </w:r>
      <w:r w:rsidR="000742C4" w:rsidRPr="00A1758D">
        <w:rPr>
          <w:color w:val="000000"/>
        </w:rPr>
        <w:t>5</w:t>
      </w:r>
      <w:r w:rsidR="00AF00B5" w:rsidRPr="00A1758D">
        <w:rPr>
          <w:color w:val="000000"/>
        </w:rPr>
        <w:t>/</w:t>
      </w:r>
      <w:r w:rsidR="00AF3984" w:rsidRPr="00A1758D">
        <w:rPr>
          <w:color w:val="000000"/>
        </w:rPr>
        <w:t>1</w:t>
      </w:r>
      <w:r w:rsidR="000742C4" w:rsidRPr="00A1758D">
        <w:rPr>
          <w:color w:val="000000"/>
        </w:rPr>
        <w:t>8</w:t>
      </w:r>
      <w:r w:rsidR="00AF00B5" w:rsidRPr="00A1758D">
        <w:rPr>
          <w:color w:val="000000"/>
        </w:rPr>
        <w:t xml:space="preserve">) </w:t>
      </w:r>
      <w:r w:rsidR="00A61022" w:rsidRPr="00A1758D">
        <w:rPr>
          <w:color w:val="000000"/>
        </w:rPr>
        <w:t xml:space="preserve">of patients had detectable ctDNA by </w:t>
      </w:r>
      <w:proofErr w:type="spellStart"/>
      <w:r w:rsidR="00A61022" w:rsidRPr="00A1758D">
        <w:rPr>
          <w:color w:val="000000"/>
        </w:rPr>
        <w:t>ddPCR</w:t>
      </w:r>
      <w:proofErr w:type="spellEnd"/>
      <w:r w:rsidR="00A61022" w:rsidRPr="00A1758D">
        <w:rPr>
          <w:color w:val="000000"/>
        </w:rPr>
        <w:t xml:space="preserve"> and a </w:t>
      </w:r>
      <w:r w:rsidR="00A34DBA" w:rsidRPr="00A1758D">
        <w:rPr>
          <w:color w:val="000000"/>
        </w:rPr>
        <w:t>strong</w:t>
      </w:r>
      <w:r w:rsidR="00A61022" w:rsidRPr="00A1758D">
        <w:rPr>
          <w:color w:val="000000"/>
        </w:rPr>
        <w:t xml:space="preserve"> correlation of baseline</w:t>
      </w:r>
      <w:r w:rsidR="001046E2" w:rsidRPr="00A1758D">
        <w:rPr>
          <w:color w:val="000000"/>
        </w:rPr>
        <w:t xml:space="preserve"> </w:t>
      </w:r>
      <w:r w:rsidR="005C101F">
        <w:rPr>
          <w:color w:val="000000"/>
        </w:rPr>
        <w:t>allele fraction (</w:t>
      </w:r>
      <w:r w:rsidR="00A61022" w:rsidRPr="00A1758D">
        <w:rPr>
          <w:color w:val="000000"/>
        </w:rPr>
        <w:t>AF</w:t>
      </w:r>
      <w:r w:rsidR="005C101F">
        <w:rPr>
          <w:color w:val="000000"/>
        </w:rPr>
        <w:t>)</w:t>
      </w:r>
      <w:r w:rsidR="00A61022" w:rsidRPr="00A1758D">
        <w:rPr>
          <w:color w:val="000000"/>
        </w:rPr>
        <w:t xml:space="preserve"> was observed using </w:t>
      </w:r>
      <w:proofErr w:type="spellStart"/>
      <w:r w:rsidR="00A61022" w:rsidRPr="00A1758D">
        <w:rPr>
          <w:color w:val="000000"/>
        </w:rPr>
        <w:t>ddPCR</w:t>
      </w:r>
      <w:proofErr w:type="spellEnd"/>
      <w:r w:rsidR="00A61022" w:rsidRPr="00A1758D">
        <w:rPr>
          <w:color w:val="000000"/>
        </w:rPr>
        <w:t xml:space="preserve"> and </w:t>
      </w:r>
      <w:r w:rsidR="0066588D" w:rsidRPr="00A1758D">
        <w:rPr>
          <w:color w:val="000000"/>
        </w:rPr>
        <w:t>MSK-</w:t>
      </w:r>
      <w:r w:rsidR="00A61022" w:rsidRPr="00A1758D">
        <w:rPr>
          <w:color w:val="000000"/>
        </w:rPr>
        <w:t>IMPACT</w:t>
      </w:r>
      <w:r w:rsidR="00A61022" w:rsidRPr="00A1758D">
        <w:t xml:space="preserve"> assays </w:t>
      </w:r>
      <w:r w:rsidR="00A61022" w:rsidRPr="00A1758D">
        <w:rPr>
          <w:color w:val="000000"/>
        </w:rPr>
        <w:t>(</w:t>
      </w:r>
      <w:r w:rsidR="00A61022" w:rsidRPr="00A1758D">
        <w:rPr>
          <w:i/>
          <w:iCs/>
          <w:color w:val="000000"/>
        </w:rPr>
        <w:t>R</w:t>
      </w:r>
      <w:r w:rsidR="00A61022" w:rsidRPr="00A1758D">
        <w:rPr>
          <w:color w:val="000000"/>
        </w:rPr>
        <w:t xml:space="preserve">=0.8, </w:t>
      </w:r>
      <w:r w:rsidR="00A61022" w:rsidRPr="00A1758D">
        <w:rPr>
          <w:i/>
          <w:iCs/>
          <w:color w:val="000000"/>
        </w:rPr>
        <w:t>p</w:t>
      </w:r>
      <w:r w:rsidR="0055726E" w:rsidRPr="00A1758D">
        <w:rPr>
          <w:color w:val="000000"/>
        </w:rPr>
        <w:t>&lt;0.001</w:t>
      </w:r>
      <w:r w:rsidR="00A61022" w:rsidRPr="00A1758D">
        <w:rPr>
          <w:color w:val="000000"/>
        </w:rPr>
        <w:t xml:space="preserve">; </w:t>
      </w:r>
      <w:r w:rsidR="00A61022" w:rsidRPr="00A1758D">
        <w:rPr>
          <w:b/>
          <w:color w:val="000000"/>
        </w:rPr>
        <w:t>Figure 2A</w:t>
      </w:r>
      <w:r w:rsidR="00A61022" w:rsidRPr="00A1758D">
        <w:rPr>
          <w:color w:val="000000"/>
        </w:rPr>
        <w:t xml:space="preserve">). </w:t>
      </w:r>
      <w:ins w:id="43" w:author="Brown, David" w:date="2025-08-07T23:57:00Z" w16du:dateUtc="2025-08-08T03:57:00Z">
        <w:r w:rsidR="002A2D9A">
          <w:rPr>
            <w:color w:val="0432FF"/>
          </w:rPr>
          <w:t xml:space="preserve">The median percentage of mutations detected in the cfDNA at baseline relative to the total number of mutations detected in a patient was 67% (IQR: 25-100%). </w:t>
        </w:r>
        <w:r w:rsidR="002A2D9A" w:rsidRPr="00F71EF5">
          <w:rPr>
            <w:color w:val="0432FF"/>
          </w:rPr>
          <w:t xml:space="preserve">A higher proportion of </w:t>
        </w:r>
        <w:r w:rsidR="002A2D9A">
          <w:rPr>
            <w:color w:val="0432FF"/>
          </w:rPr>
          <w:t xml:space="preserve">cfDNA </w:t>
        </w:r>
        <w:r w:rsidR="002A2D9A" w:rsidRPr="00F71EF5">
          <w:rPr>
            <w:color w:val="0432FF"/>
          </w:rPr>
          <w:t>mutations</w:t>
        </w:r>
        <w:r w:rsidR="002A2D9A">
          <w:rPr>
            <w:color w:val="0432FF"/>
          </w:rPr>
          <w:t xml:space="preserve"> </w:t>
        </w:r>
        <w:r w:rsidR="002A2D9A" w:rsidRPr="00F71EF5">
          <w:rPr>
            <w:color w:val="0432FF"/>
          </w:rPr>
          <w:t xml:space="preserve">was detected in </w:t>
        </w:r>
        <w:r w:rsidR="002A2D9A">
          <w:rPr>
            <w:color w:val="0432FF"/>
          </w:rPr>
          <w:t xml:space="preserve">the </w:t>
        </w:r>
        <w:r w:rsidR="002A2D9A" w:rsidRPr="00F71EF5">
          <w:rPr>
            <w:color w:val="0432FF"/>
          </w:rPr>
          <w:t xml:space="preserve">plasma of patients with </w:t>
        </w:r>
      </w:ins>
      <w:ins w:id="44" w:author="Brown, David" w:date="2025-08-07T23:59:00Z" w16du:dateUtc="2025-08-08T03:59:00Z">
        <w:r w:rsidR="002A2D9A">
          <w:rPr>
            <w:color w:val="0432FF"/>
          </w:rPr>
          <w:t xml:space="preserve">histological </w:t>
        </w:r>
      </w:ins>
      <w:ins w:id="45" w:author="Brown, David" w:date="2025-08-07T23:57:00Z" w16du:dateUtc="2025-08-08T03:57:00Z">
        <w:r w:rsidR="002A2D9A" w:rsidRPr="00F71EF5">
          <w:rPr>
            <w:color w:val="0432FF"/>
          </w:rPr>
          <w:t>grade 3 (p=0.0</w:t>
        </w:r>
        <w:r w:rsidR="002A2D9A">
          <w:rPr>
            <w:color w:val="0432FF"/>
          </w:rPr>
          <w:t xml:space="preserve">8; </w:t>
        </w:r>
        <w:r w:rsidR="002A2D9A" w:rsidRPr="00EE299D">
          <w:rPr>
            <w:b/>
            <w:bCs/>
            <w:color w:val="0432FF"/>
            <w:rPrChange w:id="46" w:author="Brown, David" w:date="2025-08-08T00:07:00Z" w16du:dateUtc="2025-08-08T04:07:00Z">
              <w:rPr>
                <w:color w:val="0432FF"/>
              </w:rPr>
            </w:rPrChange>
          </w:rPr>
          <w:t>Supplementary Figure S4</w:t>
        </w:r>
        <w:r w:rsidR="002A2D9A" w:rsidRPr="00F71EF5">
          <w:rPr>
            <w:color w:val="0432FF"/>
          </w:rPr>
          <w:t>)</w:t>
        </w:r>
        <w:r w:rsidR="002A2D9A">
          <w:rPr>
            <w:color w:val="0432FF"/>
          </w:rPr>
          <w:t xml:space="preserve">. </w:t>
        </w:r>
      </w:ins>
      <w:ins w:id="47" w:author="Antonio Marra" w:date="2025-07-22T13:29:00Z" w16du:dateUtc="2025-07-22T11:29:00Z">
        <w:del w:id="48" w:author="Brown, David" w:date="2025-08-07T23:57:00Z" w16du:dateUtc="2025-08-08T03:57:00Z">
          <w:r w:rsidR="00F37DCE" w:rsidRPr="00F37DCE" w:rsidDel="002A2D9A">
            <w:rPr>
              <w:color w:val="000000"/>
            </w:rPr>
            <w:delText xml:space="preserve">Among tumor-informed mutations, a median of 71% </w:delText>
          </w:r>
        </w:del>
      </w:ins>
      <w:ins w:id="49" w:author="Antonio Marra" w:date="2025-07-22T13:30:00Z" w16du:dateUtc="2025-07-22T11:30:00Z">
        <w:del w:id="50" w:author="Brown, David" w:date="2025-08-07T23:57:00Z" w16du:dateUtc="2025-08-08T03:57:00Z">
          <w:r w:rsidR="00F37DCE" w:rsidRPr="00A1758D" w:rsidDel="002A2D9A">
            <w:delText>(IQR</w:delText>
          </w:r>
          <w:r w:rsidR="00F37DCE" w:rsidDel="002A2D9A">
            <w:delText xml:space="preserve">, </w:delText>
          </w:r>
          <w:r w:rsidR="00F37DCE" w:rsidRPr="00A1758D" w:rsidDel="002A2D9A">
            <w:delText>46-100%)</w:delText>
          </w:r>
          <w:r w:rsidR="00F37DCE" w:rsidDel="002A2D9A">
            <w:delText xml:space="preserve"> </w:delText>
          </w:r>
        </w:del>
      </w:ins>
      <w:ins w:id="51" w:author="Antonio Marra" w:date="2025-07-22T13:29:00Z" w16du:dateUtc="2025-07-22T11:29:00Z">
        <w:del w:id="52" w:author="Brown, David" w:date="2025-08-07T23:57:00Z" w16du:dateUtc="2025-08-08T03:57:00Z">
          <w:r w:rsidR="00F37DCE" w:rsidRPr="00F37DCE" w:rsidDel="002A2D9A">
            <w:rPr>
              <w:color w:val="000000"/>
            </w:rPr>
            <w:delText>were detected in cfDNA at baseline</w:delText>
          </w:r>
        </w:del>
      </w:ins>
      <w:ins w:id="53" w:author="Antonio Marra" w:date="2025-07-22T13:30:00Z" w16du:dateUtc="2025-07-22T11:30:00Z">
        <w:del w:id="54" w:author="Brown, David" w:date="2025-08-07T23:57:00Z" w16du:dateUtc="2025-08-08T03:57:00Z">
          <w:r w:rsidR="00F37DCE" w:rsidDel="002A2D9A">
            <w:rPr>
              <w:color w:val="000000"/>
            </w:rPr>
            <w:delText xml:space="preserve">. </w:delText>
          </w:r>
        </w:del>
      </w:ins>
      <w:del w:id="55" w:author="Brown, David" w:date="2025-08-07T23:57:00Z" w16du:dateUtc="2025-08-08T03:57:00Z">
        <w:r w:rsidR="009D4FCD" w:rsidRPr="00A1758D" w:rsidDel="002A2D9A">
          <w:rPr>
            <w:color w:val="000000"/>
          </w:rPr>
          <w:delText>The m</w:delText>
        </w:r>
        <w:r w:rsidRPr="00A1758D" w:rsidDel="002A2D9A">
          <w:delText xml:space="preserve">edian </w:delText>
        </w:r>
        <w:r w:rsidR="009D4FCD" w:rsidRPr="00A1758D" w:rsidDel="002A2D9A">
          <w:delText xml:space="preserve">of the </w:delText>
        </w:r>
        <w:r w:rsidRPr="00A1758D" w:rsidDel="002A2D9A">
          <w:delText xml:space="preserve">fraction of mutations found in cfDNA, which can be </w:delText>
        </w:r>
        <w:r w:rsidR="009D4FCD" w:rsidRPr="00A1758D" w:rsidDel="002A2D9A">
          <w:delText xml:space="preserve">taken </w:delText>
        </w:r>
        <w:r w:rsidRPr="00A1758D" w:rsidDel="002A2D9A">
          <w:delText xml:space="preserve">as </w:delText>
        </w:r>
        <w:r w:rsidR="009D4FCD" w:rsidRPr="00A1758D" w:rsidDel="002A2D9A">
          <w:delText xml:space="preserve">a </w:delText>
        </w:r>
        <w:r w:rsidRPr="00A1758D" w:rsidDel="002A2D9A">
          <w:delText xml:space="preserve">crude estimation ctDNA fraction, was </w:delText>
        </w:r>
      </w:del>
      <w:customXmlDelRangeStart w:id="56" w:author="Brown, David" w:date="2025-08-07T23:57:00Z"/>
      <w:sdt>
        <w:sdtPr>
          <w:tag w:val="goog_rdk_5"/>
          <w:id w:val="-1298131633"/>
        </w:sdtPr>
        <w:sdtContent>
          <w:customXmlDelRangeEnd w:id="56"/>
          <w:customXmlDelRangeStart w:id="57" w:author="Brown, David" w:date="2025-08-07T23:57:00Z"/>
        </w:sdtContent>
      </w:sdt>
      <w:customXmlDelRangeEnd w:id="57"/>
      <w:customXmlDelRangeStart w:id="58" w:author="Brown, David" w:date="2025-08-07T23:57:00Z"/>
      <w:sdt>
        <w:sdtPr>
          <w:tag w:val="goog_rdk_6"/>
          <w:id w:val="-1203325753"/>
        </w:sdtPr>
        <w:sdtContent>
          <w:customXmlDelRangeEnd w:id="58"/>
          <w:customXmlDelRangeStart w:id="59" w:author="Brown, David" w:date="2025-08-07T23:57:00Z"/>
        </w:sdtContent>
      </w:sdt>
      <w:customXmlDelRangeEnd w:id="59"/>
      <w:del w:id="60" w:author="Brown, David" w:date="2025-08-07T23:57:00Z" w16du:dateUtc="2025-08-08T03:57:00Z">
        <w:r w:rsidR="006557A1" w:rsidRPr="00A1758D" w:rsidDel="002A2D9A">
          <w:delText>71%</w:delText>
        </w:r>
        <w:r w:rsidRPr="00A1758D" w:rsidDel="002A2D9A">
          <w:delText xml:space="preserve"> (IQR</w:delText>
        </w:r>
        <w:r w:rsidR="009D4FCD" w:rsidRPr="00A1758D" w:rsidDel="002A2D9A">
          <w:delText>:</w:delText>
        </w:r>
        <w:r w:rsidRPr="00A1758D" w:rsidDel="002A2D9A">
          <w:delText xml:space="preserve"> </w:delText>
        </w:r>
        <w:r w:rsidR="006557A1" w:rsidRPr="00A1758D" w:rsidDel="002A2D9A">
          <w:delText>46</w:delText>
        </w:r>
        <w:r w:rsidRPr="00A1758D" w:rsidDel="002A2D9A">
          <w:delText>-</w:delText>
        </w:r>
        <w:r w:rsidR="006557A1" w:rsidRPr="00A1758D" w:rsidDel="002A2D9A">
          <w:delText>100%</w:delText>
        </w:r>
        <w:r w:rsidRPr="00A1758D" w:rsidDel="002A2D9A">
          <w:delText xml:space="preserve">). A higher fraction </w:delText>
        </w:r>
      </w:del>
      <w:ins w:id="61" w:author="Antonio Marra" w:date="2025-07-22T13:27:00Z" w16du:dateUtc="2025-07-22T11:27:00Z">
        <w:del w:id="62" w:author="Brown, David" w:date="2025-08-07T23:57:00Z" w16du:dateUtc="2025-08-08T03:57:00Z">
          <w:r w:rsidR="00C7062F" w:rsidDel="002A2D9A">
            <w:delText>proportion</w:delText>
          </w:r>
          <w:r w:rsidR="00C7062F" w:rsidRPr="00A1758D" w:rsidDel="002A2D9A">
            <w:delText xml:space="preserve"> </w:delText>
          </w:r>
        </w:del>
      </w:ins>
      <w:del w:id="63" w:author="Brown, David" w:date="2025-08-07T23:57:00Z" w16du:dateUtc="2025-08-08T03:57:00Z">
        <w:r w:rsidRPr="00A1758D" w:rsidDel="002A2D9A">
          <w:delText xml:space="preserve">of </w:delText>
        </w:r>
      </w:del>
      <w:ins w:id="64" w:author="Antonio Marra" w:date="2025-07-22T13:31:00Z" w16du:dateUtc="2025-07-22T11:31:00Z">
        <w:del w:id="65" w:author="Brown, David" w:date="2025-08-07T23:57:00Z" w16du:dateUtc="2025-08-08T03:57:00Z">
          <w:r w:rsidR="00F37DCE" w:rsidRPr="00F37DCE" w:rsidDel="002A2D9A">
            <w:rPr>
              <w:color w:val="000000"/>
            </w:rPr>
            <w:delText>tumor-informed mutations</w:delText>
          </w:r>
        </w:del>
      </w:ins>
      <w:del w:id="66" w:author="Brown, David" w:date="2025-08-07T23:57:00Z" w16du:dateUtc="2025-08-08T03:57:00Z">
        <w:r w:rsidRPr="00A1758D" w:rsidDel="002A2D9A">
          <w:delText xml:space="preserve">mutations in cfDNA was detected in </w:delText>
        </w:r>
        <w:r w:rsidR="0055726E" w:rsidRPr="00A1758D" w:rsidDel="002A2D9A">
          <w:delText xml:space="preserve">plasma of patients with </w:delText>
        </w:r>
        <w:r w:rsidRPr="00A1758D" w:rsidDel="002A2D9A">
          <w:delText>grade 3 (p=0.07</w:delText>
        </w:r>
        <w:r w:rsidR="0099353D" w:rsidRPr="00A1758D" w:rsidDel="002A2D9A">
          <w:delText xml:space="preserve">) </w:delText>
        </w:r>
        <w:r w:rsidRPr="00A1758D" w:rsidDel="002A2D9A">
          <w:delText xml:space="preserve">and </w:delText>
        </w:r>
        <w:r w:rsidR="0099353D" w:rsidRPr="00A1758D" w:rsidDel="002A2D9A">
          <w:delText xml:space="preserve">ER-negative </w:delText>
        </w:r>
        <w:r w:rsidR="005C101F" w:rsidDel="002A2D9A">
          <w:delText>breast cancers</w:delText>
        </w:r>
        <w:r w:rsidR="0055726E" w:rsidRPr="00A1758D" w:rsidDel="002A2D9A">
          <w:delText xml:space="preserve"> </w:delText>
        </w:r>
        <w:r w:rsidRPr="00A1758D" w:rsidDel="002A2D9A">
          <w:delText>(p=0.04</w:delText>
        </w:r>
        <w:r w:rsidR="0099353D" w:rsidRPr="00A1758D" w:rsidDel="002A2D9A">
          <w:delText xml:space="preserve">, </w:delText>
        </w:r>
        <w:r w:rsidR="0099353D" w:rsidRPr="00A1758D" w:rsidDel="002A2D9A">
          <w:rPr>
            <w:b/>
          </w:rPr>
          <w:delText>Supplementary Figure S4</w:delText>
        </w:r>
        <w:r w:rsidR="0099353D" w:rsidRPr="00A1758D" w:rsidDel="002A2D9A">
          <w:delText xml:space="preserve">). </w:delText>
        </w:r>
      </w:del>
      <w:r w:rsidR="0099353D" w:rsidRPr="00A1758D">
        <w:t>U</w:t>
      </w:r>
      <w:r w:rsidR="006557A1" w:rsidRPr="00A1758D">
        <w:rPr>
          <w:color w:val="000000"/>
        </w:rPr>
        <w:t xml:space="preserve">sing the </w:t>
      </w:r>
      <w:ins w:id="67" w:author="Brown, David" w:date="2025-08-08T00:00:00Z" w16du:dateUtc="2025-08-08T04:00:00Z">
        <w:r w:rsidR="00F82F98">
          <w:rPr>
            <w:color w:val="000000"/>
          </w:rPr>
          <w:t>me</w:t>
        </w:r>
      </w:ins>
      <w:ins w:id="68" w:author="Brown, David" w:date="2025-08-08T00:01:00Z" w16du:dateUtc="2025-08-08T04:01:00Z">
        <w:r w:rsidR="00F82F98">
          <w:rPr>
            <w:color w:val="000000"/>
          </w:rPr>
          <w:t xml:space="preserve">an or </w:t>
        </w:r>
      </w:ins>
      <w:del w:id="69" w:author="Brown, David" w:date="2025-08-07T23:59:00Z" w16du:dateUtc="2025-08-08T03:59:00Z">
        <w:r w:rsidR="006557A1" w:rsidRPr="00A1758D" w:rsidDel="00F82F98">
          <w:rPr>
            <w:color w:val="000000"/>
          </w:rPr>
          <w:delText xml:space="preserve">alternative definition of </w:delText>
        </w:r>
      </w:del>
      <w:r w:rsidR="006557A1" w:rsidRPr="00A1758D">
        <w:rPr>
          <w:color w:val="000000"/>
        </w:rPr>
        <w:t xml:space="preserve">maximum AF of any </w:t>
      </w:r>
      <w:r w:rsidR="0099353D" w:rsidRPr="00A1758D">
        <w:rPr>
          <w:color w:val="000000"/>
        </w:rPr>
        <w:t>somatic mutation</w:t>
      </w:r>
      <w:r w:rsidR="006557A1" w:rsidRPr="00A1758D">
        <w:rPr>
          <w:color w:val="000000"/>
        </w:rPr>
        <w:t xml:space="preserve"> detected in the baseline cfDNA </w:t>
      </w:r>
      <w:r w:rsidR="006557A1" w:rsidRPr="00A1758D">
        <w:t>as a surrogate</w:t>
      </w:r>
      <w:r w:rsidR="0099353D" w:rsidRPr="00A1758D">
        <w:t xml:space="preserve"> measure</w:t>
      </w:r>
      <w:r w:rsidR="006557A1" w:rsidRPr="00A1758D">
        <w:t xml:space="preserve"> of ctDNA fraction</w:t>
      </w:r>
      <w:r w:rsidR="0099353D" w:rsidRPr="00A1758D">
        <w:t xml:space="preserve">, similar results were </w:t>
      </w:r>
      <w:r w:rsidR="0099353D" w:rsidRPr="00A1758D">
        <w:lastRenderedPageBreak/>
        <w:t>obtained (</w:t>
      </w:r>
      <w:r w:rsidR="00A61022" w:rsidRPr="00A1758D">
        <w:rPr>
          <w:b/>
          <w:bCs/>
        </w:rPr>
        <w:t>Supplementary Figures S4-S6</w:t>
      </w:r>
      <w:r w:rsidR="0099353D" w:rsidRPr="00A1758D">
        <w:t>)</w:t>
      </w:r>
      <w:r w:rsidR="00A61022" w:rsidRPr="00A1758D">
        <w:t xml:space="preserve">. For instance, using either the maximum AF or the fraction of somatic mutations, </w:t>
      </w:r>
      <w:r w:rsidR="006557A1" w:rsidRPr="00A1758D">
        <w:t>triple-negative phenotype had higher levels of baseline ctDNA (</w:t>
      </w:r>
      <w:r w:rsidR="006557A1" w:rsidRPr="00A1758D">
        <w:rPr>
          <w:b/>
          <w:color w:val="000000"/>
        </w:rPr>
        <w:t>Figure</w:t>
      </w:r>
      <w:r w:rsidR="0055726E" w:rsidRPr="00A1758D">
        <w:rPr>
          <w:b/>
          <w:color w:val="000000"/>
        </w:rPr>
        <w:t>s</w:t>
      </w:r>
      <w:r w:rsidR="006557A1" w:rsidRPr="00A1758D">
        <w:rPr>
          <w:b/>
          <w:color w:val="000000"/>
        </w:rPr>
        <w:t xml:space="preserve"> 2B</w:t>
      </w:r>
      <w:r w:rsidR="00A61022" w:rsidRPr="00A1758D">
        <w:rPr>
          <w:b/>
          <w:color w:val="000000"/>
        </w:rPr>
        <w:t>-C</w:t>
      </w:r>
      <w:r w:rsidR="006557A1" w:rsidRPr="00A1758D">
        <w:rPr>
          <w:color w:val="000000"/>
        </w:rPr>
        <w:t>)</w:t>
      </w:r>
      <w:r w:rsidR="0055726E" w:rsidRPr="00A1758D">
        <w:rPr>
          <w:color w:val="000000"/>
        </w:rPr>
        <w:t xml:space="preserve">, </w:t>
      </w:r>
      <w:del w:id="70" w:author="Brown, David" w:date="2025-08-08T00:08:00Z" w16du:dateUtc="2025-08-08T04:08:00Z">
        <w:r w:rsidR="0055726E" w:rsidRPr="00A1758D" w:rsidDel="00EE299D">
          <w:rPr>
            <w:color w:val="000000"/>
          </w:rPr>
          <w:delText xml:space="preserve">however </w:delText>
        </w:r>
      </w:del>
      <w:ins w:id="71" w:author="Brown, David" w:date="2025-08-08T00:08:00Z" w16du:dateUtc="2025-08-08T04:08:00Z">
        <w:r w:rsidR="00EE299D">
          <w:rPr>
            <w:color w:val="000000"/>
          </w:rPr>
          <w:t xml:space="preserve">although </w:t>
        </w:r>
      </w:ins>
      <w:r w:rsidR="0055726E" w:rsidRPr="00A1758D">
        <w:rPr>
          <w:color w:val="000000"/>
        </w:rPr>
        <w:t>the number of cases in each group were small</w:t>
      </w:r>
      <w:ins w:id="72" w:author="Brown, David" w:date="2025-08-08T00:08:00Z" w16du:dateUtc="2025-08-08T04:08:00Z">
        <w:r w:rsidR="00EE299D">
          <w:rPr>
            <w:color w:val="000000"/>
          </w:rPr>
          <w:t xml:space="preserve"> and </w:t>
        </w:r>
        <w:r w:rsidR="00EE299D">
          <w:t>this difference did not reach statistical significance when using the fraction of somatic mutations</w:t>
        </w:r>
      </w:ins>
      <w:r w:rsidR="006557A1" w:rsidRPr="00A1758D">
        <w:rPr>
          <w:color w:val="000000"/>
        </w:rPr>
        <w:t>.</w:t>
      </w:r>
      <w:r w:rsidR="00A763D5" w:rsidRPr="00A1758D">
        <w:rPr>
          <w:color w:val="000000"/>
        </w:rPr>
        <w:t xml:space="preserve"> Pairwise comparisons of the different metrics of ctDNA fraction show a high correlation (</w:t>
      </w:r>
      <w:r w:rsidR="00A763D5" w:rsidRPr="00A1758D">
        <w:rPr>
          <w:b/>
          <w:color w:val="000000"/>
        </w:rPr>
        <w:t>Figures 2D-F</w:t>
      </w:r>
      <w:r w:rsidR="00A763D5" w:rsidRPr="00A1758D">
        <w:rPr>
          <w:color w:val="000000"/>
        </w:rPr>
        <w:t xml:space="preserve">) and is consistent with the </w:t>
      </w:r>
      <w:r w:rsidR="00552163" w:rsidRPr="00A1758D">
        <w:rPr>
          <w:color w:val="000000"/>
        </w:rPr>
        <w:t xml:space="preserve">notion </w:t>
      </w:r>
      <w:r w:rsidR="00A763D5" w:rsidRPr="00A1758D">
        <w:rPr>
          <w:color w:val="000000"/>
        </w:rPr>
        <w:t xml:space="preserve">that these alternative definitions </w:t>
      </w:r>
      <w:r w:rsidR="00A61022" w:rsidRPr="00A1758D">
        <w:rPr>
          <w:color w:val="000000"/>
        </w:rPr>
        <w:t>capture overlapping but not identical aspects of tumor-derived DNA.</w:t>
      </w:r>
    </w:p>
    <w:p w14:paraId="006AA374" w14:textId="77777777" w:rsidR="000A2D6B" w:rsidRPr="00A1758D" w:rsidRDefault="000A2D6B" w:rsidP="003212EF">
      <w:pPr>
        <w:spacing w:line="480" w:lineRule="auto"/>
        <w:jc w:val="both"/>
        <w:rPr>
          <w:color w:val="000000"/>
        </w:rPr>
      </w:pPr>
    </w:p>
    <w:p w14:paraId="0000004E" w14:textId="160D383D" w:rsidR="00797359" w:rsidRPr="00A1758D" w:rsidRDefault="00D136BF" w:rsidP="003212EF">
      <w:pPr>
        <w:pStyle w:val="Heading2"/>
        <w:spacing w:before="0" w:after="0" w:line="480" w:lineRule="auto"/>
        <w:jc w:val="both"/>
        <w:rPr>
          <w:b/>
          <w:bCs/>
          <w:i/>
          <w:iCs/>
          <w:sz w:val="22"/>
          <w:szCs w:val="22"/>
        </w:rPr>
      </w:pPr>
      <w:bookmarkStart w:id="73" w:name="_heading=h.4kgjx8k73nl6" w:colFirst="0" w:colLast="0"/>
      <w:bookmarkEnd w:id="73"/>
      <w:r w:rsidRPr="00A1758D">
        <w:rPr>
          <w:b/>
          <w:bCs/>
          <w:i/>
          <w:iCs/>
          <w:sz w:val="22"/>
          <w:szCs w:val="22"/>
        </w:rPr>
        <w:t xml:space="preserve">Longitudinal ctDNA tracking by tumor-informed </w:t>
      </w:r>
      <w:proofErr w:type="spellStart"/>
      <w:r w:rsidRPr="00A1758D">
        <w:rPr>
          <w:b/>
          <w:bCs/>
          <w:i/>
          <w:iCs/>
          <w:sz w:val="22"/>
          <w:szCs w:val="22"/>
        </w:rPr>
        <w:t>ddPCR</w:t>
      </w:r>
      <w:proofErr w:type="spellEnd"/>
      <w:r w:rsidRPr="00A1758D">
        <w:rPr>
          <w:b/>
          <w:bCs/>
          <w:i/>
          <w:iCs/>
          <w:sz w:val="22"/>
          <w:szCs w:val="22"/>
        </w:rPr>
        <w:t xml:space="preserve"> during NST and impact on outcome</w:t>
      </w:r>
    </w:p>
    <w:p w14:paraId="72AF0744" w14:textId="18B3ED74" w:rsidR="00453B2D" w:rsidRDefault="00D136BF" w:rsidP="00453B2D">
      <w:pPr>
        <w:spacing w:line="480" w:lineRule="auto"/>
        <w:jc w:val="both"/>
        <w:rPr>
          <w:ins w:id="74" w:author="Brown, David" w:date="2025-08-08T00:09:00Z" w16du:dateUtc="2025-08-08T04:09:00Z"/>
          <w:color w:val="000000"/>
        </w:rPr>
      </w:pPr>
      <w:r w:rsidRPr="00A1758D">
        <w:t xml:space="preserve">In </w:t>
      </w:r>
      <w:r w:rsidR="00600431" w:rsidRPr="00A1758D">
        <w:t>two</w:t>
      </w:r>
      <w:r w:rsidRPr="00A1758D">
        <w:t xml:space="preserve"> patients, no mutation</w:t>
      </w:r>
      <w:r w:rsidR="000A2D6B" w:rsidRPr="00A1758D">
        <w:t>s</w:t>
      </w:r>
      <w:r w:rsidRPr="00A1758D">
        <w:t xml:space="preserve"> </w:t>
      </w:r>
      <w:r w:rsidR="000A2D6B" w:rsidRPr="00A1758D">
        <w:t>were</w:t>
      </w:r>
      <w:r w:rsidRPr="00A1758D">
        <w:t xml:space="preserve"> found in the primary tumor by targeted sequencing and, therefore, tumor-informed </w:t>
      </w:r>
      <w:proofErr w:type="spellStart"/>
      <w:r w:rsidRPr="00A1758D">
        <w:t>ddPCR</w:t>
      </w:r>
      <w:proofErr w:type="spellEnd"/>
      <w:r w:rsidRPr="00A1758D">
        <w:t xml:space="preserve"> was not </w:t>
      </w:r>
      <w:r w:rsidR="008C1CC9" w:rsidRPr="00A1758D">
        <w:t>attempted</w:t>
      </w:r>
      <w:r w:rsidRPr="00A1758D">
        <w:t xml:space="preserve">. </w:t>
      </w:r>
      <w:r w:rsidR="00453B2D" w:rsidRPr="00A1758D">
        <w:rPr>
          <w:color w:val="000000"/>
        </w:rPr>
        <w:t xml:space="preserve">In the remaining 18 cases, </w:t>
      </w:r>
      <w:proofErr w:type="spellStart"/>
      <w:r w:rsidR="00453B2D" w:rsidRPr="00A1758D">
        <w:rPr>
          <w:color w:val="000000"/>
        </w:rPr>
        <w:t>ddPCR</w:t>
      </w:r>
      <w:proofErr w:type="spellEnd"/>
      <w:r w:rsidR="00453B2D" w:rsidRPr="00A1758D">
        <w:rPr>
          <w:color w:val="000000"/>
        </w:rPr>
        <w:t xml:space="preserve"> assays for two variants were developed per case, however in three cases only one mutation could be tracked.</w:t>
      </w:r>
    </w:p>
    <w:p w14:paraId="17318D4B" w14:textId="77777777" w:rsidR="00EE299D" w:rsidRPr="00A1758D" w:rsidRDefault="00EE299D" w:rsidP="00453B2D">
      <w:pPr>
        <w:spacing w:line="480" w:lineRule="auto"/>
        <w:jc w:val="both"/>
      </w:pPr>
    </w:p>
    <w:p w14:paraId="00000051" w14:textId="28BC2564" w:rsidR="00797359" w:rsidRPr="00A1758D" w:rsidRDefault="00D136BF" w:rsidP="003212EF">
      <w:pPr>
        <w:spacing w:line="480" w:lineRule="auto"/>
        <w:jc w:val="both"/>
      </w:pPr>
      <w:r w:rsidRPr="00A1758D">
        <w:t xml:space="preserve">Overall, 15/18 (83%) patients had detectable ctDNA at baseline, </w:t>
      </w:r>
      <w:r w:rsidR="001F252D" w:rsidRPr="00A1758D">
        <w:t xml:space="preserve">and </w:t>
      </w:r>
      <w:r w:rsidRPr="00A1758D">
        <w:t xml:space="preserve">all </w:t>
      </w:r>
      <w:r w:rsidR="00CD0412" w:rsidRPr="00A1758D">
        <w:t xml:space="preserve">15 </w:t>
      </w:r>
      <w:r w:rsidRPr="00A1758D">
        <w:t xml:space="preserve">patients </w:t>
      </w:r>
      <w:r w:rsidR="00CD0412" w:rsidRPr="00A1758D">
        <w:t xml:space="preserve">had </w:t>
      </w:r>
      <w:r w:rsidRPr="00A1758D">
        <w:t>ctDNA</w:t>
      </w:r>
      <w:r w:rsidR="00CD0412" w:rsidRPr="00A1758D">
        <w:t xml:space="preserve"> clearance after</w:t>
      </w:r>
      <w:r w:rsidRPr="00A1758D">
        <w:t xml:space="preserve"> NST (</w:t>
      </w:r>
      <w:r w:rsidRPr="00A1758D">
        <w:rPr>
          <w:b/>
        </w:rPr>
        <w:t>Figure</w:t>
      </w:r>
      <w:r w:rsidR="0086368E" w:rsidRPr="00A1758D">
        <w:rPr>
          <w:b/>
        </w:rPr>
        <w:t>s</w:t>
      </w:r>
      <w:r w:rsidRPr="00A1758D">
        <w:rPr>
          <w:b/>
        </w:rPr>
        <w:t xml:space="preserve"> 3A</w:t>
      </w:r>
      <w:r w:rsidR="0086368E" w:rsidRPr="00A1758D">
        <w:rPr>
          <w:b/>
        </w:rPr>
        <w:t>-B</w:t>
      </w:r>
      <w:r w:rsidRPr="00A1758D">
        <w:t xml:space="preserve">). The rates of </w:t>
      </w:r>
      <w:proofErr w:type="spellStart"/>
      <w:r w:rsidRPr="00A1758D">
        <w:t>pCR</w:t>
      </w:r>
      <w:proofErr w:type="spellEnd"/>
      <w:r w:rsidRPr="00A1758D">
        <w:t xml:space="preserve"> were 16.7%, 50% and 33.3% for HR</w:t>
      </w:r>
      <w:r w:rsidR="00581194" w:rsidRPr="00A1758D">
        <w:t>-positive/</w:t>
      </w:r>
      <w:r w:rsidRPr="00A1758D">
        <w:t>HER2-</w:t>
      </w:r>
      <w:r w:rsidR="00581194" w:rsidRPr="00A1758D">
        <w:t>negative</w:t>
      </w:r>
      <w:r w:rsidRPr="00A1758D">
        <w:t>, HER2</w:t>
      </w:r>
      <w:r w:rsidR="00581194" w:rsidRPr="00A1758D">
        <w:t xml:space="preserve">-positive </w:t>
      </w:r>
      <w:r w:rsidRPr="00A1758D">
        <w:t xml:space="preserve">and </w:t>
      </w:r>
      <w:r w:rsidR="00581194" w:rsidRPr="00A1758D">
        <w:t>triple</w:t>
      </w:r>
      <w:r w:rsidR="000A2D6B" w:rsidRPr="00A1758D">
        <w:t>-</w:t>
      </w:r>
      <w:r w:rsidR="00581194" w:rsidRPr="00A1758D">
        <w:t xml:space="preserve">negative </w:t>
      </w:r>
      <w:r w:rsidRPr="00A1758D">
        <w:t>subtypes, respectively, consistent with</w:t>
      </w:r>
      <w:r w:rsidR="00CD0412" w:rsidRPr="00A1758D">
        <w:t xml:space="preserve"> the anticipated outcomes for patients treated with regimens used during the time frame of this study</w:t>
      </w:r>
      <w:r w:rsidR="00A677CA" w:rsidRPr="00A1758D">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D508D6">
        <w:instrText xml:space="preserve"> ADDIN EN.CITE </w:instrText>
      </w:r>
      <w:r w:rsidR="00D508D6">
        <w:fldChar w:fldCharType="begin">
          <w:fldData xml:space="preserve">PEVuZE5vdGU+PENpdGU+PEF1dGhvcj5Ib3Vzc2FtaTwvQXV0aG9yPjxZZWFyPjIwMTI8L1llYXI+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</w:fldData>
        </w:fldChar>
      </w:r>
      <w:r w:rsidR="00D508D6">
        <w:instrText xml:space="preserve"> ADDIN EN.CITE.DATA </w:instrText>
      </w:r>
      <w:r w:rsidR="00D508D6">
        <w:fldChar w:fldCharType="end"/>
      </w:r>
      <w:r w:rsidR="00A677CA" w:rsidRPr="00A1758D">
        <w:fldChar w:fldCharType="separate"/>
      </w:r>
      <w:r w:rsidR="00D508D6" w:rsidRPr="00D508D6">
        <w:rPr>
          <w:noProof/>
          <w:vertAlign w:val="superscript"/>
        </w:rPr>
        <w:t>4,5</w:t>
      </w:r>
      <w:r w:rsidR="00A677CA" w:rsidRPr="00A1758D">
        <w:fldChar w:fldCharType="end"/>
      </w:r>
      <w:r w:rsidRPr="00A1758D">
        <w:t xml:space="preserve">. Of the </w:t>
      </w:r>
      <w:r w:rsidR="00552163" w:rsidRPr="00A1758D">
        <w:t>three</w:t>
      </w:r>
      <w:r w:rsidRPr="00A1758D">
        <w:t xml:space="preserve"> patients with undetectable baseline ctDNA (2 HR</w:t>
      </w:r>
      <w:r w:rsidR="00581194" w:rsidRPr="00A1758D">
        <w:t>-positive/</w:t>
      </w:r>
      <w:r w:rsidRPr="00A1758D">
        <w:t>HER2-</w:t>
      </w:r>
      <w:r w:rsidR="00581194" w:rsidRPr="00A1758D">
        <w:t>negative</w:t>
      </w:r>
      <w:r w:rsidRPr="00A1758D">
        <w:t xml:space="preserve"> and </w:t>
      </w:r>
      <w:r w:rsidR="00581194" w:rsidRPr="00A1758D">
        <w:t xml:space="preserve">1 </w:t>
      </w:r>
      <w:r w:rsidRPr="00A1758D">
        <w:t>HER2</w:t>
      </w:r>
      <w:r w:rsidR="00581194" w:rsidRPr="00A1758D">
        <w:t>-positive</w:t>
      </w:r>
      <w:r w:rsidRPr="00A1758D">
        <w:t>), only one with HER2</w:t>
      </w:r>
      <w:r w:rsidR="00581194" w:rsidRPr="00A1758D">
        <w:t xml:space="preserve">-positive </w:t>
      </w:r>
      <w:r w:rsidRPr="00A1758D">
        <w:t xml:space="preserve">disease achieved </w:t>
      </w:r>
      <w:proofErr w:type="spellStart"/>
      <w:r w:rsidRPr="00A1758D">
        <w:t>pCR</w:t>
      </w:r>
      <w:proofErr w:type="spellEnd"/>
      <w:r w:rsidR="002D6C4A">
        <w:t xml:space="preserve"> (</w:t>
      </w:r>
      <w:r w:rsidR="002D6C4A" w:rsidRPr="002D6C4A">
        <w:rPr>
          <w:b/>
          <w:bCs/>
        </w:rPr>
        <w:t>Supplementary Table S1</w:t>
      </w:r>
      <w:r w:rsidR="002D6C4A">
        <w:t>)</w:t>
      </w:r>
      <w:r w:rsidRPr="00A1758D">
        <w:t>.</w:t>
      </w:r>
      <w:r w:rsidR="008B79B6" w:rsidRPr="00A1758D">
        <w:t xml:space="preserve"> </w:t>
      </w:r>
      <w:r w:rsidRPr="00A1758D">
        <w:t>One patient</w:t>
      </w:r>
      <w:r w:rsidR="001046E2" w:rsidRPr="00A1758D">
        <w:t xml:space="preserve"> </w:t>
      </w:r>
      <w:r w:rsidRPr="00A1758D">
        <w:t xml:space="preserve">with </w:t>
      </w:r>
      <w:r w:rsidR="00581194" w:rsidRPr="00A1758D">
        <w:t>triple-negative breast cancer</w:t>
      </w:r>
      <w:r w:rsidR="001046E2" w:rsidRPr="00A1758D">
        <w:t>,</w:t>
      </w:r>
      <w:r w:rsidRPr="00A1758D">
        <w:t xml:space="preserve"> who achieved </w:t>
      </w:r>
      <w:proofErr w:type="spellStart"/>
      <w:r w:rsidRPr="00A1758D">
        <w:t>pCR</w:t>
      </w:r>
      <w:proofErr w:type="spellEnd"/>
      <w:r w:rsidR="001046E2" w:rsidRPr="00A1758D">
        <w:t xml:space="preserve">, </w:t>
      </w:r>
      <w:r w:rsidRPr="00A1758D">
        <w:t xml:space="preserve">experienced tumor relapse. Interestingly, none of the </w:t>
      </w:r>
      <w:r w:rsidR="00552163" w:rsidRPr="00A1758D">
        <w:t>three</w:t>
      </w:r>
      <w:r w:rsidRPr="00A1758D">
        <w:t xml:space="preserve"> patients with undetectable baseline ctDNA had distant relapse, regardless of whether they </w:t>
      </w:r>
      <w:r w:rsidR="008C1CC9" w:rsidRPr="00A1758D">
        <w:t>achieved</w:t>
      </w:r>
      <w:r w:rsidRPr="00A1758D">
        <w:t xml:space="preserve"> </w:t>
      </w:r>
      <w:proofErr w:type="spellStart"/>
      <w:r w:rsidRPr="00A1758D">
        <w:t>pCR</w:t>
      </w:r>
      <w:proofErr w:type="spellEnd"/>
      <w:r w:rsidRPr="00A1758D">
        <w:t xml:space="preserve">, suggesting that ctDNA </w:t>
      </w:r>
      <w:r w:rsidR="008B79B6" w:rsidRPr="00A1758D">
        <w:t xml:space="preserve">assessment </w:t>
      </w:r>
      <w:r w:rsidRPr="00A1758D">
        <w:t xml:space="preserve">at baseline might </w:t>
      </w:r>
      <w:r w:rsidR="008B79B6" w:rsidRPr="00A1758D">
        <w:t xml:space="preserve">provide additional prognostic information to define the risk of patients before </w:t>
      </w:r>
      <w:r w:rsidRPr="00A1758D">
        <w:t>starting NST.</w:t>
      </w:r>
    </w:p>
    <w:p w14:paraId="41ACB05B" w14:textId="77777777" w:rsidR="000A2D6B" w:rsidRPr="00A1758D" w:rsidRDefault="000A2D6B" w:rsidP="003212EF">
      <w:pPr>
        <w:spacing w:line="480" w:lineRule="auto"/>
        <w:jc w:val="both"/>
        <w:rPr>
          <w:color w:val="0070C0"/>
        </w:rPr>
      </w:pPr>
    </w:p>
    <w:p w14:paraId="00000052" w14:textId="4A3F5457" w:rsidR="00797359" w:rsidRPr="00A1758D" w:rsidRDefault="006557A1" w:rsidP="003212EF">
      <w:pPr>
        <w:pStyle w:val="Heading1"/>
        <w:spacing w:before="0" w:after="0" w:line="480" w:lineRule="auto"/>
        <w:jc w:val="both"/>
        <w:rPr>
          <w:b/>
          <w:bCs/>
          <w:sz w:val="22"/>
          <w:szCs w:val="22"/>
          <w:lang w:val="en-US"/>
        </w:rPr>
      </w:pPr>
      <w:bookmarkStart w:id="75" w:name="_heading=h.p465lo25w292" w:colFirst="0" w:colLast="0"/>
      <w:bookmarkEnd w:id="75"/>
      <w:r w:rsidRPr="00A1758D">
        <w:rPr>
          <w:b/>
          <w:bCs/>
          <w:sz w:val="22"/>
          <w:szCs w:val="22"/>
          <w:lang w:val="en-US"/>
        </w:rPr>
        <w:t>Discussion</w:t>
      </w:r>
    </w:p>
    <w:p w14:paraId="6901D059" w14:textId="0DA4DF57" w:rsidR="00131218" w:rsidRPr="00A1758D" w:rsidRDefault="00131218" w:rsidP="003212EF">
      <w:pPr>
        <w:spacing w:line="480" w:lineRule="auto"/>
        <w:jc w:val="both"/>
        <w:rPr>
          <w:lang w:val="en-US"/>
        </w:rPr>
      </w:pPr>
      <w:r w:rsidRPr="00A1758D">
        <w:rPr>
          <w:lang w:val="en-US"/>
        </w:rPr>
        <w:t>The use of liquid biopsy offers multiple opportunities to improve the management of</w:t>
      </w:r>
      <w:r w:rsidR="002316E7" w:rsidRPr="00A1758D">
        <w:rPr>
          <w:lang w:val="en-US"/>
        </w:rPr>
        <w:t xml:space="preserve"> patients with breast cancer who are candidate to receive NST</w:t>
      </w:r>
      <w:r w:rsidRPr="00A1758D">
        <w:rPr>
          <w:lang w:val="en-US"/>
        </w:rPr>
        <w:fldChar w:fldCharType="begin"/>
      </w:r>
      <w:r w:rsidR="00B14A15">
        <w:rPr>
          <w:lang w:val="en-US"/>
        </w:rPr>
        <w:instrText xml:space="preserve"> ADDIN EN.CITE &lt;EndNote&gt;&lt;Cite&gt;&lt;Author&gt;Agostinetto&lt;/Author&gt;&lt;Year&gt;2023&lt;/Year&gt;&lt;RecNum&gt;44805&lt;/RecNum&gt;&lt;DisplayText&gt;&lt;style face="superscript"&gt;23&lt;/style&gt;&lt;/DisplayText&gt;&lt;record&gt;&lt;rec-number&gt;44805&lt;/rec-number&gt;&lt;foreign-keys&gt;&lt;key app="EN" db-id="x29f02d24sfe5vep2wepatwxsdvzdpxrdw5v" timestamp="1725268030"&gt;44805&lt;/key&gt;&lt;/foreign-keys&gt;&lt;ref-type name="Journal Article"&gt;17&lt;/ref-type&gt;&lt;contributors&gt;&lt;authors&gt;&lt;author&gt;Agostinetto, E.&lt;/author&gt;&lt;author&gt;Nader-Marta, G.&lt;/author&gt;&lt;author&gt;Ignatiadis, M.&lt;/author&gt;&lt;/authors&gt;&lt;/contributors&gt;&lt;auth-address&gt;Institut Jules Bordet and l&amp;apos;Universite Libre de Bruxelles (U.L.B.), Brussels, Belgium.&lt;/auth-address&gt;&lt;titles&gt;&lt;title&gt;Circulating tumor DNA in breast cancer: a biomarker for patient selection&lt;/title&gt;&lt;secondary-title&gt;Curr Opin Oncol&lt;/secondary-title&gt;&lt;/titles&gt;&lt;periodical&gt;&lt;full-title&gt;Curr Opin Oncol&lt;/full-title&gt;&lt;/periodical&gt;&lt;pages&gt;426-435&lt;/pages&gt;&lt;volume&gt;35&lt;/volume&gt;&lt;number&gt;5&lt;/number&gt;&lt;edition&gt;2023/08/08&lt;/edition&gt;&lt;keywords&gt;&lt;keyword&gt;Humans&lt;/keyword&gt;&lt;keyword&gt;Female&lt;/keyword&gt;&lt;keyword&gt;*Circulating Tumor DNA/genetics&lt;/keyword&gt;&lt;keyword&gt;*Breast Neoplasms/drug therapy&lt;/keyword&gt;&lt;keyword&gt;Biomarkers, Tumor/genetics&lt;/keyword&gt;&lt;keyword&gt;Patient Selection&lt;/keyword&gt;&lt;keyword&gt;Phosphatidylinositol 3-Kinases&lt;/keyword&gt;&lt;keyword&gt;Mutation&lt;/keyword&gt;&lt;/keywords&gt;&lt;dates&gt;&lt;year&gt;2023&lt;/year&gt;&lt;pub-dates&gt;&lt;date&gt;Sep 1&lt;/date&gt;&lt;/pub-dates&gt;&lt;/dates&gt;&lt;isbn&gt;1531-703X (Electronic)&amp;#xD;1040-8746 (Linking)&lt;/isbn&gt;&lt;accession-num&gt;37551949&lt;/accession-num&gt;&lt;urls&gt;&lt;related-urls&gt;&lt;url&gt;https://www.ncbi.nlm.nih.gov/pubmed/37551949&lt;/url&gt;&lt;/related-urls&gt;&lt;/urls&gt;&lt;electronic-resource-num&gt;10.1097/CCO.0000000000000964&lt;/electronic-resource-num&gt;&lt;/record&gt;&lt;/Cite&gt;&lt;/EndNote&gt;</w:instrText>
      </w:r>
      <w:r w:rsidRPr="00A1758D">
        <w:rPr>
          <w:lang w:val="en-US"/>
        </w:rPr>
        <w:fldChar w:fldCharType="separate"/>
      </w:r>
      <w:r w:rsidR="00B14A15" w:rsidRPr="00B14A15">
        <w:rPr>
          <w:noProof/>
          <w:vertAlign w:val="superscript"/>
          <w:lang w:val="en-US"/>
        </w:rPr>
        <w:t>23</w:t>
      </w:r>
      <w:r w:rsidRPr="00A1758D">
        <w:rPr>
          <w:lang w:val="en-US"/>
        </w:rPr>
        <w:fldChar w:fldCharType="end"/>
      </w:r>
      <w:r w:rsidRPr="00A1758D">
        <w:rPr>
          <w:lang w:val="en-US"/>
        </w:rPr>
        <w:t xml:space="preserve">. In patients </w:t>
      </w:r>
      <w:r w:rsidR="002316E7" w:rsidRPr="00A1758D">
        <w:rPr>
          <w:lang w:val="en-US"/>
        </w:rPr>
        <w:t>undergoing</w:t>
      </w:r>
      <w:r w:rsidRPr="00A1758D">
        <w:rPr>
          <w:lang w:val="en-US"/>
        </w:rPr>
        <w:t xml:space="preserve"> NST, the application of ctDNA assays is appealing for disease monitoring and identification of patients at higher risk of disease relapse</w:t>
      </w:r>
      <w:r w:rsidRPr="00A1758D">
        <w:rPr>
          <w:lang w:val="en-US"/>
        </w:rPr>
        <w:fldChar w:fldCharType="begin">
          <w:fldData xml:space="preserve">PEVuZE5vdGU+PENpdGU+PEF1dGhvcj5OYWRlci1NYXJ0YTwvQXV0aG9yPjxZZWFyPjIwMjQ8L1ll
YXI+PFJlY051bT40NDgwMzwvUmVjTnVtPjxEaXNwbGF5VGV4dD48c3R5bGUgZmFjZT0ic3VwZXJz
Y3JpcHQiPjI0PC9zdHlsZT48L0Rpc3BsYXlUZXh0PjxyZWNvcmQ+PHJlYy1udW1iZXI+NDQ4MDM8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00B14A15">
        <w:rPr>
          <w:lang w:val="en-US"/>
        </w:rPr>
        <w:instrText xml:space="preserve"> ADDIN EN.CITE </w:instrText>
      </w:r>
      <w:r w:rsidR="00B14A15">
        <w:rPr>
          <w:lang w:val="en-US"/>
        </w:rPr>
        <w:fldChar w:fldCharType="begin">
          <w:fldData xml:space="preserve">PEVuZE5vdGU+PENpdGU+PEF1dGhvcj5OYWRlci1NYXJ0YTwvQXV0aG9yPjxZZWFyPjIwMjQ8L1ll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24</w:t>
      </w:r>
      <w:r w:rsidRPr="00A1758D">
        <w:rPr>
          <w:lang w:val="en-US"/>
        </w:rPr>
        <w:fldChar w:fldCharType="end"/>
      </w:r>
      <w:r w:rsidRPr="00A1758D">
        <w:rPr>
          <w:lang w:val="en-US"/>
        </w:rPr>
        <w:t xml:space="preserve">. In this </w:t>
      </w:r>
      <w:r w:rsidRPr="00A1758D">
        <w:rPr>
          <w:lang w:val="en-US"/>
        </w:rPr>
        <w:lastRenderedPageBreak/>
        <w:t>study, we have explored the potential of ctDNA as a non-invasive tool for disease monitoring during NST as well as its ability to recapitulate the repertoire of somatic genetic alterations acquired by the primary tumor.</w:t>
      </w:r>
    </w:p>
    <w:p w14:paraId="05A2E411" w14:textId="77777777" w:rsidR="00131218" w:rsidRPr="00A1758D" w:rsidRDefault="00131218" w:rsidP="003212EF">
      <w:pPr>
        <w:spacing w:line="480" w:lineRule="auto"/>
        <w:jc w:val="both"/>
      </w:pPr>
    </w:p>
    <w:p w14:paraId="55140BB5" w14:textId="1FB4647D" w:rsidR="00131218" w:rsidRPr="00A1758D" w:rsidRDefault="00131218" w:rsidP="003212EF">
      <w:pPr>
        <w:spacing w:line="480" w:lineRule="auto"/>
        <w:jc w:val="both"/>
      </w:pPr>
      <w:r w:rsidRPr="00A1758D">
        <w:t>We first evaluated the d</w:t>
      </w:r>
      <w:r w:rsidR="00552163" w:rsidRPr="00A1758D">
        <w:t>y</w:t>
      </w:r>
      <w:r w:rsidRPr="00A1758D">
        <w:t>nam</w:t>
      </w:r>
      <w:r w:rsidR="00552163" w:rsidRPr="00A1758D">
        <w:t>i</w:t>
      </w:r>
      <w:r w:rsidRPr="00A1758D">
        <w:t xml:space="preserve">cs of cfDNA in our study cohort, showing that cfDNA concentrations tend to increase throughout the course of NST. This observation aligns with the </w:t>
      </w:r>
      <w:r w:rsidRPr="00A1758D">
        <w:rPr>
          <w:lang w:val="en-US"/>
        </w:rPr>
        <w:t>expected</w:t>
      </w:r>
      <w:r w:rsidRPr="00A1758D">
        <w:t xml:space="preserve"> therapy-induced release of DNA fragments into the circulation,</w:t>
      </w:r>
      <w:r w:rsidRPr="00A1758D">
        <w:rPr>
          <w:lang w:val="en-US"/>
        </w:rPr>
        <w:t xml:space="preserve"> </w:t>
      </w:r>
      <w:r w:rsidRPr="00A1758D">
        <w:t>as tumor and normal cells undergo apoptosis or necrosis in response to treatment</w:t>
      </w:r>
      <w:r w:rsidRPr="00A1758D">
        <w:fldChar w:fldCharType="begin">
          <w:fldData xml:space="preserve">PEVuZE5vdGU+PENpdGU+PEF1dGhvcj5UaGllcnJ5PC9BdXRob3I+PFllYXI+MjAxNjwvWWVhcj48
UmVjTnVtPjQ0ODA4PC9SZWNOdW0+PERpc3BsYXlUZXh0PjxzdHlsZSBmYWNlPSJzdXBlcnNjcmlw
dCI+MjUsMjY8L3N0eWxlPjwvRGlzcGxheVRleHQ+PHJlY29yZD48cmVjLW51bWJlcj40NDgwODwv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00B14A15">
        <w:instrText xml:space="preserve"> ADDIN EN.CITE </w:instrText>
      </w:r>
      <w:r w:rsidR="00B14A15">
        <w:fldChar w:fldCharType="begin">
          <w:fldData xml:space="preserve">PEVuZE5vdGU+PENpdGU+PEF1dGhvcj5UaGllcnJ5PC9BdXRob3I+PFllYXI+MjAxNjwvWWVhcj48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</w:fldData>
        </w:fldChar>
      </w:r>
      <w:r w:rsidR="00B14A15">
        <w:instrText xml:space="preserve"> ADDIN EN.CITE.DATA </w:instrText>
      </w:r>
      <w:r w:rsidR="00B14A15">
        <w:fldChar w:fldCharType="end"/>
      </w:r>
      <w:r w:rsidRPr="00A1758D">
        <w:fldChar w:fldCharType="separate"/>
      </w:r>
      <w:r w:rsidR="00B14A15" w:rsidRPr="00B14A15">
        <w:rPr>
          <w:noProof/>
          <w:vertAlign w:val="superscript"/>
        </w:rPr>
        <w:t>25,26</w:t>
      </w:r>
      <w:r w:rsidRPr="00A1758D">
        <w:fldChar w:fldCharType="end"/>
      </w:r>
      <w:r w:rsidRPr="00A1758D">
        <w:t>. Importantly, we have identified a significant association between elevated post-therapy cfDNA concentrations and the presence of residual disease at surgery, as suggested</w:t>
      </w:r>
      <w:r w:rsidR="00FC2F3D" w:rsidRPr="00A1758D">
        <w:t xml:space="preserve"> previously</w:t>
      </w:r>
      <w:r w:rsidRPr="00A1758D">
        <w:fldChar w:fldCharType="begin">
          <w:fldData xml:space="preserve">PEVuZE5vdGU+PENpdGU+PEF1dGhvcj5HYXJjaWEtTXVyaWxsYXM8L0F1dGhvcj48WWVhcj4yMDE1
PC9ZZWFyPjxSZWNOdW0+NDQ4MDk8L1JlY051bT48RGlzcGxheVRleHQ+PHN0eWxlIGZhY2U9InN1
cGVyc2NyaXB0Ij4xOSwyMjwvc3R5bGU+PC9EaXNwbGF5VGV4dD48cmVjb3JkPjxyZWMtbnVtYmVy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00D508D6">
        <w:instrText xml:space="preserve"> ADDIN EN.CITE </w:instrText>
      </w:r>
      <w:r w:rsidR="00D508D6">
        <w:fldChar w:fldCharType="begin">
          <w:fldData xml:space="preserve">PEVuZE5vdGU+PENpdGU+PEF1dGhvcj5HYXJjaWEtTXVyaWxsYXM8L0F1dGhvcj48WWVhcj4yMDE1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==
</w:fldData>
        </w:fldChar>
      </w:r>
      <w:r w:rsidR="00D508D6">
        <w:instrText xml:space="preserve"> ADDIN EN.CITE.DATA </w:instrText>
      </w:r>
      <w:r w:rsidR="00D508D6">
        <w:fldChar w:fldCharType="end"/>
      </w:r>
      <w:r w:rsidRPr="00A1758D">
        <w:fldChar w:fldCharType="separate"/>
      </w:r>
      <w:r w:rsidR="00D508D6" w:rsidRPr="00D508D6">
        <w:rPr>
          <w:noProof/>
          <w:vertAlign w:val="superscript"/>
        </w:rPr>
        <w:t>19,22</w:t>
      </w:r>
      <w:r w:rsidRPr="00A1758D">
        <w:fldChar w:fldCharType="end"/>
      </w:r>
      <w:r w:rsidRPr="00A1758D">
        <w:t>. This finding supports the notion that cfDNA analysis may serve as a surrogate marker for monitoring treatment response and estimating residual disease burden.</w:t>
      </w:r>
    </w:p>
    <w:p w14:paraId="7D120D0C" w14:textId="77777777" w:rsidR="00131218" w:rsidRPr="00A1758D" w:rsidRDefault="00131218" w:rsidP="003212EF">
      <w:pPr>
        <w:spacing w:line="480" w:lineRule="auto"/>
        <w:jc w:val="both"/>
      </w:pPr>
    </w:p>
    <w:p w14:paraId="388B6D96" w14:textId="62153A64" w:rsidR="00131218" w:rsidRPr="00A1758D" w:rsidRDefault="00131218" w:rsidP="003212EF">
      <w:pPr>
        <w:spacing w:line="480" w:lineRule="auto"/>
        <w:jc w:val="both"/>
        <w:rPr>
          <w:lang w:val="en-US"/>
        </w:rPr>
      </w:pPr>
      <w:r w:rsidRPr="00A1758D">
        <w:t xml:space="preserve">Given that cfDNA </w:t>
      </w:r>
      <w:r w:rsidRPr="00A1758D">
        <w:rPr>
          <w:lang w:val="en-US"/>
        </w:rPr>
        <w:t>is primarily composed of</w:t>
      </w:r>
      <w:r w:rsidRPr="00A1758D">
        <w:t xml:space="preserve"> </w:t>
      </w:r>
      <w:r w:rsidR="003B5E34" w:rsidRPr="00A1758D">
        <w:rPr>
          <w:lang w:val="en-US"/>
        </w:rPr>
        <w:t>normal-derived DNA</w:t>
      </w:r>
      <w:r w:rsidRPr="00A1758D">
        <w:t>, we focused our analyses on the role of ctDNA in patients receiving NST. Beyond its role in monitoring treatment response,</w:t>
      </w:r>
      <w:r w:rsidR="003B5E34" w:rsidRPr="00A1758D">
        <w:rPr>
          <w:lang w:val="en-US"/>
        </w:rPr>
        <w:t xml:space="preserve"> </w:t>
      </w:r>
      <w:r w:rsidRPr="00A1758D">
        <w:t>we</w:t>
      </w:r>
      <w:r w:rsidR="003B5E34" w:rsidRPr="00A1758D">
        <w:rPr>
          <w:lang w:val="en-US"/>
        </w:rPr>
        <w:t xml:space="preserve"> have</w:t>
      </w:r>
      <w:r w:rsidRPr="00A1758D">
        <w:t xml:space="preserve"> shown that ctDNA levels are influenced by tumor biology. Using different methodologies to estimate the fraction of ctDNA, we observed that high-grade and triple-negative tumors tend to have higher levels of baseline ctDNA. </w:t>
      </w:r>
      <w:r w:rsidR="00552163" w:rsidRPr="00A1758D">
        <w:t>These findings</w:t>
      </w:r>
      <w:r w:rsidRPr="00A1758D">
        <w:t xml:space="preserve"> confirm the results of </w:t>
      </w:r>
      <w:r w:rsidRPr="00A1758D">
        <w:rPr>
          <w:lang w:val="en-US"/>
        </w:rPr>
        <w:t>previous studies</w:t>
      </w:r>
      <w:r w:rsidRPr="00A1758D">
        <w:rPr>
          <w:lang w:val="en-US"/>
        </w:rPr>
        <w:fldChar w:fldCharType="begin">
          <w:fldData xml:space="preserve">PEVuZE5vdGU+PENpdGU+PEF1dGhvcj5DYWlsbGV1eDwvQXV0aG9yPjxZZWFyPjIwMjI8L1llYXI+
PFJlY051bT40NDc5OTwvUmVjTnVtPjxEaXNwbGF5VGV4dD48c3R5bGUgZmFjZT0ic3VwZXJzY3Jp
cHQiPjIyLDI3PC9zdHlsZT48L0Rpc3BsYXlUZXh0PjxyZWNvcmQ+PHJlYy1udW1iZXI+NDQ3OTk8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00B14A15">
        <w:rPr>
          <w:lang w:val="en-US"/>
        </w:rPr>
        <w:instrText xml:space="preserve"> ADDIN EN.CITE </w:instrText>
      </w:r>
      <w:r w:rsidR="00B14A15">
        <w:rPr>
          <w:lang w:val="en-US"/>
        </w:rPr>
        <w:fldChar w:fldCharType="begin">
          <w:fldData xml:space="preserve">PEVuZE5vdGU+PENpdGU+PEF1dGhvcj5DYWlsbGV1eDwvQXV0aG9yPjxZZWFyPjIwMjI8L1llYXI+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22,27</w:t>
      </w:r>
      <w:r w:rsidRPr="00A1758D">
        <w:rPr>
          <w:lang w:val="en-US"/>
        </w:rPr>
        <w:fldChar w:fldCharType="end"/>
      </w:r>
      <w:r w:rsidRPr="00A1758D">
        <w:rPr>
          <w:lang w:val="en-US"/>
        </w:rPr>
        <w:t xml:space="preserve"> that suggested that characteristics of the primary tumor,</w:t>
      </w:r>
      <w:r w:rsidR="003B5E34" w:rsidRPr="00A1758D">
        <w:rPr>
          <w:lang w:val="en-US"/>
        </w:rPr>
        <w:t xml:space="preserve"> </w:t>
      </w:r>
      <w:r w:rsidRPr="00A1758D">
        <w:rPr>
          <w:lang w:val="en-US"/>
        </w:rPr>
        <w:t xml:space="preserve">including its biological and </w:t>
      </w:r>
      <w:r w:rsidR="009442F4" w:rsidRPr="00A1758D">
        <w:rPr>
          <w:lang w:val="en-US"/>
        </w:rPr>
        <w:t>intrinsic</w:t>
      </w:r>
      <w:r w:rsidRPr="00A1758D">
        <w:rPr>
          <w:lang w:val="en-US"/>
        </w:rPr>
        <w:t xml:space="preserve"> </w:t>
      </w:r>
      <w:r w:rsidR="009442F4" w:rsidRPr="00A1758D">
        <w:rPr>
          <w:lang w:val="en-US"/>
        </w:rPr>
        <w:t>aggressiveness</w:t>
      </w:r>
      <w:r w:rsidRPr="00A1758D">
        <w:rPr>
          <w:lang w:val="en-US"/>
        </w:rPr>
        <w:t>,</w:t>
      </w:r>
      <w:r w:rsidR="003B5E34" w:rsidRPr="00A1758D">
        <w:rPr>
          <w:lang w:val="en-US"/>
        </w:rPr>
        <w:t xml:space="preserve"> </w:t>
      </w:r>
      <w:r w:rsidRPr="00A1758D">
        <w:rPr>
          <w:lang w:val="en-US"/>
        </w:rPr>
        <w:t>influence the shedding of ctDNA into the bloodstream.</w:t>
      </w:r>
      <w:r w:rsidR="003B5E34" w:rsidRPr="00A1758D">
        <w:rPr>
          <w:lang w:val="en-US"/>
        </w:rPr>
        <w:t xml:space="preserve"> </w:t>
      </w:r>
      <w:r w:rsidR="00CA466E" w:rsidRPr="00A1758D">
        <w:rPr>
          <w:lang w:val="en-US"/>
        </w:rPr>
        <w:t>A</w:t>
      </w:r>
      <w:r w:rsidRPr="00A1758D">
        <w:rPr>
          <w:lang w:val="en-US"/>
        </w:rPr>
        <w:t>nalys</w:t>
      </w:r>
      <w:r w:rsidR="00552163" w:rsidRPr="00A1758D">
        <w:rPr>
          <w:lang w:val="en-US"/>
        </w:rPr>
        <w:t>e</w:t>
      </w:r>
      <w:r w:rsidRPr="00A1758D">
        <w:rPr>
          <w:lang w:val="en-US"/>
        </w:rPr>
        <w:t>s of the I-SPY 2 trial</w:t>
      </w:r>
      <w:r w:rsidRPr="00A1758D">
        <w:rPr>
          <w:lang w:val="en-US"/>
        </w:rPr>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rPr>
          <w:lang w:val="en-US"/>
        </w:rPr>
        <w:instrText xml:space="preserve"> ADDIN EN.CITE </w:instrText>
      </w:r>
      <w:r w:rsidR="00D508D6">
        <w:rPr>
          <w:lang w:val="en-US"/>
        </w:rPr>
        <w:fldChar w:fldCharType="begin">
          <w:fldData xml:space="preserve">PEVuZE5vdGU+PENpdGU+PEF1dGhvcj5NYWdiYW51YTwvQXV0aG9yPjxZZWFyPjIwMjE8L1llYXI+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</w:fldData>
        </w:fldChar>
      </w:r>
      <w:r w:rsidR="00D508D6">
        <w:rPr>
          <w:lang w:val="en-US"/>
        </w:rPr>
        <w:instrText xml:space="preserve"> ADDIN EN.CITE.DATA </w:instrText>
      </w:r>
      <w:r w:rsidR="00D508D6">
        <w:rPr>
          <w:lang w:val="en-US"/>
        </w:rPr>
      </w:r>
      <w:r w:rsidR="00D508D6">
        <w:rPr>
          <w:lang w:val="en-US"/>
        </w:rPr>
        <w:fldChar w:fldCharType="end"/>
      </w:r>
      <w:r w:rsidRPr="00A1758D">
        <w:rPr>
          <w:lang w:val="en-US"/>
        </w:rPr>
      </w:r>
      <w:r w:rsidRPr="00A1758D">
        <w:rPr>
          <w:lang w:val="en-US"/>
        </w:rPr>
        <w:fldChar w:fldCharType="separate"/>
      </w:r>
      <w:r w:rsidR="00D508D6" w:rsidRPr="00D508D6">
        <w:rPr>
          <w:noProof/>
          <w:vertAlign w:val="superscript"/>
          <w:lang w:val="en-US"/>
        </w:rPr>
        <w:t>22</w:t>
      </w:r>
      <w:r w:rsidRPr="00A1758D">
        <w:rPr>
          <w:lang w:val="en-US"/>
        </w:rPr>
        <w:fldChar w:fldCharType="end"/>
      </w:r>
      <w:r w:rsidRPr="00A1758D">
        <w:rPr>
          <w:lang w:val="en-US"/>
        </w:rPr>
        <w:t xml:space="preserve"> have shown that this is also true in HER2-positive EBC. </w:t>
      </w:r>
      <w:r w:rsidR="00CA466E" w:rsidRPr="00A1758D">
        <w:rPr>
          <w:lang w:val="en-US"/>
        </w:rPr>
        <w:t xml:space="preserve">Given that our study </w:t>
      </w:r>
      <w:r w:rsidRPr="00A1758D">
        <w:rPr>
          <w:lang w:val="en-US"/>
        </w:rPr>
        <w:t>included only five HER2-</w:t>
      </w:r>
      <w:r w:rsidR="002024AB" w:rsidRPr="00A1758D">
        <w:rPr>
          <w:lang w:val="en-US"/>
        </w:rPr>
        <w:t>positive</w:t>
      </w:r>
      <w:r w:rsidRPr="00A1758D">
        <w:rPr>
          <w:lang w:val="en-US"/>
        </w:rPr>
        <w:t xml:space="preserve"> tumors</w:t>
      </w:r>
      <w:r w:rsidR="00CA466E" w:rsidRPr="00A1758D">
        <w:rPr>
          <w:lang w:val="en-US"/>
        </w:rPr>
        <w:t xml:space="preserve">, it </w:t>
      </w:r>
      <w:r w:rsidRPr="00A1758D">
        <w:rPr>
          <w:lang w:val="en-US"/>
        </w:rPr>
        <w:t xml:space="preserve">is likely underpowered to detect </w:t>
      </w:r>
      <w:r w:rsidR="002024AB" w:rsidRPr="00A1758D">
        <w:rPr>
          <w:lang w:val="en-US"/>
        </w:rPr>
        <w:t>such</w:t>
      </w:r>
      <w:r w:rsidR="003B5E34" w:rsidRPr="00A1758D">
        <w:rPr>
          <w:lang w:val="en-US"/>
        </w:rPr>
        <w:t xml:space="preserve"> </w:t>
      </w:r>
      <w:r w:rsidRPr="00A1758D">
        <w:rPr>
          <w:lang w:val="en-US"/>
        </w:rPr>
        <w:t>difference</w:t>
      </w:r>
      <w:r w:rsidR="003B5E34" w:rsidRPr="00A1758D">
        <w:rPr>
          <w:lang w:val="en-US"/>
        </w:rPr>
        <w:t>s</w:t>
      </w:r>
      <w:r w:rsidRPr="00A1758D">
        <w:rPr>
          <w:lang w:val="en-US"/>
        </w:rPr>
        <w:t>. The lower ctDNA fraction in HR-positive EBC compared with HER2-positive and triple-negative might be related to the lower proliferation rate of this subtype, as demonstrated in lung cancer</w:t>
      </w:r>
      <w:r w:rsidRPr="00A1758D">
        <w:rPr>
          <w:lang w:val="en-US"/>
        </w:rPr>
        <w:fldChar w:fldCharType="begin">
          <w:fldData xml:space="preserve">PEVuZE5vdGU+PENpdGU+PEF1dGhvcj5BYmJvc2g8L0F1dGhvcj48WWVhcj4yMDE3PC9ZZWFyPjxS
ZWNOdW0+NDQ4MTM8L1JlY051bT48RGlzcGxheVRleHQ+PHN0eWxlIGZhY2U9InN1cGVyc2NyaXB0
Ij4yODwvc3R5bGU+PC9EaXNwbGF5VGV4dD48cmVjb3JkPjxyZWMtbnVtYmVyPjQ0ODEzPC9yZWMt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00B14A15">
        <w:rPr>
          <w:lang w:val="en-US"/>
        </w:rPr>
        <w:instrText xml:space="preserve"> ADDIN EN.CITE </w:instrText>
      </w:r>
      <w:r w:rsidR="00B14A15">
        <w:rPr>
          <w:lang w:val="en-US"/>
        </w:rPr>
        <w:fldChar w:fldCharType="begin">
          <w:fldData xml:space="preserve">PEVuZE5vdGU+PENpdGU+PEF1dGhvcj5BYmJvc2g8L0F1dGhvcj48WWVhcj4yMDE3PC9ZZWFyPjxS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28</w:t>
      </w:r>
      <w:r w:rsidRPr="00A1758D">
        <w:rPr>
          <w:lang w:val="en-US"/>
        </w:rPr>
        <w:fldChar w:fldCharType="end"/>
      </w:r>
      <w:r w:rsidRPr="00A1758D">
        <w:rPr>
          <w:lang w:val="en-US"/>
        </w:rPr>
        <w:t>, as well as to specific molecular profiles that can influence ctDNA shedding</w:t>
      </w:r>
      <w:r w:rsidRPr="00A1758D">
        <w:rPr>
          <w:lang w:val="en-US"/>
        </w:rPr>
        <w:fldChar w:fldCharType="begin">
          <w:fldData xml:space="preserve">PEVuZE5vdGU+PENpdGU+PEF1dGhvcj5NYWdiYW51YTwvQXV0aG9yPjxZZWFyPjIwMjM8L1llYXI+
PFJlY051bT40NDc4NzwvUmVjTnVtPjxEaXNwbGF5VGV4dD48c3R5bGUgZmFjZT0ic3VwZXJzY3Jp
cHQiPjI5PC9zdHlsZT48L0Rpc3BsYXlUZXh0PjxyZWNvcmQ+PHJlYy1udW1iZXI+NDQ3ODc8L3Jl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00B14A15">
        <w:rPr>
          <w:lang w:val="en-US"/>
        </w:rPr>
        <w:instrText xml:space="preserve"> ADDIN EN.CITE </w:instrText>
      </w:r>
      <w:r w:rsidR="00B14A15">
        <w:rPr>
          <w:lang w:val="en-US"/>
        </w:rPr>
        <w:fldChar w:fldCharType="begin">
          <w:fldData xml:space="preserve">PEVuZE5vdGU+PENpdGU+PEF1dGhvcj5NYWdiYW51YTwvQXV0aG9yPjxZZWFyPjIwMjM8L1llYXI+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29</w:t>
      </w:r>
      <w:r w:rsidRPr="00A1758D">
        <w:rPr>
          <w:lang w:val="en-US"/>
        </w:rPr>
        <w:fldChar w:fldCharType="end"/>
      </w:r>
      <w:r w:rsidRPr="00A1758D">
        <w:rPr>
          <w:lang w:val="en-US"/>
        </w:rPr>
        <w:t>.</w:t>
      </w:r>
    </w:p>
    <w:p w14:paraId="57F7E071" w14:textId="77777777" w:rsidR="00131218" w:rsidRPr="00A1758D" w:rsidRDefault="00131218" w:rsidP="003212EF">
      <w:pPr>
        <w:spacing w:line="480" w:lineRule="auto"/>
        <w:jc w:val="both"/>
        <w:rPr>
          <w:lang w:val="en-US"/>
        </w:rPr>
      </w:pPr>
    </w:p>
    <w:p w14:paraId="5B6A3DCB" w14:textId="01C1F8CA" w:rsidR="00131218" w:rsidRPr="00A1758D" w:rsidRDefault="00131218" w:rsidP="003212EF">
      <w:pPr>
        <w:spacing w:line="480" w:lineRule="auto"/>
        <w:jc w:val="both"/>
        <w:rPr>
          <w:lang w:val="en-US"/>
        </w:rPr>
      </w:pPr>
      <w:r w:rsidRPr="00A1758D">
        <w:rPr>
          <w:lang w:val="en-US"/>
        </w:rPr>
        <w:t xml:space="preserve">We showed a high prevalence of detectable ctDNA at baseline, with </w:t>
      </w:r>
      <w:r w:rsidR="00CA466E" w:rsidRPr="00A1758D">
        <w:rPr>
          <w:lang w:val="en-US"/>
        </w:rPr>
        <w:t>the</w:t>
      </w:r>
      <w:r w:rsidRPr="00A1758D">
        <w:rPr>
          <w:lang w:val="en-US"/>
        </w:rPr>
        <w:t xml:space="preserve"> majority of patients exhibiting ctDNA positivity either through tumor-informed </w:t>
      </w:r>
      <w:proofErr w:type="spellStart"/>
      <w:r w:rsidRPr="00A1758D">
        <w:rPr>
          <w:lang w:val="en-US"/>
        </w:rPr>
        <w:t>ddPCR</w:t>
      </w:r>
      <w:proofErr w:type="spellEnd"/>
      <w:r w:rsidRPr="00A1758D">
        <w:rPr>
          <w:lang w:val="en-US"/>
        </w:rPr>
        <w:t xml:space="preserve"> or targeted sequencing assays. This finding underscores the sensitivity of </w:t>
      </w:r>
      <w:r w:rsidR="009442F4" w:rsidRPr="00A1758D">
        <w:rPr>
          <w:lang w:val="en-US"/>
        </w:rPr>
        <w:t xml:space="preserve">these </w:t>
      </w:r>
      <w:r w:rsidRPr="00A1758D">
        <w:rPr>
          <w:lang w:val="en-US"/>
        </w:rPr>
        <w:t xml:space="preserve">ctDNA </w:t>
      </w:r>
      <w:r w:rsidR="009442F4" w:rsidRPr="00A1758D">
        <w:rPr>
          <w:lang w:val="en-US"/>
        </w:rPr>
        <w:t xml:space="preserve">tools in this setting, </w:t>
      </w:r>
      <w:r w:rsidRPr="00A1758D">
        <w:rPr>
          <w:lang w:val="en-US"/>
        </w:rPr>
        <w:t>provid</w:t>
      </w:r>
      <w:r w:rsidR="009442F4" w:rsidRPr="00A1758D">
        <w:rPr>
          <w:lang w:val="en-US"/>
        </w:rPr>
        <w:t>ing</w:t>
      </w:r>
      <w:r w:rsidRPr="00A1758D">
        <w:rPr>
          <w:lang w:val="en-US"/>
        </w:rPr>
        <w:t xml:space="preserve"> valuable prognostic information </w:t>
      </w:r>
      <w:r w:rsidRPr="00A1758D">
        <w:rPr>
          <w:lang w:val="en-US"/>
        </w:rPr>
        <w:lastRenderedPageBreak/>
        <w:t>and may aid</w:t>
      </w:r>
      <w:r w:rsidR="009442F4" w:rsidRPr="00A1758D">
        <w:rPr>
          <w:lang w:val="en-US"/>
        </w:rPr>
        <w:t>ing</w:t>
      </w:r>
      <w:r w:rsidRPr="00A1758D">
        <w:rPr>
          <w:lang w:val="en-US"/>
        </w:rPr>
        <w:t xml:space="preserve"> in risk stratification and treatment planning</w:t>
      </w:r>
      <w:r w:rsidRPr="00A1758D">
        <w:rPr>
          <w:lang w:val="en-US"/>
        </w:rPr>
        <w:fldChar w:fldCharType="begin">
          <w:fldData xml:space="preserve">PEVuZE5vdGU+PENpdGU+PEF1dGhvcj5XYW48L0F1dGhvcj48WWVhcj4yMDIxPC9ZZWFyPjxSZWNO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</w:fldData>
        </w:fldChar>
      </w:r>
      <w:r w:rsidR="00D508D6">
        <w:rPr>
          <w:lang w:val="en-US"/>
        </w:rPr>
        <w:instrText xml:space="preserve"> ADDIN EN.CITE </w:instrText>
      </w:r>
      <w:r w:rsidR="00D508D6">
        <w:rPr>
          <w:lang w:val="en-US"/>
        </w:rPr>
        <w:fldChar w:fldCharType="begin">
          <w:fldData xml:space="preserve">PEVuZE5vdGU+PENpdGU+PEF1dGhvcj5XYW48L0F1dGhvcj48WWVhcj4yMDIxPC9ZZWFyPjxSZWNO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</w:fldData>
        </w:fldChar>
      </w:r>
      <w:r w:rsidR="00D508D6">
        <w:rPr>
          <w:lang w:val="en-US"/>
        </w:rPr>
        <w:instrText xml:space="preserve"> ADDIN EN.CITE.DATA </w:instrText>
      </w:r>
      <w:r w:rsidR="00D508D6">
        <w:rPr>
          <w:lang w:val="en-US"/>
        </w:rPr>
      </w:r>
      <w:r w:rsidR="00D508D6">
        <w:rPr>
          <w:lang w:val="en-US"/>
        </w:rPr>
        <w:fldChar w:fldCharType="end"/>
      </w:r>
      <w:r w:rsidRPr="00A1758D">
        <w:rPr>
          <w:lang w:val="en-US"/>
        </w:rPr>
      </w:r>
      <w:r w:rsidRPr="00A1758D">
        <w:rPr>
          <w:lang w:val="en-US"/>
        </w:rPr>
        <w:fldChar w:fldCharType="separate"/>
      </w:r>
      <w:r w:rsidR="00D508D6" w:rsidRPr="00D508D6">
        <w:rPr>
          <w:noProof/>
          <w:vertAlign w:val="superscript"/>
          <w:lang w:val="en-US"/>
        </w:rPr>
        <w:t>8</w:t>
      </w:r>
      <w:r w:rsidRPr="00A1758D">
        <w:rPr>
          <w:lang w:val="en-US"/>
        </w:rPr>
        <w:fldChar w:fldCharType="end"/>
      </w:r>
      <w:r w:rsidRPr="00A1758D">
        <w:rPr>
          <w:lang w:val="en-US"/>
        </w:rPr>
        <w:t xml:space="preserve">. Even with a limited number of patients, we observed the lack of a significant difference in </w:t>
      </w:r>
      <w:r w:rsidR="009F6E68" w:rsidRPr="00A1758D">
        <w:rPr>
          <w:lang w:val="en-US"/>
        </w:rPr>
        <w:t xml:space="preserve">baseline </w:t>
      </w:r>
      <w:r w:rsidRPr="00A1758D">
        <w:rPr>
          <w:lang w:val="en-US"/>
        </w:rPr>
        <w:t xml:space="preserve">ctDNA detection between patients with or without </w:t>
      </w:r>
      <w:proofErr w:type="spellStart"/>
      <w:r w:rsidRPr="00A1758D">
        <w:rPr>
          <w:lang w:val="en-US"/>
        </w:rPr>
        <w:t>pCR</w:t>
      </w:r>
      <w:proofErr w:type="spellEnd"/>
      <w:r w:rsidRPr="00A1758D">
        <w:rPr>
          <w:lang w:val="en-US"/>
        </w:rPr>
        <w:t>.</w:t>
      </w:r>
      <w:r w:rsidR="003B5E34" w:rsidRPr="00A1758D">
        <w:rPr>
          <w:lang w:val="en-US"/>
        </w:rPr>
        <w:t xml:space="preserve"> </w:t>
      </w:r>
      <w:r w:rsidRPr="00A1758D">
        <w:rPr>
          <w:lang w:val="en-US"/>
        </w:rPr>
        <w:t xml:space="preserve">This observation </w:t>
      </w:r>
      <w:r w:rsidR="003B5E34" w:rsidRPr="00A1758D">
        <w:rPr>
          <w:lang w:val="en-US"/>
        </w:rPr>
        <w:t>is aligned with</w:t>
      </w:r>
      <w:r w:rsidRPr="00A1758D">
        <w:rPr>
          <w:lang w:val="en-US"/>
        </w:rPr>
        <w:t xml:space="preserve"> previous </w:t>
      </w:r>
      <w:r w:rsidR="003B5E34" w:rsidRPr="00A1758D">
        <w:rPr>
          <w:lang w:val="en-US"/>
        </w:rPr>
        <w:t>studies</w:t>
      </w:r>
      <w:r w:rsidRPr="00A1758D">
        <w:rPr>
          <w:lang w:val="en-US"/>
        </w:rPr>
        <w:t xml:space="preserve"> in</w:t>
      </w:r>
      <w:r w:rsidR="009442F4" w:rsidRPr="00A1758D">
        <w:rPr>
          <w:lang w:val="en-US"/>
        </w:rPr>
        <w:t xml:space="preserve"> breast cancer </w:t>
      </w:r>
      <w:r w:rsidR="003B5E34" w:rsidRPr="00A1758D">
        <w:rPr>
          <w:lang w:val="en-US"/>
        </w:rPr>
        <w:t>which</w:t>
      </w:r>
      <w:r w:rsidRPr="00A1758D">
        <w:rPr>
          <w:lang w:val="en-US"/>
        </w:rPr>
        <w:t xml:space="preserve"> have found that the detection ctDNA after </w:t>
      </w:r>
      <w:r w:rsidR="009442F4" w:rsidRPr="00A1758D">
        <w:rPr>
          <w:lang w:val="en-US"/>
        </w:rPr>
        <w:t>NST</w:t>
      </w:r>
      <w:r w:rsidRPr="00A1758D">
        <w:rPr>
          <w:lang w:val="en-US"/>
        </w:rPr>
        <w:t xml:space="preserve"> is associated with survival outcomes, regardless of pCR</w:t>
      </w:r>
      <w:r w:rsidRPr="00A1758D">
        <w:rPr>
          <w:lang w:val="en-US"/>
        </w:rPr>
        <w:fldChar w:fldCharType="begin">
          <w:fldData xml:space="preserve">PEVuZE5vdGU+PENpdGU+PEF1dGhvcj5HYXJjaWEtTXVyaWxsYXM8L0F1dGhvcj48WWVhcj4yMDE5
PC9ZZWFyPjxSZWNOdW0+NDQ4MDA8L1JlY051bT48RGlzcGxheVRleHQ+PHN0eWxlIGZhY2U9InN1
cGVyc2NyaXB0Ij4xOCwyNywyOTwvc3R5bGU+PC9EaXNwbGF5VGV4dD48cmVjb3JkPjxyZWMtbnVt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00B14A15">
        <w:rPr>
          <w:lang w:val="en-US"/>
        </w:rPr>
        <w:instrText xml:space="preserve"> ADDIN EN.CITE </w:instrText>
      </w:r>
      <w:r w:rsidR="00B14A15">
        <w:rPr>
          <w:lang w:val="en-US"/>
        </w:rPr>
        <w:fldChar w:fldCharType="begin">
          <w:fldData xml:space="preserve">PEVuZE5vdGU+PENpdGU+PEF1dGhvcj5HYXJjaWEtTXVyaWxsYXM8L0F1dGhvcj48WWVhcj4yMDE5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18,27,29</w:t>
      </w:r>
      <w:r w:rsidRPr="00A1758D">
        <w:rPr>
          <w:lang w:val="en-US"/>
        </w:rPr>
        <w:fldChar w:fldCharType="end"/>
      </w:r>
      <w:r w:rsidRPr="00A1758D">
        <w:rPr>
          <w:lang w:val="en-US"/>
        </w:rPr>
        <w:t xml:space="preserve">, and </w:t>
      </w:r>
      <w:r w:rsidR="003B5E34" w:rsidRPr="00A1758D">
        <w:rPr>
          <w:lang w:val="en-US"/>
        </w:rPr>
        <w:t>can</w:t>
      </w:r>
      <w:r w:rsidRPr="00A1758D">
        <w:rPr>
          <w:lang w:val="en-US"/>
        </w:rPr>
        <w:t xml:space="preserve"> therefore </w:t>
      </w:r>
      <w:r w:rsidR="003B5E34" w:rsidRPr="00A1758D">
        <w:rPr>
          <w:lang w:val="en-US"/>
        </w:rPr>
        <w:t xml:space="preserve">be </w:t>
      </w:r>
      <w:r w:rsidRPr="00A1758D">
        <w:rPr>
          <w:lang w:val="en-US"/>
        </w:rPr>
        <w:t>considered a good marker to further stratify the patient</w:t>
      </w:r>
      <w:r w:rsidR="00CA466E" w:rsidRPr="00A1758D">
        <w:rPr>
          <w:lang w:val="en-US"/>
        </w:rPr>
        <w:t>s</w:t>
      </w:r>
      <w:r w:rsidRPr="00A1758D">
        <w:rPr>
          <w:lang w:val="en-US"/>
        </w:rPr>
        <w:t xml:space="preserve"> at higher risk for </w:t>
      </w:r>
      <w:r w:rsidR="00CA466E" w:rsidRPr="00A1758D">
        <w:rPr>
          <w:lang w:val="en-US"/>
        </w:rPr>
        <w:t>treatment</w:t>
      </w:r>
      <w:r w:rsidRPr="00A1758D">
        <w:rPr>
          <w:lang w:val="en-US"/>
        </w:rPr>
        <w:t xml:space="preserve"> </w:t>
      </w:r>
      <w:r w:rsidR="00CA466E" w:rsidRPr="00A1758D">
        <w:rPr>
          <w:lang w:val="en-US"/>
        </w:rPr>
        <w:t>escalation</w:t>
      </w:r>
      <w:r w:rsidRPr="00A1758D">
        <w:rPr>
          <w:lang w:val="en-US"/>
        </w:rPr>
        <w:t xml:space="preserve">. It is important to </w:t>
      </w:r>
      <w:r w:rsidR="003B5E34" w:rsidRPr="00A1758D">
        <w:rPr>
          <w:lang w:val="en-US"/>
        </w:rPr>
        <w:t>note</w:t>
      </w:r>
      <w:r w:rsidRPr="00A1758D">
        <w:rPr>
          <w:lang w:val="en-US"/>
        </w:rPr>
        <w:t xml:space="preserve"> </w:t>
      </w:r>
      <w:r w:rsidR="003B5E34" w:rsidRPr="00A1758D">
        <w:rPr>
          <w:lang w:val="en-US"/>
        </w:rPr>
        <w:t xml:space="preserve">that </w:t>
      </w:r>
      <w:r w:rsidRPr="00A1758D">
        <w:rPr>
          <w:lang w:val="en-US"/>
        </w:rPr>
        <w:t>novel ctDNA methodologies, which can track a large</w:t>
      </w:r>
      <w:r w:rsidR="003B5E34" w:rsidRPr="00A1758D">
        <w:rPr>
          <w:lang w:val="en-US"/>
        </w:rPr>
        <w:t>r</w:t>
      </w:r>
      <w:r w:rsidRPr="00A1758D">
        <w:rPr>
          <w:lang w:val="en-US"/>
        </w:rPr>
        <w:t xml:space="preserve"> number of tumor mutations in cfDNA, have shown to further improve the </w:t>
      </w:r>
      <w:r w:rsidR="002024AB" w:rsidRPr="00A1758D">
        <w:rPr>
          <w:lang w:val="en-US"/>
        </w:rPr>
        <w:t xml:space="preserve">sensitivity </w:t>
      </w:r>
      <w:r w:rsidRPr="00A1758D">
        <w:rPr>
          <w:lang w:val="en-US"/>
        </w:rPr>
        <w:t>and specificity of minimal residual disease asse</w:t>
      </w:r>
      <w:r w:rsidR="002024AB" w:rsidRPr="00A1758D">
        <w:rPr>
          <w:lang w:val="en-US"/>
        </w:rPr>
        <w:t>ss</w:t>
      </w:r>
      <w:r w:rsidRPr="00A1758D">
        <w:rPr>
          <w:lang w:val="en-US"/>
        </w:rPr>
        <w:t>ment and monitoring, offering additional opportunities in this setting</w:t>
      </w:r>
      <w:r w:rsidRPr="00A1758D">
        <w:rPr>
          <w:lang w:val="en-US"/>
        </w:rPr>
        <w:fldChar w:fldCharType="begin">
          <w:fldData xml:space="preserve">PEVuZE5vdGU+PENpdGU+PEF1dGhvcj5QYXJzb25zPC9BdXRob3I+PFllYXI+MjAyMDwvWWVhcj48
UmVjTnVtPjQ0ODAxPC9SZWNOdW0+PERpc3BsYXlUZXh0PjxzdHlsZSBmYWNlPSJzdXBlcnNjcmlw
dCI+NiwzMDwvc3R5bGU+PC9EaXNwbGF5VGV4dD48cmVjb3JkPjxyZWMtbnVtYmVyPjQ0ODAxPC9y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ZS1udW0+PC9yZWNvcmQ+PC9DaXRlPjxDaXRlPjxBdXRob3I+Q29ha2xleTwvQXV0aG9yPjxZZWFy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</w:fldData>
        </w:fldChar>
      </w:r>
      <w:r w:rsidR="00B14A15">
        <w:rPr>
          <w:lang w:val="en-US"/>
        </w:rPr>
        <w:instrText xml:space="preserve"> ADDIN EN.CITE </w:instrText>
      </w:r>
      <w:r w:rsidR="00B14A15">
        <w:rPr>
          <w:lang w:val="en-US"/>
        </w:rPr>
        <w:fldChar w:fldCharType="begin">
          <w:fldData xml:space="preserve">PEVuZE5vdGU+PENpdGU+PEF1dGhvcj5QYXJzb25zPC9BdXRob3I+PFllYXI+MjAyMDwvWWVhcj48
UmVjTnVtPjQ0ODAxPC9SZWNOdW0+PERpc3BsYXlUZXh0PjxzdHlsZSBmYWNlPSJzdXBlcnNjcmlw
dCI+NiwzMDwvc3R5bGU+PC9EaXNwbGF5VGV4dD48cmVjb3JkPjxyZWMtbnVtYmVyPjQ0ODAxPC9y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ZS1udW0+PC9yZWNvcmQ+PC9DaXRlPjxDaXRlPjxBdXRob3I+Q29ha2xleTwvQXV0aG9yPjxZZWFy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</w:fldData>
        </w:fldChar>
      </w:r>
      <w:r w:rsidR="00B14A15">
        <w:rPr>
          <w:lang w:val="en-US"/>
        </w:rPr>
        <w:instrText xml:space="preserve"> ADDIN EN.CITE.DATA </w:instrText>
      </w:r>
      <w:r w:rsidR="00B14A15">
        <w:rPr>
          <w:lang w:val="en-US"/>
        </w:rPr>
      </w:r>
      <w:r w:rsidR="00B14A15">
        <w:rPr>
          <w:lang w:val="en-US"/>
        </w:rPr>
        <w:fldChar w:fldCharType="end"/>
      </w:r>
      <w:r w:rsidRPr="00A1758D">
        <w:rPr>
          <w:lang w:val="en-US"/>
        </w:rPr>
      </w:r>
      <w:r w:rsidRPr="00A1758D">
        <w:rPr>
          <w:lang w:val="en-US"/>
        </w:rPr>
        <w:fldChar w:fldCharType="separate"/>
      </w:r>
      <w:r w:rsidR="00B14A15" w:rsidRPr="00B14A15">
        <w:rPr>
          <w:noProof/>
          <w:vertAlign w:val="superscript"/>
          <w:lang w:val="en-US"/>
        </w:rPr>
        <w:t>6,30</w:t>
      </w:r>
      <w:r w:rsidRPr="00A1758D">
        <w:rPr>
          <w:lang w:val="en-US"/>
        </w:rPr>
        <w:fldChar w:fldCharType="end"/>
      </w:r>
      <w:r w:rsidRPr="00A1758D">
        <w:rPr>
          <w:lang w:val="en-US"/>
        </w:rPr>
        <w:t>.</w:t>
      </w:r>
    </w:p>
    <w:p w14:paraId="15D1806C" w14:textId="77777777" w:rsidR="00131218" w:rsidRPr="00A1758D" w:rsidRDefault="00131218" w:rsidP="003212EF">
      <w:pPr>
        <w:spacing w:line="480" w:lineRule="auto"/>
        <w:jc w:val="both"/>
      </w:pPr>
    </w:p>
    <w:p w14:paraId="21386363" w14:textId="0A607AAC" w:rsidR="00131218" w:rsidDel="007B6391" w:rsidRDefault="00131218" w:rsidP="003212EF">
      <w:pPr>
        <w:spacing w:line="480" w:lineRule="auto"/>
        <w:jc w:val="both"/>
        <w:rPr>
          <w:del w:id="76" w:author="Antonio Marra" w:date="2025-07-22T12:14:00Z" w16du:dateUtc="2025-07-22T10:14:00Z"/>
        </w:rPr>
      </w:pPr>
      <w:r w:rsidRPr="00A1758D">
        <w:t xml:space="preserve">Our study presents several limitations that warrant consideration. First, </w:t>
      </w:r>
      <w:ins w:id="77" w:author="Antonio Marra" w:date="2025-07-22T13:51:00Z" w16du:dateUtc="2025-07-22T11:51:00Z">
        <w:r w:rsidR="00F76958" w:rsidRPr="00F76958">
          <w:t>the relatively small sample size precluded a comprehensive investigation into potential differences in ctDNA kinetics and prognostic significance across breast cancer subtypes in the neoadjuvant setting. Both the limited cohort size and subtype heterogeneity restrict the generalizability of our findings. Validation in larger, subtype-specific cohorts will be essential</w:t>
        </w:r>
      </w:ins>
      <w:del w:id="78" w:author="Antonio Marra" w:date="2025-07-22T13:51:00Z" w16du:dateUtc="2025-07-22T11:51:00Z">
        <w:r w:rsidRPr="00A1758D" w:rsidDel="00F76958">
          <w:delText>the relatively small sample size precluded a comprehensive investigation into potential differences in ctDNA kinetics and prognostic significance across various breast cancer subgroups, particularly in the context of neoadjuvant therapy.</w:delText>
        </w:r>
      </w:del>
      <w:ins w:id="79" w:author="Antonio Marra" w:date="2025-07-22T13:50:00Z" w16du:dateUtc="2025-07-22T11:50:00Z">
        <w:r w:rsidR="00F76958" w:rsidRPr="00F76958">
          <w:t>.</w:t>
        </w:r>
      </w:ins>
      <w:r w:rsidRPr="00A1758D">
        <w:t xml:space="preserve"> Second, the patient cohort enrolled in this study received treatment several years ago and may not fully reflect the current treatment landscape. Recent advances in neo- and adjuvant therapies, such as the incorporation of pre-operative anti-PD-1 immunotherapy and adjuvant CDK4/6 inhibitors for triple-negative and HR-tumors</w:t>
      </w:r>
      <w:r w:rsidRPr="00A1758D">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00D508D6">
        <w:instrText xml:space="preserve"> ADDIN EN.CITE </w:instrText>
      </w:r>
      <w:r w:rsidR="00D508D6">
        <w:fldChar w:fldCharType="begin">
          <w:fldData xml:space="preserve">PEVuZE5vdGU+PENpdGU+PEF1dGhvcj5Mb2libDwvQXV0aG9yPjxZZWFyPjIwMjQ8L1llYXI+PFJl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</w:fldData>
        </w:fldChar>
      </w:r>
      <w:r w:rsidR="00D508D6">
        <w:instrText xml:space="preserve"> ADDIN EN.CITE.DATA </w:instrText>
      </w:r>
      <w:r w:rsidR="00D508D6">
        <w:fldChar w:fldCharType="end"/>
      </w:r>
      <w:r w:rsidRPr="00A1758D">
        <w:fldChar w:fldCharType="separate"/>
      </w:r>
      <w:r w:rsidR="00D508D6" w:rsidRPr="00D508D6">
        <w:rPr>
          <w:noProof/>
          <w:vertAlign w:val="superscript"/>
        </w:rPr>
        <w:t>3</w:t>
      </w:r>
      <w:r w:rsidRPr="00A1758D">
        <w:fldChar w:fldCharType="end"/>
      </w:r>
      <w:r w:rsidRPr="00A1758D">
        <w:t>, respectively, highlight the need for further studies to elucidate the role and opportunities of ctDNA analysis in the context of these n</w:t>
      </w:r>
      <w:r w:rsidR="00A349B6" w:rsidRPr="00A1758D">
        <w:t>ewer</w:t>
      </w:r>
      <w:r w:rsidRPr="00A1758D">
        <w:t xml:space="preserve"> treatment modalities. Lastly, the observation that all patients in our study cleared ctDNA following neoadjuvant therapy prevented us from confirming previous findings that demonstrated a prognostic role for post-neoadjuvant ctDNA status and its association with </w:t>
      </w:r>
      <w:proofErr w:type="spellStart"/>
      <w:r w:rsidRPr="00A1758D">
        <w:t>pCR</w:t>
      </w:r>
      <w:proofErr w:type="spellEnd"/>
      <w:r w:rsidRPr="00A1758D">
        <w:t>. This limitation highlights the dynamic nature of ctDNA clearance and underscores the need for more sensitive assays capable of detecting even minute levels of residual ctDNA. As exemplified by a previous stud</w:t>
      </w:r>
      <w:ins w:id="80" w:author="Antonio Marra" w:date="2025-07-22T13:49:00Z" w16du:dateUtc="2025-07-22T11:49:00Z">
        <w:r w:rsidR="00F76958">
          <w:t>ies</w:t>
        </w:r>
      </w:ins>
      <w:del w:id="81" w:author="Antonio Marra" w:date="2025-07-22T13:49:00Z" w16du:dateUtc="2025-07-22T11:49:00Z">
        <w:r w:rsidRPr="00A1758D" w:rsidDel="00F76958">
          <w:delText>y</w:delText>
        </w:r>
      </w:del>
      <w:r w:rsidRPr="00A1758D">
        <w:t xml:space="preserve"> in triple-negative breast cancer</w:t>
      </w:r>
      <w:r w:rsidR="008B6268">
        <w:fldChar w:fldCharType="begin">
          <w:fldData xml:space="preserve">PEVuZE5vdGU+PENpdGU+PEF1dGhvcj5QYXJzb25zPC9BdXRob3I+PFllYXI+MjAyMDwvWWVhcj48
UmVjTnVtPjQ0ODAxPC9SZWNOdW0+PERpc3BsYXlUZXh0PjxzdHlsZSBmYWNlPSJzdXBlcnNjcmlw
dCI+NiwzMTwvc3R5bGU+PC9EaXNwbGF5VGV4dD48cmVjb3JkPjxyZWMtbnVtYmVyPjQ0ODAxPC9y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ZS1udW0+PC9yZWNvcmQ+PC9DaXRlPjxDaXRlPjxBdXRob3I+Wmhhbmc8L0F1dGhvcj48WWVhcj4y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</w:fldData>
        </w:fldChar>
      </w:r>
      <w:r w:rsidR="00F76958">
        <w:instrText xml:space="preserve"> ADDIN EN.CITE </w:instrText>
      </w:r>
      <w:r w:rsidR="00F76958">
        <w:fldChar w:fldCharType="begin">
          <w:fldData xml:space="preserve">PEVuZE5vdGU+PENpdGU+PEF1dGhvcj5QYXJzb25zPC9BdXRob3I+PFllYXI+MjAyMDwvWWVhcj48
UmVjTnVtPjQ0ODAxPC9SZWNOdW0+PERpc3BsYXlUZXh0PjxzdHlsZSBmYWNlPSJzdXBlcnNjcmlw
dCI+NiwzMTwvc3R5bGU+PC9EaXNwbGF5VGV4dD48cmVjb3JkPjxyZWMtbnVtYmVyPjQ0ODAxPC9y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ZS1udW0+PC9yZWNvcmQ+PC9DaXRlPjxDaXRlPjxBdXRob3I+Wmhhbmc8L0F1dGhvcj48WWVhcj4y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</w:fldData>
        </w:fldChar>
      </w:r>
      <w:r w:rsidR="00F76958">
        <w:instrText xml:space="preserve"> ADDIN EN.CITE.DATA </w:instrText>
      </w:r>
      <w:r w:rsidR="00F76958">
        <w:fldChar w:fldCharType="end"/>
      </w:r>
      <w:r w:rsidR="008B6268">
        <w:fldChar w:fldCharType="separate"/>
      </w:r>
      <w:r w:rsidR="00F76958" w:rsidRPr="00F76958">
        <w:rPr>
          <w:noProof/>
          <w:vertAlign w:val="superscript"/>
        </w:rPr>
        <w:t>6,31</w:t>
      </w:r>
      <w:r w:rsidR="008B6268">
        <w:fldChar w:fldCharType="end"/>
      </w:r>
      <w:del w:id="82" w:author="Antonio Marra" w:date="2025-07-22T12:14:00Z" w16du:dateUtc="2025-07-22T10:14:00Z">
        <w:r w:rsidRPr="00A1758D" w:rsidDel="008B6268">
          <w:fldChar w:fldCharType="begin">
            <w:fldData xml:space="preserve">PEVuZE5vdGU+PENpdGU+PEF1dGhvcj5QYXJzb25zPC9BdXRob3I+PFllYXI+MjAyMzwvWWVhcj48
UmVjTnVtPjQ0ODAyPC9SZWNOdW0+PERpc3BsYXlUZXh0PjxzdHlsZSBmYWNlPSJzdXBlcnNjcmlw
dCI+MjE8L3N0eWxlPjwvRGlzcGxheVRleHQ+PHJlY29yZD48cmVjLW51bWJlcj40NDgwMjwvcmVj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00D508D6" w:rsidDel="008B6268">
          <w:delInstrText xml:space="preserve"> ADDIN EN.CITE </w:delInstrText>
        </w:r>
        <w:r w:rsidR="00D508D6" w:rsidDel="008B6268">
          <w:fldChar w:fldCharType="begin">
            <w:fldData xml:space="preserve">PEVuZE5vdGU+PENpdGU+PEF1dGhvcj5QYXJzb25zPC9BdXRob3I+PFllYXI+MjAyMzwvWWVhcj48
UmVjTnVtPjQ0ODAyPC9SZWNOdW0+PERpc3BsYXlUZXh0PjxzdHlsZSBmYWNlPSJzdXBlcnNjcmlw
dCI+MjE8L3N0eWxlPjwvRGlzcGxheVRleHQ+PHJlY29yZD48cmVjLW51bWJlcj40NDgwMjwvcmVj
LW51bWJlcj48Zm9yZWlnbi1rZXlzPjxrZXkgYXBwPSJFTiIgZGItaWQ9IngyOWYwMmQyNHNmZTV2
ZXAyd2VwYXR3eHNkdnpkcHhyZHc1diIgdGltZXN0YW1wPSIxNzI1MjY3NzE3Ij40NDgwMjwva2V5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MDIzLjA4LjAwNDwvZWxlY3Ryb25pYy1yZXNvdXJjZS1udW0+PC9yZWNvcmQ+PC9DaXRlPjwvRW5k
Tm90ZT4A
</w:fldData>
          </w:fldChar>
        </w:r>
        <w:r w:rsidR="00D508D6" w:rsidDel="008B6268">
          <w:delInstrText xml:space="preserve"> ADDIN EN.CITE.DATA </w:delInstrText>
        </w:r>
        <w:r w:rsidR="00D508D6" w:rsidDel="008B6268">
          <w:fldChar w:fldCharType="end"/>
        </w:r>
        <w:r w:rsidRPr="00A1758D" w:rsidDel="008B6268">
          <w:fldChar w:fldCharType="separate"/>
        </w:r>
        <w:r w:rsidR="00D508D6" w:rsidRPr="00D508D6" w:rsidDel="008B6268">
          <w:rPr>
            <w:noProof/>
            <w:vertAlign w:val="superscript"/>
          </w:rPr>
          <w:delText>21</w:delText>
        </w:r>
        <w:r w:rsidRPr="00A1758D" w:rsidDel="008B6268">
          <w:fldChar w:fldCharType="end"/>
        </w:r>
      </w:del>
      <w:r w:rsidRPr="00A1758D">
        <w:t>, ctDNA fractions can decrease below the detection limit of commercially available tests during NST</w:t>
      </w:r>
      <w:del w:id="83" w:author="Antonio Marra" w:date="2025-07-22T12:13:00Z" w16du:dateUtc="2025-07-22T10:13:00Z">
        <w:r w:rsidRPr="00A1758D" w:rsidDel="008B6268">
          <w:delText>, emphasizing the imperative for ongoing technological advancements in ctDNA analysis</w:delText>
        </w:r>
      </w:del>
      <w:r w:rsidRPr="00A1758D">
        <w:t>.</w:t>
      </w:r>
      <w:ins w:id="84" w:author="Antonio Marra" w:date="2025-07-22T11:14:00Z" w16du:dateUtc="2025-07-22T09:14:00Z">
        <w:r w:rsidR="0018439B">
          <w:t xml:space="preserve"> </w:t>
        </w:r>
      </w:ins>
      <w:ins w:id="85" w:author="Antonio Marra" w:date="2025-07-22T11:31:00Z" w16du:dateUtc="2025-07-22T09:31:00Z">
        <w:r w:rsidR="00861D49">
          <w:t xml:space="preserve">To </w:t>
        </w:r>
      </w:ins>
      <w:ins w:id="86" w:author="Antonio Marra" w:date="2025-07-22T11:32:00Z" w16du:dateUtc="2025-07-22T09:32:00Z">
        <w:r w:rsidR="00861D49">
          <w:t xml:space="preserve">address this issue, </w:t>
        </w:r>
      </w:ins>
      <w:ins w:id="87" w:author="Antonio Marra" w:date="2025-07-22T11:58:00Z" w16du:dateUtc="2025-07-22T09:58:00Z">
        <w:r w:rsidR="00596AD3">
          <w:t>several studies have shown that increasing the number of variants tracked per patient can enhance the sensitivity of ctDNA detection</w:t>
        </w:r>
      </w:ins>
      <w:r w:rsidR="00596AD3">
        <w:fldChar w:fldCharType="begin">
          <w:fldData xml:space="preserve">PEVuZE5vdGU+PENpdGU+PEF1dGhvcj5QYXJzb25zPC9BdXRob3I+PFllYXI+MjAyMDwvWWVhcj48
UmVjTnVtPjQ0ODAxPC9SZWNOdW0+PERpc3BsYXlUZXh0PjxzdHlsZSBmYWNlPSJzdXBlcnNjcmlw
dCI+NiwzMjwvc3R5bGU+PC9EaXNwbGF5VGV4dD48cmVjb3JkPjxyZWMtbnVtYmVyPjQ0ODAxPC9y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ZS1udW0+PC9yZWNvcmQ+PC9DaXRlPjxDaXRlPjxBdXRob3I+U2FudG9uamE8L0F1dGhvcj48WWVh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</w:fldData>
        </w:fldChar>
      </w:r>
      <w:r w:rsidR="00F76958">
        <w:instrText xml:space="preserve"> ADDIN EN.CITE </w:instrText>
      </w:r>
      <w:r w:rsidR="00F76958">
        <w:fldChar w:fldCharType="begin">
          <w:fldData xml:space="preserve">PEVuZE5vdGU+PENpdGU+PEF1dGhvcj5QYXJzb25zPC9BdXRob3I+PFllYXI+MjAyMDwvWWVhcj48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</w:fldData>
        </w:fldChar>
      </w:r>
      <w:r w:rsidR="00F76958">
        <w:instrText xml:space="preserve"> ADDIN EN.CITE.DATA </w:instrText>
      </w:r>
      <w:r w:rsidR="00F76958">
        <w:fldChar w:fldCharType="end"/>
      </w:r>
      <w:r w:rsidR="00596AD3">
        <w:fldChar w:fldCharType="separate"/>
      </w:r>
      <w:r w:rsidR="00F76958" w:rsidRPr="00F76958">
        <w:rPr>
          <w:noProof/>
          <w:vertAlign w:val="superscript"/>
        </w:rPr>
        <w:t>6,32</w:t>
      </w:r>
      <w:r w:rsidR="00596AD3">
        <w:fldChar w:fldCharType="end"/>
      </w:r>
      <w:ins w:id="88" w:author="Antonio Marra" w:date="2025-07-22T11:58:00Z" w16du:dateUtc="2025-07-22T09:58:00Z">
        <w:r w:rsidR="00596AD3">
          <w:t xml:space="preserve">, particularly during and after NST, when ctDNA levels are </w:t>
        </w:r>
      </w:ins>
      <w:ins w:id="89" w:author="Antonio Marra" w:date="2025-07-22T12:16:00Z" w16du:dateUtc="2025-07-22T10:16:00Z">
        <w:r w:rsidR="00306AB4">
          <w:t>dynamic</w:t>
        </w:r>
      </w:ins>
      <w:ins w:id="90" w:author="Antonio Marra" w:date="2025-07-22T11:58:00Z" w16du:dateUtc="2025-07-22T09:58:00Z">
        <w:r w:rsidR="00596AD3">
          <w:t xml:space="preserve"> and often low. Tumor-informed assays that incorporate a greater number of genomic alterations</w:t>
        </w:r>
      </w:ins>
      <w:ins w:id="91" w:author="Antonio Marra" w:date="2025-07-22T11:59:00Z" w16du:dateUtc="2025-07-22T09:59:00Z">
        <w:r w:rsidR="00596AD3">
          <w:t xml:space="preserve"> </w:t>
        </w:r>
      </w:ins>
      <w:ins w:id="92" w:author="Antonio Marra" w:date="2025-07-22T11:58:00Z" w16du:dateUtc="2025-07-22T09:58:00Z">
        <w:r w:rsidR="00596AD3">
          <w:t xml:space="preserve">have demonstrated improved </w:t>
        </w:r>
        <w:r w:rsidR="00596AD3">
          <w:lastRenderedPageBreak/>
          <w:t>performance in MRD detection</w:t>
        </w:r>
      </w:ins>
      <w:ins w:id="93" w:author="Antonio Marra" w:date="2025-07-22T11:59:00Z" w16du:dateUtc="2025-07-22T09:59:00Z">
        <w:r w:rsidR="00596AD3">
          <w:t xml:space="preserve"> and monitoring</w:t>
        </w:r>
      </w:ins>
      <w:ins w:id="94" w:author="Antonio Marra" w:date="2025-07-22T11:58:00Z" w16du:dateUtc="2025-07-22T09:58:00Z">
        <w:r w:rsidR="00596AD3">
          <w:t xml:space="preserve"> by leveraging multiple informative variants</w:t>
        </w:r>
      </w:ins>
      <w:r w:rsidR="000F491F">
        <w:fldChar w:fldCharType="begin">
          <w:fldData xml:space="preserve">PEVuZE5vdGU+PENpdGU+PEF1dGhvcj5NYWdiYW51YTwvQXV0aG9yPjxZZWFyPjIwMjM8L1llYXI+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MDIzLjA4LjAwNDwvZWxlY3Ryb25pYy1yZXNvdXJjZS1udW0+PC9yZWNvcmQ+PC9DaXRlPjxDaXRl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</w:fldData>
        </w:fldChar>
      </w:r>
      <w:r w:rsidR="00F76958">
        <w:instrText xml:space="preserve"> ADDIN EN.CITE </w:instrText>
      </w:r>
      <w:r w:rsidR="00F76958">
        <w:fldChar w:fldCharType="begin">
          <w:fldData xml:space="preserve">PEVuZE5vdGU+PENpdGU+PEF1dGhvcj5NYWdiYW51YTwvQXV0aG9yPjxZZWFyPjIwMjM8L1llYXI+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</w:fldData>
        </w:fldChar>
      </w:r>
      <w:r w:rsidR="00F76958">
        <w:instrText xml:space="preserve"> ADDIN EN.CITE.DATA </w:instrText>
      </w:r>
      <w:r w:rsidR="00F76958">
        <w:fldChar w:fldCharType="end"/>
      </w:r>
      <w:r w:rsidR="000F491F">
        <w:fldChar w:fldCharType="separate"/>
      </w:r>
      <w:r w:rsidR="00F76958" w:rsidRPr="00F76958">
        <w:rPr>
          <w:noProof/>
          <w:vertAlign w:val="superscript"/>
        </w:rPr>
        <w:t>21,22,29,33,34</w:t>
      </w:r>
      <w:r w:rsidR="000F491F">
        <w:fldChar w:fldCharType="end"/>
      </w:r>
      <w:ins w:id="95" w:author="Antonio Marra" w:date="2025-07-22T12:07:00Z" w16du:dateUtc="2025-07-22T10:07:00Z">
        <w:r w:rsidR="000F491F">
          <w:t xml:space="preserve">. </w:t>
        </w:r>
      </w:ins>
      <w:ins w:id="96" w:author="Antonio Marra" w:date="2025-07-22T11:58:00Z" w16du:dateUtc="2025-07-22T09:58:00Z">
        <w:r w:rsidR="00596AD3">
          <w:t xml:space="preserve"> This principle becomes even more critical with whole-genome sequencing (WGS)-based approaches, which allow for the tracking of thousands of patient-specific alterations, thereby improving both the signal-to-noise ratio and limit of detection at each timepoint</w:t>
        </w:r>
      </w:ins>
      <w:r w:rsidR="000F491F">
        <w:fldChar w:fldCharType="begin">
          <w:fldData xml:space="preserve">PEVuZE5vdGU+PENpdGU+PEF1dGhvcj5CbGFjazwvQXV0aG9yPjxZZWFyPjIwMjU8L1llYXI+PFJl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</w:fldData>
        </w:fldChar>
      </w:r>
      <w:r w:rsidR="00F76958">
        <w:instrText xml:space="preserve"> ADDIN EN.CITE </w:instrText>
      </w:r>
      <w:r w:rsidR="00F76958">
        <w:fldChar w:fldCharType="begin">
          <w:fldData xml:space="preserve">PEVuZE5vdGU+PENpdGU+PEF1dGhvcj5CbGFjazwvQXV0aG9yPjxZZWFyPjIwMjU8L1llYXI+PFJl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</w:fldData>
        </w:fldChar>
      </w:r>
      <w:r w:rsidR="00F76958">
        <w:instrText xml:space="preserve"> ADDIN EN.CITE.DATA </w:instrText>
      </w:r>
      <w:r w:rsidR="00F76958">
        <w:fldChar w:fldCharType="end"/>
      </w:r>
      <w:r w:rsidR="000F491F">
        <w:fldChar w:fldCharType="separate"/>
      </w:r>
      <w:r w:rsidR="00F76958" w:rsidRPr="00F76958">
        <w:rPr>
          <w:noProof/>
          <w:vertAlign w:val="superscript"/>
        </w:rPr>
        <w:t>21,35</w:t>
      </w:r>
      <w:r w:rsidR="000F491F">
        <w:fldChar w:fldCharType="end"/>
      </w:r>
      <w:ins w:id="97" w:author="Antonio Marra" w:date="2025-07-22T12:09:00Z" w16du:dateUtc="2025-07-22T10:09:00Z">
        <w:r w:rsidR="000F491F">
          <w:t xml:space="preserve">. </w:t>
        </w:r>
      </w:ins>
      <w:ins w:id="98" w:author="Antonio Marra" w:date="2025-07-22T11:58:00Z" w16du:dateUtc="2025-07-22T09:58:00Z">
        <w:r w:rsidR="00596AD3">
          <w:t>Moreover, methods using tumor-derived phased variants</w:t>
        </w:r>
      </w:ins>
      <w:ins w:id="99" w:author="Antonio Marra" w:date="2025-07-22T12:09:00Z" w16du:dateUtc="2025-07-22T10:09:00Z">
        <w:r w:rsidR="000F491F">
          <w:t xml:space="preserve">, </w:t>
        </w:r>
      </w:ins>
      <w:ins w:id="100" w:author="Antonio Marra" w:date="2025-07-22T11:58:00Z" w16du:dateUtc="2025-07-22T09:58:00Z">
        <w:r w:rsidR="00596AD3">
          <w:t>defined as multiple somatic mutations co-occurring on the same DNA fragment</w:t>
        </w:r>
      </w:ins>
      <w:ins w:id="101" w:author="Antonio Marra" w:date="2025-07-22T12:09:00Z" w16du:dateUtc="2025-07-22T10:09:00Z">
        <w:r w:rsidR="000F491F">
          <w:t xml:space="preserve">, </w:t>
        </w:r>
      </w:ins>
      <w:ins w:id="102" w:author="Antonio Marra" w:date="2025-07-22T11:58:00Z" w16du:dateUtc="2025-07-22T09:58:00Z">
        <w:r w:rsidR="00596AD3">
          <w:t>offer an orthogonal strategy for enhancing ctDNA detection sensitivity and specificity</w:t>
        </w:r>
      </w:ins>
      <w:r w:rsidR="000F491F">
        <w:fldChar w:fldCharType="begin">
          <w:fldData xml:space="preserve">PEVuZE5vdGU+PENpdGU+PEF1dGhvcj5LdXJ0ejwvQXV0aG9yPjxZZWFyPjIwMjE8L1llYXI+PFJl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</w:fldData>
        </w:fldChar>
      </w:r>
      <w:r w:rsidR="00F76958">
        <w:instrText xml:space="preserve"> ADDIN EN.CITE </w:instrText>
      </w:r>
      <w:r w:rsidR="00F76958">
        <w:fldChar w:fldCharType="begin">
          <w:fldData xml:space="preserve">PEVuZE5vdGU+PENpdGU+PEF1dGhvcj5LdXJ0ejwvQXV0aG9yPjxZZWFyPjIwMjE8L1llYXI+PFJl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</w:fldData>
        </w:fldChar>
      </w:r>
      <w:r w:rsidR="00F76958">
        <w:instrText xml:space="preserve"> ADDIN EN.CITE.DATA </w:instrText>
      </w:r>
      <w:r w:rsidR="00F76958">
        <w:fldChar w:fldCharType="end"/>
      </w:r>
      <w:r w:rsidR="000F491F">
        <w:fldChar w:fldCharType="separate"/>
      </w:r>
      <w:r w:rsidR="00F76958" w:rsidRPr="00F76958">
        <w:rPr>
          <w:noProof/>
          <w:vertAlign w:val="superscript"/>
        </w:rPr>
        <w:t>36,37</w:t>
      </w:r>
      <w:r w:rsidR="000F491F">
        <w:fldChar w:fldCharType="end"/>
      </w:r>
      <w:ins w:id="103" w:author="Antonio Marra" w:date="2025-07-22T12:10:00Z" w16du:dateUtc="2025-07-22T10:10:00Z">
        <w:r w:rsidR="008B6268">
          <w:t xml:space="preserve">. On the </w:t>
        </w:r>
      </w:ins>
      <w:ins w:id="104" w:author="Antonio Marra" w:date="2025-07-22T12:11:00Z" w16du:dateUtc="2025-07-22T10:11:00Z">
        <w:r w:rsidR="008B6268">
          <w:t xml:space="preserve">other hand, </w:t>
        </w:r>
      </w:ins>
      <w:ins w:id="105" w:author="Antonio Marra" w:date="2025-07-22T11:58:00Z" w16du:dateUtc="2025-07-22T09:58:00Z">
        <w:r w:rsidR="00596AD3">
          <w:t xml:space="preserve">tumor-agnostic approaches are also emerging as promising tools for MRD assessment. These include analyses of copy number alterations, </w:t>
        </w:r>
        <w:proofErr w:type="spellStart"/>
        <w:r w:rsidR="00596AD3">
          <w:t>fragmentomic</w:t>
        </w:r>
        <w:proofErr w:type="spellEnd"/>
        <w:r w:rsidR="00596AD3">
          <w:t xml:space="preserve"> features, and methylation patterns in cfDNA, all of which can contribute to improved sensitivity without the need for a tissue-informed variant selection</w:t>
        </w:r>
      </w:ins>
      <w:r w:rsidR="008B6268">
        <w:fldChar w:fldCharType="begin">
          <w:fldData xml:space="preserve">PEVuZE5vdGU+PENpdGU+PEF1dGhvcj5admlyYW48L0F1dGhvcj48WWVhcj4yMDIwPC9ZZWFyPjxS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</w:fldData>
        </w:fldChar>
      </w:r>
      <w:r w:rsidR="00F76958">
        <w:instrText xml:space="preserve"> ADDIN EN.CITE </w:instrText>
      </w:r>
      <w:r w:rsidR="00F76958">
        <w:fldChar w:fldCharType="begin">
          <w:fldData xml:space="preserve">PEVuZE5vdGU+PENpdGU+PEF1dGhvcj5admlyYW48L0F1dGhvcj48WWVhcj4yMDIwPC9ZZWFyPjxS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</w:fldData>
        </w:fldChar>
      </w:r>
      <w:r w:rsidR="00F76958">
        <w:instrText xml:space="preserve"> ADDIN EN.CITE.DATA </w:instrText>
      </w:r>
      <w:r w:rsidR="00F76958">
        <w:fldChar w:fldCharType="end"/>
      </w:r>
      <w:r w:rsidR="008B6268">
        <w:fldChar w:fldCharType="separate"/>
      </w:r>
      <w:r w:rsidR="00F76958" w:rsidRPr="00F76958">
        <w:rPr>
          <w:noProof/>
          <w:vertAlign w:val="superscript"/>
        </w:rPr>
        <w:t>38-40</w:t>
      </w:r>
      <w:r w:rsidR="008B6268">
        <w:fldChar w:fldCharType="end"/>
      </w:r>
      <w:ins w:id="106" w:author="Antonio Marra" w:date="2025-07-22T12:14:00Z" w16du:dateUtc="2025-07-22T10:14:00Z">
        <w:r w:rsidR="008B6268">
          <w:t xml:space="preserve">. </w:t>
        </w:r>
      </w:ins>
      <w:ins w:id="107" w:author="Antonio Marra" w:date="2025-07-22T11:58:00Z" w16du:dateUtc="2025-07-22T09:58:00Z">
        <w:r w:rsidR="00596AD3">
          <w:t>Together, these evolving technologies underscore the complexity and promise of optimizing ctDNA assays for real-time monitoring of response to NST and for early identification of MRD.</w:t>
        </w:r>
      </w:ins>
    </w:p>
    <w:p w14:paraId="43A0ED2F" w14:textId="77777777" w:rsidR="007B6391" w:rsidRPr="00A1758D" w:rsidRDefault="007B6391" w:rsidP="003212EF">
      <w:pPr>
        <w:spacing w:line="480" w:lineRule="auto"/>
        <w:jc w:val="both"/>
        <w:rPr>
          <w:ins w:id="108" w:author="Antonio Marra" w:date="2025-07-22T12:33:00Z" w16du:dateUtc="2025-07-22T10:33:00Z"/>
        </w:rPr>
      </w:pPr>
    </w:p>
    <w:p w14:paraId="31000E3D" w14:textId="77777777" w:rsidR="00DC6F16" w:rsidRPr="00A1758D" w:rsidRDefault="00DC6F16" w:rsidP="003212EF">
      <w:pPr>
        <w:spacing w:line="480" w:lineRule="auto"/>
        <w:jc w:val="both"/>
      </w:pPr>
    </w:p>
    <w:p w14:paraId="0B4990A1" w14:textId="5429B4EA" w:rsidR="00131218" w:rsidRPr="00A1758D" w:rsidRDefault="00D4083D" w:rsidP="00E57E9A">
      <w:pPr>
        <w:spacing w:line="480" w:lineRule="auto"/>
        <w:jc w:val="both"/>
      </w:pPr>
      <w:r w:rsidRPr="00A1758D">
        <w:t>Our findings highlight the potential of incorporating ctDNA into the clinical management of breast cancer patients undergoing NST. ctDNA analysis enables accurate tumor genomic profiling that closely reflects tissue-based profiling while also providing valuable prognostic information based on ctDNA status (negative vs. positive). In the future, ctDNA assessment could be integrated into routine decision-making to optimize treatment escalation and de-escalation strategies in this setting.</w:t>
      </w:r>
      <w:r w:rsidR="00F007C0" w:rsidRPr="00A1758D">
        <w:t xml:space="preserve"> </w:t>
      </w:r>
      <w:r w:rsidR="00131218" w:rsidRPr="00A1758D">
        <w:t>However,</w:t>
      </w:r>
      <w:r w:rsidR="00DC6F16" w:rsidRPr="00A1758D">
        <w:rPr>
          <w:lang w:val="en-US"/>
        </w:rPr>
        <w:t xml:space="preserve"> </w:t>
      </w:r>
      <w:r w:rsidR="00131218" w:rsidRPr="00A1758D">
        <w:t>several important questions remain unanswered.</w:t>
      </w:r>
      <w:r w:rsidR="00DC6F16" w:rsidRPr="00A1758D">
        <w:rPr>
          <w:lang w:val="en-US"/>
        </w:rPr>
        <w:t xml:space="preserve"> </w:t>
      </w:r>
      <w:r w:rsidR="00131218" w:rsidRPr="00A1758D">
        <w:t xml:space="preserve">The prospective, interventional validation of ctDNA in a large </w:t>
      </w:r>
      <w:del w:id="109" w:author="Antonio Marra" w:date="2025-07-22T12:18:00Z" w16du:dateUtc="2025-07-22T10:18:00Z">
        <w:r w:rsidR="00131218" w:rsidRPr="00A1758D" w:rsidDel="00306AB4">
          <w:delText>cohor</w:delText>
        </w:r>
      </w:del>
      <w:ins w:id="110" w:author="Antonio Marra" w:date="2025-07-22T12:18:00Z" w16du:dateUtc="2025-07-22T10:18:00Z">
        <w:r w:rsidR="00306AB4" w:rsidRPr="00A1758D">
          <w:t>cohort</w:t>
        </w:r>
      </w:ins>
      <w:del w:id="111" w:author="Antonio Marra" w:date="2025-07-22T12:18:00Z" w16du:dateUtc="2025-07-22T10:18:00Z">
        <w:r w:rsidR="00DC6F16" w:rsidRPr="00A1758D" w:rsidDel="00306AB4">
          <w:rPr>
            <w:lang w:val="en-US"/>
          </w:rPr>
          <w:delText>t</w:delText>
        </w:r>
      </w:del>
      <w:r w:rsidR="005B7BB6" w:rsidRPr="00A1758D">
        <w:t xml:space="preserve"> </w:t>
      </w:r>
      <w:r w:rsidR="00131218" w:rsidRPr="00A1758D">
        <w:t>is still missing. The c-TRAK TN trial assessed the utility of prospective ctDNA surveillance in triple-negative breast cancer and the activity of pembrolizumab in patients with positive ctDNA detection</w:t>
      </w:r>
      <w:r w:rsidR="00131218" w:rsidRPr="00A1758D">
        <w:fldChar w:fldCharType="begin">
          <w:fldData xml:space="preserve">PEVuZE5vdGU+PENpdGU+PEF1dGhvcj5UdXJuZXI8L0F1dGhvcj48WWVhcj4yMDIzPC9ZZWFyPjxS
ZWNOdW0+NDQ4MTQ8L1JlY051bT48RGlzcGxheVRleHQ+PHN0eWxlIGZhY2U9InN1cGVyc2NyaXB0
Ij40MTwvc3R5bGU+PC9EaXNwbGF5VGV4dD48cmVjb3JkPjxyZWMtbnVtYmVyPjQ0ODE0PC9yZWMt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00F76958">
        <w:instrText xml:space="preserve"> ADDIN EN.CITE </w:instrText>
      </w:r>
      <w:r w:rsidR="00F76958">
        <w:fldChar w:fldCharType="begin">
          <w:fldData xml:space="preserve">PEVuZE5vdGU+PENpdGU+PEF1dGhvcj5UdXJuZXI8L0F1dGhvcj48WWVhcj4yMDIzPC9ZZWFyPjxS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</w:fldData>
        </w:fldChar>
      </w:r>
      <w:r w:rsidR="00F76958">
        <w:instrText xml:space="preserve"> ADDIN EN.CITE.DATA </w:instrText>
      </w:r>
      <w:r w:rsidR="00F76958">
        <w:fldChar w:fldCharType="end"/>
      </w:r>
      <w:r w:rsidR="00131218" w:rsidRPr="00A1758D">
        <w:fldChar w:fldCharType="separate"/>
      </w:r>
      <w:r w:rsidR="00F76958" w:rsidRPr="00F76958">
        <w:rPr>
          <w:noProof/>
          <w:vertAlign w:val="superscript"/>
        </w:rPr>
        <w:t>41</w:t>
      </w:r>
      <w:r w:rsidR="00131218" w:rsidRPr="00A1758D">
        <w:fldChar w:fldCharType="end"/>
      </w:r>
      <w:r w:rsidR="00131218" w:rsidRPr="00A1758D">
        <w:t>. However, the</w:t>
      </w:r>
      <w:r w:rsidR="00DC6F16" w:rsidRPr="00A1758D">
        <w:rPr>
          <w:lang w:val="en-US"/>
        </w:rPr>
        <w:t xml:space="preserve"> early</w:t>
      </w:r>
      <w:ins w:id="112" w:author="Antonio Marra" w:date="2025-07-22T12:18:00Z" w16du:dateUtc="2025-07-22T10:18:00Z">
        <w:r w:rsidR="00306AB4">
          <w:rPr>
            <w:lang w:val="en-US"/>
          </w:rPr>
          <w:t xml:space="preserve"> amendment </w:t>
        </w:r>
      </w:ins>
      <w:del w:id="113" w:author="Antonio Marra" w:date="2025-07-22T12:18:00Z" w16du:dateUtc="2025-07-22T10:18:00Z">
        <w:r w:rsidR="00131218" w:rsidRPr="00A1758D" w:rsidDel="00306AB4">
          <w:delText xml:space="preserve"> </w:delText>
        </w:r>
        <w:r w:rsidR="00DC6F16" w:rsidRPr="00A1758D" w:rsidDel="00306AB4">
          <w:rPr>
            <w:lang w:val="en-US"/>
          </w:rPr>
          <w:delText>a</w:delText>
        </w:r>
        <w:r w:rsidR="00DC6F16" w:rsidRPr="00A1758D" w:rsidDel="00306AB4">
          <w:delText>mend</w:delText>
        </w:r>
        <w:r w:rsidR="00DC6F16" w:rsidRPr="00A1758D" w:rsidDel="00306AB4">
          <w:rPr>
            <w:lang w:val="en-US"/>
          </w:rPr>
          <w:delText xml:space="preserve">ment </w:delText>
        </w:r>
      </w:del>
      <w:r w:rsidR="00DC6F16" w:rsidRPr="00A1758D">
        <w:rPr>
          <w:lang w:val="en-US"/>
        </w:rPr>
        <w:t xml:space="preserve">to the </w:t>
      </w:r>
      <w:r w:rsidR="00131218" w:rsidRPr="00A1758D">
        <w:t>protocol with the closure of the observation/ctDNA-posit</w:t>
      </w:r>
      <w:proofErr w:type="spellStart"/>
      <w:r w:rsidR="00DC6F16" w:rsidRPr="00A1758D">
        <w:rPr>
          <w:lang w:val="en-US"/>
        </w:rPr>
        <w:t>i</w:t>
      </w:r>
      <w:r w:rsidR="00131218" w:rsidRPr="00A1758D">
        <w:t>ve</w:t>
      </w:r>
      <w:proofErr w:type="spellEnd"/>
      <w:r w:rsidR="00131218" w:rsidRPr="00A1758D">
        <w:t xml:space="preserve"> group, does not allow a meani</w:t>
      </w:r>
      <w:r w:rsidR="002024AB" w:rsidRPr="00A1758D">
        <w:t>n</w:t>
      </w:r>
      <w:r w:rsidR="00131218" w:rsidRPr="00A1758D">
        <w:t xml:space="preserve">gful </w:t>
      </w:r>
      <w:r w:rsidR="00464FF2" w:rsidRPr="00A1758D">
        <w:t>statistical</w:t>
      </w:r>
      <w:r w:rsidR="00131218" w:rsidRPr="00A1758D">
        <w:t xml:space="preserve"> comparison. Despite these remaining challenges,</w:t>
      </w:r>
      <w:r w:rsidR="00DC6F16" w:rsidRPr="00A1758D">
        <w:rPr>
          <w:lang w:val="en-US"/>
        </w:rPr>
        <w:t xml:space="preserve"> </w:t>
      </w:r>
      <w:r w:rsidR="00131218" w:rsidRPr="00A1758D">
        <w:t>ctDNA asse</w:t>
      </w:r>
      <w:r w:rsidR="00464FF2" w:rsidRPr="00A1758D">
        <w:t>ss</w:t>
      </w:r>
      <w:r w:rsidR="00131218" w:rsidRPr="00A1758D">
        <w:t>ment for minimal residual disease monitoring has the potential to improve the accuracy of treatment response assessment, enable earlier detection of residual disease and disease recurrence, guide the selection of targeted therapies based on tumor molecular profiling, and ultimately to facilitate personalized treatment strategies and improve patient outcomes.</w:t>
      </w:r>
    </w:p>
    <w:p w14:paraId="2413E70C" w14:textId="77777777" w:rsidR="002024AB" w:rsidRPr="00A1758D" w:rsidRDefault="002024AB" w:rsidP="00E57E9A">
      <w:pPr>
        <w:spacing w:line="480" w:lineRule="auto"/>
        <w:jc w:val="both"/>
      </w:pPr>
    </w:p>
    <w:p w14:paraId="5B246EC1" w14:textId="29F65888" w:rsidR="00E57E9A" w:rsidRDefault="00447432" w:rsidP="00E57E9A">
      <w:pPr>
        <w:spacing w:line="480" w:lineRule="auto"/>
        <w:jc w:val="both"/>
      </w:pPr>
      <w:ins w:id="114" w:author="Antonio Marra" w:date="2025-07-22T12:47:00Z" w16du:dateUtc="2025-07-22T10:47:00Z">
        <w:r w:rsidRPr="00447432">
          <w:lastRenderedPageBreak/>
          <w:t xml:space="preserve">Our study supports the clinical utility of ctDNA analysis as a non-invasive tool for disease </w:t>
        </w:r>
        <w:r>
          <w:t>management</w:t>
        </w:r>
        <w:r w:rsidRPr="00A1758D">
          <w:t xml:space="preserve"> </w:t>
        </w:r>
        <w:r w:rsidRPr="00447432">
          <w:t xml:space="preserve">in patients with breast cancer undergoing NST. However, to enable more accurate longitudinal monitoring during both neoadjuvant and adjuvant treatment phases, the development of more sensitive ctDNA assays </w:t>
        </w:r>
      </w:ins>
      <w:ins w:id="115" w:author="Antonio Marra" w:date="2025-07-22T12:48:00Z" w16du:dateUtc="2025-07-22T10:48:00Z">
        <w:r>
          <w:t>is</w:t>
        </w:r>
      </w:ins>
      <w:ins w:id="116" w:author="Antonio Marra" w:date="2025-07-22T12:47:00Z" w16du:dateUtc="2025-07-22T10:47:00Z">
        <w:r w:rsidRPr="00447432">
          <w:t xml:space="preserve"> essential.</w:t>
        </w:r>
      </w:ins>
      <w:ins w:id="117" w:author="Antonio Marra" w:date="2025-07-22T12:48:00Z" w16du:dateUtc="2025-07-22T10:48:00Z">
        <w:r>
          <w:t xml:space="preserve"> </w:t>
        </w:r>
      </w:ins>
      <w:del w:id="118" w:author="Antonio Marra" w:date="2025-07-22T12:48:00Z" w16du:dateUtc="2025-07-22T10:48:00Z">
        <w:r w:rsidR="00131218" w:rsidRPr="00A1758D" w:rsidDel="00447432">
          <w:delText xml:space="preserve">Our study confirms the clinical utility of ctDNA analysis as a non-invasive </w:delText>
        </w:r>
        <w:r w:rsidR="002024AB" w:rsidRPr="00A1758D" w:rsidDel="00447432">
          <w:delText>tool</w:delText>
        </w:r>
        <w:r w:rsidR="00131218" w:rsidRPr="00A1758D" w:rsidDel="00447432">
          <w:delText xml:space="preserve"> for </w:delText>
        </w:r>
        <w:r w:rsidR="005B7BB6" w:rsidRPr="00A1758D" w:rsidDel="00447432">
          <w:delText xml:space="preserve">disease </w:delText>
        </w:r>
      </w:del>
      <w:del w:id="119" w:author="Antonio Marra" w:date="2025-07-22T12:45:00Z" w16du:dateUtc="2025-07-22T10:45:00Z">
        <w:r w:rsidR="00131218" w:rsidRPr="00A1758D" w:rsidDel="008D29D8">
          <w:delText xml:space="preserve">monitoring </w:delText>
        </w:r>
      </w:del>
      <w:del w:id="120" w:author="Antonio Marra" w:date="2025-07-22T12:48:00Z" w16du:dateUtc="2025-07-22T10:48:00Z">
        <w:r w:rsidR="00131218" w:rsidRPr="00A1758D" w:rsidDel="00447432">
          <w:delText>in patients with</w:delText>
        </w:r>
        <w:r w:rsidR="005B7BB6" w:rsidRPr="00A1758D" w:rsidDel="00447432">
          <w:delText xml:space="preserve"> breast cancer who </w:delText>
        </w:r>
        <w:r w:rsidR="00077213" w:rsidRPr="00A1758D" w:rsidDel="00447432">
          <w:delText xml:space="preserve">are </w:delText>
        </w:r>
      </w:del>
      <w:del w:id="121" w:author="Antonio Marra" w:date="2025-07-22T12:45:00Z" w16du:dateUtc="2025-07-22T10:45:00Z">
        <w:r w:rsidR="00077213" w:rsidRPr="00A1758D" w:rsidDel="008D29D8">
          <w:delText xml:space="preserve">eligible </w:delText>
        </w:r>
      </w:del>
      <w:del w:id="122" w:author="Antonio Marra" w:date="2025-07-22T12:48:00Z" w16du:dateUtc="2025-07-22T10:48:00Z">
        <w:r w:rsidR="00077213" w:rsidRPr="00A1758D" w:rsidDel="00447432">
          <w:delText>to</w:delText>
        </w:r>
        <w:r w:rsidR="005B7BB6" w:rsidRPr="00A1758D" w:rsidDel="00447432">
          <w:delText xml:space="preserve"> NST</w:delText>
        </w:r>
      </w:del>
      <w:del w:id="123" w:author="Antonio Marra" w:date="2025-07-22T12:45:00Z" w16du:dateUtc="2025-07-22T10:45:00Z">
        <w:r w:rsidR="005B7BB6" w:rsidRPr="00A1758D" w:rsidDel="008D29D8">
          <w:delText>.</w:delText>
        </w:r>
      </w:del>
      <w:del w:id="124" w:author="Antonio Marra" w:date="2025-07-22T12:48:00Z" w16du:dateUtc="2025-07-22T10:48:00Z">
        <w:r w:rsidR="005B7BB6" w:rsidRPr="00A1758D" w:rsidDel="00447432">
          <w:delText xml:space="preserve"> </w:delText>
        </w:r>
      </w:del>
      <w:r w:rsidR="005B7BB6" w:rsidRPr="00A1758D">
        <w:t>L</w:t>
      </w:r>
      <w:r w:rsidR="00464FF2" w:rsidRPr="00A1758D">
        <w:t>iquid biopsy technologies may be used to improve treatment decision-making, optimize patient outcomes, and ultimately transform the management of EBC.</w:t>
      </w:r>
      <w:r w:rsidR="000667D4" w:rsidRPr="00A1758D">
        <w:t xml:space="preserve"> </w:t>
      </w:r>
      <w:r w:rsidR="00131218" w:rsidRPr="00A1758D">
        <w:t xml:space="preserve">Moving forward, further research is warranted to validate the prognostic significance of ctDNA-based assays and integrate them into routine clinical practice for personalized management of breast cancer. </w:t>
      </w:r>
    </w:p>
    <w:p w14:paraId="5CD90D22" w14:textId="77777777" w:rsidR="00E57E9A" w:rsidRDefault="00E57E9A" w:rsidP="00E57E9A">
      <w:pPr>
        <w:spacing w:line="480" w:lineRule="auto"/>
        <w:jc w:val="both"/>
      </w:pPr>
    </w:p>
    <w:p w14:paraId="38313F8D" w14:textId="77777777" w:rsidR="00B14A15" w:rsidRPr="00A1758D" w:rsidRDefault="00B14A15" w:rsidP="00B14A15">
      <w:pPr>
        <w:pStyle w:val="Heading1"/>
        <w:spacing w:before="0" w:after="0" w:line="480" w:lineRule="auto"/>
        <w:jc w:val="both"/>
        <w:rPr>
          <w:b/>
          <w:bCs/>
          <w:sz w:val="22"/>
          <w:szCs w:val="22"/>
        </w:rPr>
      </w:pPr>
      <w:r w:rsidRPr="00A1758D">
        <w:rPr>
          <w:b/>
          <w:bCs/>
          <w:sz w:val="22"/>
          <w:szCs w:val="22"/>
        </w:rPr>
        <w:t>Methods</w:t>
      </w:r>
    </w:p>
    <w:p w14:paraId="545FD1B3" w14:textId="77777777" w:rsidR="00B14A15" w:rsidRPr="00A1758D" w:rsidRDefault="00B14A15" w:rsidP="00B14A15">
      <w:pPr>
        <w:pStyle w:val="Heading1"/>
        <w:spacing w:before="0" w:after="0" w:line="480" w:lineRule="auto"/>
        <w:jc w:val="both"/>
        <w:rPr>
          <w:b/>
          <w:bCs/>
          <w:i/>
          <w:iCs/>
          <w:sz w:val="22"/>
          <w:szCs w:val="22"/>
        </w:rPr>
      </w:pPr>
      <w:r w:rsidRPr="00A1758D">
        <w:rPr>
          <w:b/>
          <w:bCs/>
          <w:i/>
          <w:iCs/>
          <w:sz w:val="22"/>
          <w:szCs w:val="22"/>
        </w:rPr>
        <w:t>Study design and patient selection</w:t>
      </w:r>
    </w:p>
    <w:p w14:paraId="7AFC92D2" w14:textId="507925EE" w:rsidR="00B14A15" w:rsidRPr="00A1758D" w:rsidRDefault="00B14A15" w:rsidP="00B14A15">
      <w:pPr>
        <w:spacing w:line="480" w:lineRule="auto"/>
        <w:jc w:val="both"/>
      </w:pPr>
      <w:r w:rsidRPr="00A1758D">
        <w:t>This study is a prospective observational study approved by Memorial Sloan Kettering Cancer Center’s (MSK’s) Institutional Review Board (IRB; #14-251). Patient informed consents were obtained as per IRB protocol and samples were anonymized. Overall, 21 patients with biopsy-confirmed invasive breast cancer screened over an eight-month period (04/2015-12/2015) were initially included; one patient withdrew from the study. All patients were diagnosed with stage IIB-III breast cancer and were candidates to receive NST. Pre-treatment core biopsies were subjected to central review by a breast pathologist (F.P.) to determine the histologic type, grade, and receptor status</w:t>
      </w:r>
      <w:ins w:id="125" w:author="Antonio Marra" w:date="2025-07-22T12:19:00Z" w16du:dateUtc="2025-07-22T10:19:00Z">
        <w:r w:rsidR="005B0142">
          <w:t>;</w:t>
        </w:r>
      </w:ins>
      <w:del w:id="126" w:author="Antonio Marra" w:date="2025-07-22T12:19:00Z" w16du:dateUtc="2025-07-22T10:19:00Z">
        <w:r w:rsidRPr="00A1758D" w:rsidDel="005B0142">
          <w:delText>.</w:delText>
        </w:r>
      </w:del>
      <w:r w:rsidRPr="00A1758D">
        <w:t xml:space="preserve"> </w:t>
      </w:r>
      <w:del w:id="127" w:author="Antonio Marra" w:date="2025-07-22T10:51:00Z" w16du:dateUtc="2025-07-22T08:51:00Z">
        <w:r w:rsidRPr="00A1758D" w:rsidDel="00D43673">
          <w:delText>Hormone receptor (</w:delText>
        </w:r>
      </w:del>
      <w:r w:rsidRPr="00A1758D">
        <w:t>HR</w:t>
      </w:r>
      <w:del w:id="128" w:author="Antonio Marra" w:date="2025-07-22T10:51:00Z" w16du:dateUtc="2025-07-22T08:51:00Z">
        <w:r w:rsidRPr="00A1758D" w:rsidDel="00D43673">
          <w:delText>)</w:delText>
        </w:r>
      </w:del>
      <w:r w:rsidRPr="00A1758D">
        <w:t xml:space="preserve"> status, including estrogen receptor (ER) and progesterone receptor (PR), and HER2 status were assessed by immunohistochemistry (IHC), and HER2 fluorescence </w:t>
      </w:r>
      <w:r w:rsidRPr="00A1758D">
        <w:rPr>
          <w:i/>
        </w:rPr>
        <w:t>in situ</w:t>
      </w:r>
      <w:r w:rsidRPr="00A1758D">
        <w:t xml:space="preserve"> hybridization (FISH), according to the American Society of Clinical Oncology (ASCO)/ College of American Pathologists (CAP) testing guidelines</w:t>
      </w:r>
      <w:r>
        <w:fldChar w:fldCharType="begin">
          <w:fldData xml:space="preserve">PEVuZE5vdGU+PENpdGU+PEF1dGhvcj5BbGxpc29uPC9BdXRob3I+PFllYXI+MjAyMDwvWWVhcj48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</w:fldData>
        </w:fldChar>
      </w:r>
      <w:r w:rsidR="00F76958">
        <w:instrText xml:space="preserve"> ADDIN EN.CITE </w:instrText>
      </w:r>
      <w:r w:rsidR="00F76958">
        <w:fldChar w:fldCharType="begin">
          <w:fldData xml:space="preserve">PEVuZE5vdGU+PENpdGU+PEF1dGhvcj5BbGxpc29uPC9BdXRob3I+PFllYXI+MjAyMDwvWWVhcj48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</w:fldData>
        </w:fldChar>
      </w:r>
      <w:r w:rsidR="00F76958">
        <w:instrText xml:space="preserve"> ADDIN EN.CITE.DATA </w:instrText>
      </w:r>
      <w:r w:rsidR="00F76958">
        <w:fldChar w:fldCharType="end"/>
      </w:r>
      <w:r>
        <w:fldChar w:fldCharType="separate"/>
      </w:r>
      <w:r w:rsidR="00F76958" w:rsidRPr="00F76958">
        <w:rPr>
          <w:noProof/>
          <w:vertAlign w:val="superscript"/>
        </w:rPr>
        <w:t>42,43</w:t>
      </w:r>
      <w:r>
        <w:fldChar w:fldCharType="end"/>
      </w:r>
      <w:r w:rsidRPr="00A1758D">
        <w:t xml:space="preserve">. Tumors were classified as HR-positive/HER2-negative defined as ER IHC &gt;1% and/or PR IHC &gt;1% and HER2 IHC 0/1+ or 2+ without gene amplification by FISH, HER2-positive defined as HER2 IHC 3+ or 2+ with gene amplification by FISH, regardless of the ER status and triple-negative defined as lacking ER, PR and HER2 expression. Clinical data, including demographic information, clinical staging, type of NST, surgical staging, and follow-up were abstracted from the electronic medical records. Following NST all patients underwent surgery and </w:t>
      </w:r>
      <w:proofErr w:type="spellStart"/>
      <w:r w:rsidRPr="00A1758D">
        <w:t>pCR</w:t>
      </w:r>
      <w:proofErr w:type="spellEnd"/>
      <w:r w:rsidRPr="00A1758D">
        <w:t xml:space="preserve"> was defined as the absence of residual invasive cancer in the breast and all sampled regional nodes (ypT0/Tis ypN0 in the current American Joint Committee on Cancer staging system)</w:t>
      </w:r>
      <w:r>
        <w:fldChar w:fldCharType="begin">
          <w:fldData xml:space="preserve">PEVuZE5vdGU+PENpdGU+PEF1dGhvcj5Lb3JkZTwvQXV0aG9yPjxZZWFyPjIwMjE8L1llYXI+PFJl
Y051bT40Mzk3MjwvUmVjTnVtPjxEaXNwbGF5VGV4dD48c3R5bGUgZmFjZT0ic3VwZXJzY3JpcHQi
PjE8L3N0eWxlPjwvRGlzcGxheVRleHQ+PHJlY29yZD48cmVjLW51bWJlcj40Mzk3MjwvcmVjLW51
bWJlcj48Zm9yZWlnbi1rZXlzPjxrZXkgYXBwPSJFTiIgZGItaWQ9IngyOWYwMmQyNHNmZTV2ZXAy
d2VwYXR3eHNkdnpkcHhyZHc1diIgdGltZXN0YW1wPSIxNzA5MTE3NDM0Ij40Mzk3Mjwva2V5Pjwv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instrText xml:space="preserve"> ADDIN EN.CITE </w:instrText>
      </w:r>
      <w:r>
        <w:fldChar w:fldCharType="begin">
          <w:fldData xml:space="preserve">PEVuZE5vdGU+PENpdGU+PEF1dGhvcj5Lb3JkZTwvQXV0aG9yPjxZZWFyPjIwMjE8L1llYXI+PFJl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==
</w:fldData>
        </w:fldChar>
      </w:r>
      <w:r>
        <w:instrText xml:space="preserve"> ADDIN EN.CITE.DATA </w:instrText>
      </w:r>
      <w:r>
        <w:fldChar w:fldCharType="end"/>
      </w:r>
      <w:r>
        <w:fldChar w:fldCharType="separate"/>
      </w:r>
      <w:r w:rsidRPr="00D508D6">
        <w:rPr>
          <w:noProof/>
          <w:vertAlign w:val="superscript"/>
        </w:rPr>
        <w:t>1</w:t>
      </w:r>
      <w:r>
        <w:fldChar w:fldCharType="end"/>
      </w:r>
      <w:r>
        <w:t>.</w:t>
      </w:r>
      <w:r w:rsidRPr="00A1758D">
        <w:t xml:space="preserve"> </w:t>
      </w:r>
    </w:p>
    <w:p w14:paraId="4699777A" w14:textId="77777777" w:rsidR="00B14A15" w:rsidRPr="00A1758D" w:rsidRDefault="00B14A15" w:rsidP="00B14A15">
      <w:pPr>
        <w:spacing w:line="480" w:lineRule="auto"/>
        <w:jc w:val="both"/>
      </w:pPr>
    </w:p>
    <w:p w14:paraId="08896076" w14:textId="77777777" w:rsidR="00B14A15" w:rsidRPr="00A1758D" w:rsidRDefault="00B14A15" w:rsidP="00B14A15">
      <w:pPr>
        <w:pStyle w:val="Heading2"/>
        <w:spacing w:before="0" w:after="0" w:line="480" w:lineRule="auto"/>
        <w:jc w:val="both"/>
        <w:rPr>
          <w:b/>
          <w:bCs/>
          <w:i/>
          <w:iCs/>
          <w:sz w:val="22"/>
          <w:szCs w:val="22"/>
        </w:rPr>
      </w:pPr>
      <w:r w:rsidRPr="00A1758D">
        <w:rPr>
          <w:b/>
          <w:bCs/>
          <w:i/>
          <w:iCs/>
          <w:sz w:val="22"/>
          <w:szCs w:val="22"/>
        </w:rPr>
        <w:t>Sample collection and processing</w:t>
      </w:r>
    </w:p>
    <w:p w14:paraId="194639E1" w14:textId="3E8CEEA2" w:rsidR="00B14A15" w:rsidRPr="00A1758D" w:rsidRDefault="00B14A15" w:rsidP="00B14A15">
      <w:pPr>
        <w:spacing w:line="480" w:lineRule="auto"/>
        <w:jc w:val="both"/>
      </w:pPr>
      <w:r w:rsidRPr="00A1758D">
        <w:t xml:space="preserve">Tissue samples from the primary tumor were collected at the time of initial biopsy and at the time of surgery after NST. </w:t>
      </w:r>
      <w:del w:id="129" w:author="Antonio Marra" w:date="2025-07-22T11:02:00Z" w16du:dateUtc="2025-07-22T09:02:00Z">
        <w:r w:rsidRPr="00A1758D" w:rsidDel="00253E33">
          <w:delText xml:space="preserve">Serial peripheral blood samples were collected from each patient prior to start, during and after completion of NST in two Streck cell-free DNA blood collection tubes (BCT; Streck, La Vista, NE). </w:delText>
        </w:r>
      </w:del>
      <w:ins w:id="130" w:author="Antonio Marra" w:date="2025-07-22T11:01:00Z" w16du:dateUtc="2025-07-22T09:01:00Z">
        <w:r w:rsidR="00E7227B" w:rsidRPr="00E7227B">
          <w:t xml:space="preserve">Given the variability in timing and duration of NST regimens in breast cancer, </w:t>
        </w:r>
      </w:ins>
      <w:ins w:id="131" w:author="Antonio Marra" w:date="2025-07-22T11:03:00Z" w16du:dateUtc="2025-07-22T09:03:00Z">
        <w:r w:rsidR="00606703">
          <w:t>pre-treatment</w:t>
        </w:r>
      </w:ins>
      <w:ins w:id="132" w:author="Antonio Marra" w:date="2025-07-22T11:01:00Z" w16du:dateUtc="2025-07-22T09:01:00Z">
        <w:r w:rsidR="00E7227B" w:rsidRPr="00E7227B">
          <w:t xml:space="preserve"> (T0) blood samples were collected prior to the initiation of cycle 1. </w:t>
        </w:r>
      </w:ins>
      <w:ins w:id="133" w:author="Antonio Marra" w:date="2025-07-22T11:03:00Z" w16du:dateUtc="2025-07-22T09:03:00Z">
        <w:r w:rsidR="00606703">
          <w:t>On</w:t>
        </w:r>
      </w:ins>
      <w:ins w:id="134" w:author="Antonio Marra" w:date="2025-07-22T11:01:00Z" w16du:dateUtc="2025-07-22T09:01:00Z">
        <w:r w:rsidR="00E7227B" w:rsidRPr="00E7227B">
          <w:t xml:space="preserve">-treatment (T1) samples were collected at a planned intermediate timepoint during NST, typically after the mid-cycle. </w:t>
        </w:r>
      </w:ins>
      <w:ins w:id="135" w:author="Antonio Marra" w:date="2025-07-22T11:03:00Z" w16du:dateUtc="2025-07-22T09:03:00Z">
        <w:r w:rsidR="00606703">
          <w:t>Post-treatment</w:t>
        </w:r>
      </w:ins>
      <w:ins w:id="136" w:author="Antonio Marra" w:date="2025-07-22T11:01:00Z" w16du:dateUtc="2025-07-22T09:01:00Z">
        <w:r w:rsidR="00E7227B" w:rsidRPr="00E7227B">
          <w:t xml:space="preserve"> (T2) samples were collected at the end of NST and within two weeks prior to surgery. The median interval between T0 and T1 was 56 days (IQR, 54–64.8), and between T0 and T2 was 119 days (IQR, 98–138.5)</w:t>
        </w:r>
        <w:r w:rsidR="00E7227B">
          <w:t>.</w:t>
        </w:r>
      </w:ins>
      <w:ins w:id="137" w:author="Antonio Marra" w:date="2025-07-22T10:54:00Z" w16du:dateUtc="2025-07-22T08:54:00Z">
        <w:r w:rsidR="00D43673" w:rsidRPr="00D43673">
          <w:t xml:space="preserve"> </w:t>
        </w:r>
      </w:ins>
      <w:ins w:id="138" w:author="Antonio Marra" w:date="2025-07-22T11:02:00Z" w16du:dateUtc="2025-07-22T09:02:00Z">
        <w:r w:rsidR="00253E33" w:rsidRPr="00253E33">
          <w:t xml:space="preserve">Serial peripheral blood samples from each patient </w:t>
        </w:r>
      </w:ins>
      <w:ins w:id="139" w:author="Antonio Marra" w:date="2025-07-22T11:03:00Z" w16du:dateUtc="2025-07-22T09:03:00Z">
        <w:r w:rsidR="00253E33">
          <w:t xml:space="preserve">were </w:t>
        </w:r>
        <w:r w:rsidR="00253E33" w:rsidRPr="00253E33">
          <w:t xml:space="preserve">collected </w:t>
        </w:r>
      </w:ins>
      <w:ins w:id="140" w:author="Antonio Marra" w:date="2025-07-22T11:02:00Z" w16du:dateUtc="2025-07-22T09:02:00Z">
        <w:r w:rsidR="00253E33" w:rsidRPr="00253E33">
          <w:t xml:space="preserve">in two Streck cell-free DNA blood collection tubes (BCT; Streck, La Vista, NE). </w:t>
        </w:r>
      </w:ins>
      <w:r w:rsidRPr="00A1758D">
        <w:t xml:space="preserve">Blood was processed and cell-free DNA (cfDNA) extracted using the </w:t>
      </w:r>
      <w:proofErr w:type="spellStart"/>
      <w:r w:rsidRPr="00A1758D">
        <w:t>QIAsymphony</w:t>
      </w:r>
      <w:proofErr w:type="spellEnd"/>
      <w:r w:rsidRPr="00A1758D">
        <w:t xml:space="preserve"> SP system (Qiagen), quantified, and stored following validated standard operating procedures at MSK’s cfDNA extraction laboratory in the Department of Pathology and Laboratory Medicine, as previously described</w:t>
      </w:r>
      <w:r>
        <w:fldChar w:fldCharType="begin">
          <w:fldData xml:space="preserve">PEVuZE5vdGU+PENpdGU+PEF1dGhvcj5Bc2hsZXk8L0F1dGhvcj48WWVhcj4yMDIzPC9ZZWFyPjxS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</w:fldData>
        </w:fldChar>
      </w:r>
      <w:r w:rsidR="00F76958">
        <w:instrText xml:space="preserve"> ADDIN EN.CITE </w:instrText>
      </w:r>
      <w:r w:rsidR="00F76958">
        <w:fldChar w:fldCharType="begin">
          <w:fldData xml:space="preserve">PEVuZE5vdGU+PENpdGU+PEF1dGhvcj5Bc2hsZXk8L0F1dGhvcj48WWVhcj4yMDIzPC9ZZWFyPjxS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</w:fldData>
        </w:fldChar>
      </w:r>
      <w:r w:rsidR="00F76958">
        <w:instrText xml:space="preserve"> ADDIN EN.CITE.DATA </w:instrText>
      </w:r>
      <w:r w:rsidR="00F76958">
        <w:fldChar w:fldCharType="end"/>
      </w:r>
      <w:r>
        <w:fldChar w:fldCharType="separate"/>
      </w:r>
      <w:r w:rsidR="00F76958" w:rsidRPr="00F76958">
        <w:rPr>
          <w:noProof/>
          <w:vertAlign w:val="superscript"/>
        </w:rPr>
        <w:t>44</w:t>
      </w:r>
      <w:r>
        <w:fldChar w:fldCharType="end"/>
      </w:r>
      <w:r w:rsidRPr="00A1758D">
        <w:t>.</w:t>
      </w:r>
    </w:p>
    <w:p w14:paraId="36272A41" w14:textId="77777777" w:rsidR="00B14A15" w:rsidRPr="00A1758D" w:rsidRDefault="00B14A15" w:rsidP="00B14A15">
      <w:pPr>
        <w:spacing w:line="480" w:lineRule="auto"/>
        <w:jc w:val="both"/>
      </w:pPr>
    </w:p>
    <w:p w14:paraId="178CDE53" w14:textId="77777777" w:rsidR="00B14A15" w:rsidRPr="00A1758D" w:rsidRDefault="00B14A15" w:rsidP="00B14A15">
      <w:pPr>
        <w:pStyle w:val="Heading2"/>
        <w:spacing w:before="0" w:after="0" w:line="480" w:lineRule="auto"/>
        <w:jc w:val="both"/>
        <w:rPr>
          <w:b/>
          <w:bCs/>
          <w:i/>
          <w:iCs/>
          <w:sz w:val="22"/>
          <w:szCs w:val="22"/>
        </w:rPr>
      </w:pPr>
      <w:r w:rsidRPr="00A1758D">
        <w:rPr>
          <w:b/>
          <w:bCs/>
          <w:i/>
          <w:iCs/>
          <w:sz w:val="22"/>
          <w:szCs w:val="22"/>
        </w:rPr>
        <w:t>Tumor and cfDNA targeted sequencing</w:t>
      </w:r>
    </w:p>
    <w:p w14:paraId="1239E069" w14:textId="273FF128" w:rsidR="00B14A15" w:rsidRPr="00A1758D" w:rsidRDefault="00B14A15" w:rsidP="00B14A15">
      <w:pPr>
        <w:spacing w:line="480" w:lineRule="auto"/>
        <w:jc w:val="both"/>
      </w:pPr>
      <w:r w:rsidRPr="00A1758D">
        <w:t>Formalin-fixed paraffin-embedded pre-treatment tissue samples, pretreatment cfDNA samples and post-treatment residual disease samples (when available) underwent targeted sequencing using the MSK Integrated Mutation Profiling of Actionable Cancer Targets (MSK-IMPACT) assay at MSK’s Integrated Genomics Organization (IGO), which comprises all coding regions and selected intronic and regulatory regions of up to 410 cancer genes, as previously described</w:t>
      </w:r>
      <w:r>
        <w:fldChar w:fldCharType="begin">
          <w:fldData xml:space="preserve">PEVuZE5vdGU+PENpdGU+PEF1dGhvcj5aZWhpcjwvQXV0aG9yPjxZZWFyPjIwMTc8L1llYXI+PFJl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</w:fldData>
        </w:fldChar>
      </w:r>
      <w:r w:rsidR="00F76958">
        <w:instrText xml:space="preserve"> ADDIN EN.CITE </w:instrText>
      </w:r>
      <w:r w:rsidR="00F76958">
        <w:fldChar w:fldCharType="begin">
          <w:fldData xml:space="preserve">PEVuZE5vdGU+PENpdGU+PEF1dGhvcj5aZWhpcjwvQXV0aG9yPjxZZWFyPjIwMTc8L1llYXI+PFJl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</w:fldData>
        </w:fldChar>
      </w:r>
      <w:r w:rsidR="00F76958">
        <w:instrText xml:space="preserve"> ADDIN EN.CITE.DATA </w:instrText>
      </w:r>
      <w:r w:rsidR="00F76958">
        <w:fldChar w:fldCharType="end"/>
      </w:r>
      <w:r>
        <w:fldChar w:fldCharType="separate"/>
      </w:r>
      <w:r w:rsidR="00F76958" w:rsidRPr="00F76958">
        <w:rPr>
          <w:noProof/>
          <w:vertAlign w:val="superscript"/>
        </w:rPr>
        <w:t>45,46</w:t>
      </w:r>
      <w:r>
        <w:fldChar w:fldCharType="end"/>
      </w:r>
      <w:r w:rsidRPr="00A1758D">
        <w:t>. MSK-IMPACT sequencing data were analyzed using a validated bioinformatics pipeline as previously described</w:t>
      </w:r>
      <w:r>
        <w:fldChar w:fldCharType="begin">
          <w:fldData xml:space="preserve">PEVuZE5vdGU+PENpdGU+PEF1dGhvcj5TY2h3YXJ0ejwvQXV0aG9yPjxZZWFyPjIwMjI8L1llYXI+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=
</w:fldData>
        </w:fldChar>
      </w:r>
      <w:r w:rsidR="00F76958">
        <w:instrText xml:space="preserve"> ADDIN EN.CITE </w:instrText>
      </w:r>
      <w:r w:rsidR="00F76958">
        <w:fldChar w:fldCharType="begin">
          <w:fldData xml:space="preserve">PEVuZE5vdGU+PENpdGU+PEF1dGhvcj5TY2h3YXJ0ejwvQXV0aG9yPjxZZWFyPjIwMjI8L1llYXI+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=
</w:fldData>
        </w:fldChar>
      </w:r>
      <w:r w:rsidR="00F76958">
        <w:instrText xml:space="preserve"> ADDIN EN.CITE.DATA </w:instrText>
      </w:r>
      <w:r w:rsidR="00F76958">
        <w:fldChar w:fldCharType="end"/>
      </w:r>
      <w:r>
        <w:fldChar w:fldCharType="separate"/>
      </w:r>
      <w:r w:rsidR="00F76958" w:rsidRPr="00F76958">
        <w:rPr>
          <w:noProof/>
          <w:vertAlign w:val="superscript"/>
        </w:rPr>
        <w:t>47-50</w:t>
      </w:r>
      <w:r>
        <w:fldChar w:fldCharType="end"/>
      </w:r>
      <w:r w:rsidRPr="00A1758D">
        <w:t xml:space="preserve">. The median depth of coverage for tumor samples was 467X (range: 267-841), 604X (range: 199-905) for normal samples and 434X (range: 255-871) for the baseline cfDNA samples. The aggregated set of variants identified in the tissue and baseline cfDNA samples of a given patient were genotyped in all patient-matched samples using </w:t>
      </w:r>
      <w:proofErr w:type="spellStart"/>
      <w:r w:rsidRPr="0010175A">
        <w:rPr>
          <w:i/>
          <w:iCs/>
        </w:rPr>
        <w:t>SAMtools</w:t>
      </w:r>
      <w:proofErr w:type="spellEnd"/>
      <w:r w:rsidRPr="0010175A">
        <w:rPr>
          <w:i/>
          <w:iCs/>
        </w:rPr>
        <w:t xml:space="preserve"> </w:t>
      </w:r>
      <w:proofErr w:type="spellStart"/>
      <w:r w:rsidRPr="0010175A">
        <w:rPr>
          <w:i/>
          <w:iCs/>
        </w:rPr>
        <w:t>mpileup</w:t>
      </w:r>
      <w:proofErr w:type="spellEnd"/>
      <w:r w:rsidRPr="00A1758D">
        <w:t xml:space="preserve"> (</w:t>
      </w:r>
      <w:proofErr w:type="spellStart"/>
      <w:r w:rsidRPr="00A1758D">
        <w:t>htslib</w:t>
      </w:r>
      <w:proofErr w:type="spellEnd"/>
      <w:r w:rsidRPr="00A1758D">
        <w:t xml:space="preserve"> 1.2.1)</w:t>
      </w:r>
      <w:r>
        <w:fldChar w:fldCharType="begin"/>
      </w:r>
      <w:r w:rsidR="00F76958">
        <w:instrText xml:space="preserve"> ADDIN EN.CITE &lt;EndNote&gt;&lt;Cite&gt;&lt;Author&gt;Li&lt;/Author&gt;&lt;Year&gt;2009&lt;/Year&gt;&lt;RecNum&gt;44203&lt;/RecNum&gt;&lt;DisplayText&gt;&lt;style face="superscript"&gt;51&lt;/style&gt;&lt;/DisplayText&gt;&lt;record&gt;&lt;rec-number&gt;44203&lt;/rec-number&gt;&lt;foreign-keys&gt;&lt;key app="EN" db-id="x29f02d24sfe5vep2wepatwxsdvzdpxrdw5v" timestamp="1709144742"&gt;44203&lt;/key&gt;&lt;/foreign-keys&gt;&lt;ref-type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(Print)&amp;#xD;1367-4803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fldChar w:fldCharType="separate"/>
      </w:r>
      <w:r w:rsidR="00F76958" w:rsidRPr="00F76958">
        <w:rPr>
          <w:noProof/>
          <w:vertAlign w:val="superscript"/>
        </w:rPr>
        <w:t>51</w:t>
      </w:r>
      <w:r>
        <w:fldChar w:fldCharType="end"/>
      </w:r>
      <w:r w:rsidRPr="00A1758D">
        <w:t xml:space="preserve">. </w:t>
      </w:r>
      <w:ins w:id="141" w:author="Brown, David" w:date="2025-08-08T00:59:00Z" w16du:dateUtc="2025-08-08T04:59:00Z">
        <w:r w:rsidR="00D24503">
          <w:t>We cons</w:t>
        </w:r>
      </w:ins>
      <w:ins w:id="142" w:author="Brown, David" w:date="2025-08-08T01:00:00Z" w16du:dateUtc="2025-08-08T05:00:00Z">
        <w:r w:rsidR="00D24503">
          <w:t xml:space="preserve">idered </w:t>
        </w:r>
      </w:ins>
      <w:ins w:id="143" w:author="Brown, David" w:date="2025-08-08T01:01:00Z" w16du:dateUtc="2025-08-08T05:01:00Z">
        <w:r w:rsidR="00D24503">
          <w:t xml:space="preserve">a mutation as </w:t>
        </w:r>
      </w:ins>
      <w:del w:id="144" w:author="Brown, David" w:date="2025-08-08T00:58:00Z" w16du:dateUtc="2025-08-08T04:58:00Z">
        <w:r w:rsidRPr="00A1758D" w:rsidDel="00D24503">
          <w:rPr>
            <w:i/>
          </w:rPr>
          <w:delText>De novo</w:delText>
        </w:r>
        <w:r w:rsidRPr="00A1758D" w:rsidDel="00D24503">
          <w:delText xml:space="preserve"> </w:delText>
        </w:r>
      </w:del>
      <w:ins w:id="145" w:author="Brown, David" w:date="2025-08-08T01:00:00Z" w16du:dateUtc="2025-08-08T05:00:00Z">
        <w:r w:rsidR="00D24503">
          <w:t xml:space="preserve">likely </w:t>
        </w:r>
      </w:ins>
      <w:ins w:id="146" w:author="Brown, David" w:date="2025-08-08T00:58:00Z" w16du:dateUtc="2025-08-08T04:58:00Z">
        <w:r w:rsidR="00D24503">
          <w:t xml:space="preserve">clonal hematopoiesis (CH) </w:t>
        </w:r>
      </w:ins>
      <w:del w:id="147" w:author="Brown, David" w:date="2025-08-08T00:58:00Z" w16du:dateUtc="2025-08-08T04:58:00Z">
        <w:r w:rsidRPr="00A1758D" w:rsidDel="00D24503">
          <w:delText>somatic</w:delText>
        </w:r>
      </w:del>
      <w:ins w:id="148" w:author="Brown, David" w:date="2025-08-08T01:02:00Z" w16du:dateUtc="2025-08-08T05:02:00Z">
        <w:r w:rsidR="00D24503">
          <w:t>if the</w:t>
        </w:r>
      </w:ins>
      <w:del w:id="149" w:author="Brown, David" w:date="2025-08-08T00:58:00Z" w16du:dateUtc="2025-08-08T04:58:00Z">
        <w:r w:rsidRPr="00A1758D" w:rsidDel="00D24503">
          <w:delText xml:space="preserve"> </w:delText>
        </w:r>
      </w:del>
      <w:del w:id="150" w:author="Brown, David" w:date="2025-08-08T01:01:00Z" w16du:dateUtc="2025-08-08T05:01:00Z">
        <w:r w:rsidRPr="00A1758D" w:rsidDel="00D24503">
          <w:delText xml:space="preserve">mutations </w:delText>
        </w:r>
      </w:del>
      <w:ins w:id="151" w:author="Brown, David" w:date="2025-08-08T01:00:00Z" w16du:dateUtc="2025-08-08T05:00:00Z">
        <w:r w:rsidR="00D24503">
          <w:t xml:space="preserve"> variant</w:t>
        </w:r>
      </w:ins>
      <w:ins w:id="152" w:author="Brown, David" w:date="2025-08-08T01:02:00Z" w16du:dateUtc="2025-08-08T05:02:00Z">
        <w:r w:rsidR="00D24503">
          <w:t xml:space="preserve"> was</w:t>
        </w:r>
      </w:ins>
      <w:ins w:id="153" w:author="Brown, David" w:date="2025-08-08T00:59:00Z" w16du:dateUtc="2025-08-08T04:59:00Z">
        <w:r w:rsidR="00D24503">
          <w:t xml:space="preserve"> </w:t>
        </w:r>
      </w:ins>
      <w:del w:id="154" w:author="Brown, David" w:date="2025-08-08T00:58:00Z" w16du:dateUtc="2025-08-08T04:58:00Z">
        <w:r w:rsidRPr="00A1758D" w:rsidDel="00D24503">
          <w:delText xml:space="preserve">were defined </w:delText>
        </w:r>
      </w:del>
      <w:del w:id="155" w:author="Brown, David" w:date="2025-08-08T00:59:00Z" w16du:dateUtc="2025-08-08T04:59:00Z">
        <w:r w:rsidRPr="00A1758D" w:rsidDel="00D24503">
          <w:delText xml:space="preserve">as </w:delText>
        </w:r>
      </w:del>
      <w:del w:id="156" w:author="Brown, David" w:date="2025-08-08T01:00:00Z" w16du:dateUtc="2025-08-08T05:00:00Z">
        <w:r w:rsidRPr="00A1758D" w:rsidDel="00D24503">
          <w:delText>those that were initially detected in each sample. All other mutations were detected by genotyping.</w:delText>
        </w:r>
      </w:del>
      <w:ins w:id="157" w:author="Brown, David" w:date="2025-08-08T01:00:00Z" w16du:dateUtc="2025-08-08T05:00:00Z">
        <w:r w:rsidR="00D24503">
          <w:t>detected ou</w:t>
        </w:r>
      </w:ins>
      <w:ins w:id="158" w:author="Brown, David" w:date="2025-08-08T01:01:00Z" w16du:dateUtc="2025-08-08T05:01:00Z">
        <w:r w:rsidR="00D24503">
          <w:t>tr</w:t>
        </w:r>
      </w:ins>
      <w:ins w:id="159" w:author="Brown, David" w:date="2025-08-08T01:00:00Z" w16du:dateUtc="2025-08-08T05:00:00Z">
        <w:r w:rsidR="00D24503">
          <w:t xml:space="preserve">ight by the standard pipeline </w:t>
        </w:r>
      </w:ins>
      <w:ins w:id="160" w:author="Brown, David" w:date="2025-08-08T01:01:00Z" w16du:dateUtc="2025-08-08T05:01:00Z">
        <w:r w:rsidR="00D24503">
          <w:t>in the baseline plasma sample and</w:t>
        </w:r>
      </w:ins>
      <w:ins w:id="161" w:author="Brown, David" w:date="2025-08-08T01:02:00Z" w16du:dateUtc="2025-08-08T05:02:00Z">
        <w:r w:rsidR="00D24503">
          <w:t xml:space="preserve"> was absent </w:t>
        </w:r>
        <w:r w:rsidR="00D24503">
          <w:lastRenderedPageBreak/>
          <w:t xml:space="preserve">from the </w:t>
        </w:r>
      </w:ins>
      <w:ins w:id="162" w:author="Brown, David" w:date="2025-08-08T01:03:00Z" w16du:dateUtc="2025-08-08T05:03:00Z">
        <w:r w:rsidR="00D24503">
          <w:t>initial biopsy or residual disease after genotyping.</w:t>
        </w:r>
      </w:ins>
      <w:ins w:id="163" w:author="Brown, David" w:date="2025-08-08T01:04:00Z" w16du:dateUtc="2025-08-08T05:04:00Z">
        <w:r w:rsidR="00D24503">
          <w:t xml:space="preserve"> These variants were excluded from further analyses.</w:t>
        </w:r>
      </w:ins>
    </w:p>
    <w:p w14:paraId="5162CFD8" w14:textId="77777777" w:rsidR="00B14A15" w:rsidRPr="00A1758D" w:rsidRDefault="00B14A15" w:rsidP="00B14A15">
      <w:pPr>
        <w:spacing w:line="480" w:lineRule="auto"/>
        <w:jc w:val="both"/>
      </w:pPr>
    </w:p>
    <w:p w14:paraId="56CC780B" w14:textId="51A3B7FE" w:rsidR="00B14A15" w:rsidRPr="00A1758D" w:rsidRDefault="00B14A15" w:rsidP="00B14A15">
      <w:pPr>
        <w:pStyle w:val="Heading2"/>
        <w:spacing w:before="0" w:after="0" w:line="480" w:lineRule="auto"/>
        <w:jc w:val="both"/>
        <w:rPr>
          <w:b/>
          <w:bCs/>
          <w:i/>
          <w:iCs/>
          <w:sz w:val="22"/>
          <w:szCs w:val="22"/>
        </w:rPr>
      </w:pPr>
      <w:bookmarkStart w:id="164" w:name="_heading=h.if7pk3n0edkg" w:colFirst="0" w:colLast="0"/>
      <w:bookmarkEnd w:id="164"/>
      <w:r w:rsidRPr="00A1758D">
        <w:rPr>
          <w:b/>
          <w:bCs/>
          <w:i/>
          <w:iCs/>
          <w:sz w:val="22"/>
          <w:szCs w:val="22"/>
        </w:rPr>
        <w:t xml:space="preserve">Tumor-guided droplet </w:t>
      </w:r>
      <w:r w:rsidR="005C101F" w:rsidRPr="00A1758D">
        <w:rPr>
          <w:b/>
          <w:bCs/>
          <w:i/>
          <w:iCs/>
          <w:sz w:val="22"/>
          <w:szCs w:val="22"/>
        </w:rPr>
        <w:t xml:space="preserve">digital </w:t>
      </w:r>
      <w:r w:rsidRPr="00A1758D">
        <w:rPr>
          <w:b/>
          <w:bCs/>
          <w:i/>
          <w:iCs/>
          <w:sz w:val="22"/>
          <w:szCs w:val="22"/>
        </w:rPr>
        <w:t>PCR of cfDNA</w:t>
      </w:r>
    </w:p>
    <w:p w14:paraId="7D263162" w14:textId="70A68740" w:rsidR="00B14A15" w:rsidRPr="00A1758D" w:rsidRDefault="00B14A15" w:rsidP="00B14A15">
      <w:pPr>
        <w:spacing w:line="480" w:lineRule="auto"/>
        <w:jc w:val="both"/>
      </w:pPr>
      <w:r w:rsidRPr="00A1758D">
        <w:t xml:space="preserve">To monitor response to NST in the cfDNA, whenever possible, two variants identified in the tumor tissue by MSK-IMPACT sequencing were selected to design personalized </w:t>
      </w:r>
      <w:del w:id="165" w:author="Antonio Marra" w:date="2025-07-22T12:58:00Z" w16du:dateUtc="2025-07-22T10:58:00Z">
        <w:r w:rsidRPr="00A1758D" w:rsidDel="007C39FD">
          <w:delText xml:space="preserve">droplet </w:delText>
        </w:r>
        <w:r w:rsidR="005C101F" w:rsidRPr="00A1758D" w:rsidDel="007C39FD">
          <w:delText xml:space="preserve">digital </w:delText>
        </w:r>
        <w:r w:rsidRPr="00A1758D" w:rsidDel="007C39FD">
          <w:delText>PCR (</w:delText>
        </w:r>
      </w:del>
      <w:proofErr w:type="spellStart"/>
      <w:r w:rsidRPr="00A1758D">
        <w:t>ddPCR</w:t>
      </w:r>
      <w:proofErr w:type="spellEnd"/>
      <w:del w:id="166" w:author="Antonio Marra" w:date="2025-07-22T12:58:00Z" w16du:dateUtc="2025-07-22T10:58:00Z">
        <w:r w:rsidRPr="00A1758D" w:rsidDel="007C39FD">
          <w:delText>)</w:delText>
        </w:r>
      </w:del>
      <w:r w:rsidRPr="00A1758D">
        <w:t xml:space="preserve"> assays for each patient, as described previously</w:t>
      </w:r>
      <w:r>
        <w:fldChar w:fldCharType="begin">
          <w:fldData xml:space="preserve">PEVuZE5vdGU+PENpdGU+PEF1dGhvcj5HYXJjaWEtTXVyaWxsYXM8L0F1dGhvcj48WWVhcj4yMDE1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</w:fldData>
        </w:fldChar>
      </w:r>
      <w:r w:rsidR="00F76958">
        <w:instrText xml:space="preserve"> ADDIN EN.CITE </w:instrText>
      </w:r>
      <w:r w:rsidR="00F76958">
        <w:fldChar w:fldCharType="begin">
          <w:fldData xml:space="preserve">PEVuZE5vdGU+PENpdGU+PEF1dGhvcj5HYXJjaWEtTXVyaWxsYXM8L0F1dGhvcj48WWVhcj4yMDE1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</w:fldData>
        </w:fldChar>
      </w:r>
      <w:r w:rsidR="00F76958">
        <w:instrText xml:space="preserve"> ADDIN EN.CITE.DATA </w:instrText>
      </w:r>
      <w:r w:rsidR="00F76958">
        <w:fldChar w:fldCharType="end"/>
      </w:r>
      <w:r>
        <w:fldChar w:fldCharType="separate"/>
      </w:r>
      <w:r w:rsidR="00F76958" w:rsidRPr="00F76958">
        <w:rPr>
          <w:noProof/>
          <w:vertAlign w:val="superscript"/>
        </w:rPr>
        <w:t>19,52,53</w:t>
      </w:r>
      <w:r>
        <w:fldChar w:fldCharType="end"/>
      </w:r>
      <w:r w:rsidRPr="00A1758D">
        <w:t xml:space="preserve">. Patient-specific </w:t>
      </w:r>
      <w:proofErr w:type="spellStart"/>
      <w:r w:rsidRPr="00A1758D">
        <w:t>ddPCR</w:t>
      </w:r>
      <w:proofErr w:type="spellEnd"/>
      <w:r w:rsidRPr="00A1758D">
        <w:t xml:space="preserve"> assays were then used to track the variant in cfDNA at baseline and in subsequent plasma samples collected on- and post-NST. </w:t>
      </w:r>
      <w:moveFromRangeStart w:id="167" w:author="Brown, David" w:date="2025-08-08T00:14:00Z" w:name="move205504461"/>
      <w:moveFrom w:id="168" w:author="Brown, David" w:date="2025-08-08T00:14:00Z" w16du:dateUtc="2025-08-08T04:14:00Z">
        <w:r w:rsidRPr="00A1758D" w:rsidDel="00EE299D">
          <w:t>We considered a plasma sample as ctDNA positive if any variant was observed with an allele fraction (AF) &gt;0%.</w:t>
        </w:r>
        <w:ins w:id="169" w:author="Antonio Marra" w:date="2025-07-22T13:22:00Z" w16du:dateUtc="2025-07-22T11:22:00Z">
          <w:r w:rsidR="00022AD1" w:rsidDel="00EE299D">
            <w:t xml:space="preserve"> </w:t>
          </w:r>
        </w:ins>
      </w:moveFrom>
      <w:moveFromRangeEnd w:id="167"/>
      <w:ins w:id="170" w:author="Antonio Marra" w:date="2025-07-22T13:22:00Z" w16du:dateUtc="2025-07-22T11:22:00Z">
        <w:r w:rsidR="00022AD1" w:rsidRPr="00022AD1">
          <w:t xml:space="preserve">The </w:t>
        </w:r>
        <w:proofErr w:type="spellStart"/>
        <w:r w:rsidR="00022AD1" w:rsidRPr="00022AD1">
          <w:t>ddPCR</w:t>
        </w:r>
        <w:proofErr w:type="spellEnd"/>
        <w:r w:rsidR="00022AD1" w:rsidRPr="00022AD1">
          <w:t xml:space="preserve"> assays had a limit of detection (LoD95) of 0.01%, limit of quantification (</w:t>
        </w:r>
        <w:proofErr w:type="spellStart"/>
        <w:r w:rsidR="00022AD1" w:rsidRPr="00022AD1">
          <w:t>LoQ</w:t>
        </w:r>
        <w:proofErr w:type="spellEnd"/>
        <w:r w:rsidR="00022AD1" w:rsidRPr="00022AD1">
          <w:t>) of 0.05%, and a coefficient of variation of &lt;10% across replicates, as previously</w:t>
        </w:r>
        <w:r w:rsidR="00022AD1">
          <w:t xml:space="preserve"> reported</w:t>
        </w:r>
      </w:ins>
      <w:ins w:id="171" w:author="Antonio Marra" w:date="2025-07-22T13:23:00Z" w16du:dateUtc="2025-07-22T11:23:00Z">
        <w:r w:rsidR="00022AD1">
          <w:fldChar w:fldCharType="begin">
            <w:fldData xml:space="preserve">PEVuZE5vdGU+PENpdGU+PEF1dGhvcj5HYXJjaWEtTXVyaWxsYXM8L0F1dGhvcj48WWVhcj4yMDE1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</w:fldData>
          </w:fldChar>
        </w:r>
      </w:ins>
      <w:r w:rsidR="00F76958">
        <w:instrText xml:space="preserve"> ADDIN EN.CITE </w:instrText>
      </w:r>
      <w:r w:rsidR="00F76958">
        <w:fldChar w:fldCharType="begin">
          <w:fldData xml:space="preserve">PEVuZE5vdGU+PENpdGU+PEF1dGhvcj5HYXJjaWEtTXVyaWxsYXM8L0F1dGhvcj48WWVhcj4yMDE1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</w:fldData>
        </w:fldChar>
      </w:r>
      <w:r w:rsidR="00F76958">
        <w:instrText xml:space="preserve"> ADDIN EN.CITE.DATA </w:instrText>
      </w:r>
      <w:r w:rsidR="00F76958">
        <w:fldChar w:fldCharType="end"/>
      </w:r>
      <w:ins w:id="172" w:author="Antonio Marra" w:date="2025-07-22T13:23:00Z" w16du:dateUtc="2025-07-22T11:23:00Z">
        <w:r w:rsidR="00022AD1">
          <w:fldChar w:fldCharType="separate"/>
        </w:r>
      </w:ins>
      <w:r w:rsidR="00F76958" w:rsidRPr="00F76958">
        <w:rPr>
          <w:noProof/>
          <w:vertAlign w:val="superscript"/>
        </w:rPr>
        <w:t>12,19,52,53</w:t>
      </w:r>
      <w:ins w:id="173" w:author="Antonio Marra" w:date="2025-07-22T13:23:00Z" w16du:dateUtc="2025-07-22T11:23:00Z">
        <w:r w:rsidR="00022AD1">
          <w:fldChar w:fldCharType="end"/>
        </w:r>
        <w:r w:rsidR="00022AD1" w:rsidRPr="00A1758D">
          <w:t>.</w:t>
        </w:r>
      </w:ins>
    </w:p>
    <w:p w14:paraId="3D417250" w14:textId="77777777" w:rsidR="00B14A15" w:rsidRDefault="00B14A15" w:rsidP="00B14A15">
      <w:pPr>
        <w:spacing w:line="480" w:lineRule="auto"/>
        <w:jc w:val="both"/>
        <w:rPr>
          <w:ins w:id="174" w:author="Brown, David" w:date="2025-08-08T00:13:00Z" w16du:dateUtc="2025-08-08T04:13:00Z"/>
        </w:rPr>
      </w:pPr>
    </w:p>
    <w:p w14:paraId="760E6249" w14:textId="4F6095DF" w:rsidR="00EE299D" w:rsidRPr="00A1758D" w:rsidRDefault="00EE299D" w:rsidP="00EE299D">
      <w:pPr>
        <w:pStyle w:val="Heading2"/>
        <w:spacing w:before="0" w:after="0" w:line="480" w:lineRule="auto"/>
        <w:jc w:val="both"/>
        <w:rPr>
          <w:ins w:id="175" w:author="Brown, David" w:date="2025-08-08T00:15:00Z" w16du:dateUtc="2025-08-08T04:15:00Z"/>
          <w:b/>
          <w:bCs/>
          <w:i/>
          <w:iCs/>
          <w:sz w:val="22"/>
          <w:szCs w:val="22"/>
        </w:rPr>
      </w:pPr>
      <w:ins w:id="176" w:author="Brown, David" w:date="2025-08-08T00:15:00Z" w16du:dateUtc="2025-08-08T04:15:00Z">
        <w:r>
          <w:rPr>
            <w:b/>
            <w:bCs/>
            <w:i/>
            <w:iCs/>
            <w:sz w:val="22"/>
            <w:szCs w:val="22"/>
          </w:rPr>
          <w:t>ctDNA positiv</w:t>
        </w:r>
      </w:ins>
      <w:ins w:id="177" w:author="Brown, David" w:date="2025-08-08T00:16:00Z" w16du:dateUtc="2025-08-08T04:16:00Z">
        <w:r>
          <w:rPr>
            <w:b/>
            <w:bCs/>
            <w:i/>
            <w:iCs/>
            <w:sz w:val="22"/>
            <w:szCs w:val="22"/>
          </w:rPr>
          <w:t>e plasma</w:t>
        </w:r>
      </w:ins>
      <w:ins w:id="178" w:author="Brown, David" w:date="2025-08-08T00:15:00Z" w16du:dateUtc="2025-08-08T04:15:00Z">
        <w:r>
          <w:rPr>
            <w:b/>
            <w:bCs/>
            <w:i/>
            <w:iCs/>
            <w:sz w:val="22"/>
            <w:szCs w:val="22"/>
          </w:rPr>
          <w:t xml:space="preserve"> and ctDNA fraction</w:t>
        </w:r>
      </w:ins>
    </w:p>
    <w:p w14:paraId="2111E351" w14:textId="0C38944F" w:rsidR="00EE299D" w:rsidRDefault="00EE299D" w:rsidP="00B14A15">
      <w:pPr>
        <w:spacing w:line="480" w:lineRule="auto"/>
        <w:jc w:val="both"/>
        <w:rPr>
          <w:ins w:id="179" w:author="Brown, David" w:date="2025-08-08T00:20:00Z" w16du:dateUtc="2025-08-08T04:20:00Z"/>
        </w:rPr>
      </w:pPr>
      <w:ins w:id="180" w:author="Brown, David" w:date="2025-08-08T00:15:00Z" w16du:dateUtc="2025-08-08T04:15:00Z">
        <w:r>
          <w:t xml:space="preserve">Using </w:t>
        </w:r>
      </w:ins>
      <w:ins w:id="181" w:author="Brown, David" w:date="2025-08-08T00:16:00Z" w16du:dateUtc="2025-08-08T04:16:00Z">
        <w:r>
          <w:t>the MSK-IMPACT targeted sequencing</w:t>
        </w:r>
      </w:ins>
      <w:ins w:id="182" w:author="Brown, David" w:date="2025-08-08T00:18:00Z" w16du:dateUtc="2025-08-08T04:18:00Z">
        <w:r w:rsidR="000042D4">
          <w:t>, a</w:t>
        </w:r>
        <w:r w:rsidR="000042D4">
          <w:rPr>
            <w:color w:val="0432FF"/>
          </w:rPr>
          <w:t xml:space="preserve"> baseline plasma </w:t>
        </w:r>
      </w:ins>
      <w:ins w:id="183" w:author="Brown, David" w:date="2025-08-08T00:19:00Z" w16du:dateUtc="2025-08-08T04:19:00Z">
        <w:r w:rsidR="000042D4">
          <w:rPr>
            <w:color w:val="0432FF"/>
          </w:rPr>
          <w:t>sample</w:t>
        </w:r>
      </w:ins>
      <w:ins w:id="184" w:author="Brown, David" w:date="2025-08-08T00:18:00Z" w16du:dateUtc="2025-08-08T04:18:00Z">
        <w:r w:rsidR="000042D4">
          <w:rPr>
            <w:color w:val="0432FF"/>
          </w:rPr>
          <w:t xml:space="preserve"> is considered ctDNA positive if ≥1 variant, after excluding instances of potential clonal hematopoiesis (CH), was detected either outright by the standard mutation calling pipeline or by genotyping of tumor informed somatic variants</w:t>
        </w:r>
      </w:ins>
      <w:ins w:id="185" w:author="Brown, David" w:date="2025-08-08T00:19:00Z" w16du:dateUtc="2025-08-08T04:19:00Z">
        <w:r w:rsidR="000042D4">
          <w:rPr>
            <w:color w:val="0432FF"/>
          </w:rPr>
          <w:t xml:space="preserve">. Using the tumor-guided </w:t>
        </w:r>
        <w:proofErr w:type="spellStart"/>
        <w:r w:rsidR="000042D4">
          <w:rPr>
            <w:color w:val="0432FF"/>
          </w:rPr>
          <w:t>ddPCR</w:t>
        </w:r>
        <w:proofErr w:type="spellEnd"/>
        <w:r w:rsidR="000042D4">
          <w:rPr>
            <w:color w:val="0432FF"/>
          </w:rPr>
          <w:t xml:space="preserve">, </w:t>
        </w:r>
      </w:ins>
      <w:moveToRangeStart w:id="186" w:author="Brown, David" w:date="2025-08-08T00:14:00Z" w:name="move205504461"/>
      <w:moveTo w:id="187" w:author="Brown, David" w:date="2025-08-08T00:14:00Z" w16du:dateUtc="2025-08-08T04:14:00Z">
        <w:del w:id="188" w:author="Brown, David" w:date="2025-08-08T00:19:00Z" w16du:dateUtc="2025-08-08T04:19:00Z">
          <w:r w:rsidRPr="00A1758D" w:rsidDel="000042D4">
            <w:delText>W</w:delText>
          </w:r>
        </w:del>
      </w:moveTo>
      <w:ins w:id="189" w:author="Brown, David" w:date="2025-08-08T00:19:00Z" w16du:dateUtc="2025-08-08T04:19:00Z">
        <w:r w:rsidR="000042D4">
          <w:t>w</w:t>
        </w:r>
      </w:ins>
      <w:moveTo w:id="190" w:author="Brown, David" w:date="2025-08-08T00:14:00Z" w16du:dateUtc="2025-08-08T04:14:00Z">
        <w:r w:rsidRPr="00A1758D">
          <w:t xml:space="preserve">e considered a plasma sample as ctDNA positive if any variant was observed with an </w:t>
        </w:r>
        <w:del w:id="191" w:author="Brown, David" w:date="2025-08-08T00:20:00Z" w16du:dateUtc="2025-08-08T04:20:00Z">
          <w:r w:rsidRPr="00A1758D" w:rsidDel="000042D4">
            <w:delText>allele fraction (</w:delText>
          </w:r>
        </w:del>
        <w:r w:rsidRPr="00A1758D">
          <w:t>AF</w:t>
        </w:r>
        <w:del w:id="192" w:author="Brown, David" w:date="2025-08-08T00:20:00Z" w16du:dateUtc="2025-08-08T04:20:00Z">
          <w:r w:rsidRPr="00A1758D" w:rsidDel="000042D4">
            <w:delText>)</w:delText>
          </w:r>
        </w:del>
        <w:r w:rsidRPr="00A1758D">
          <w:t xml:space="preserve"> &gt;0%.</w:t>
        </w:r>
      </w:moveTo>
      <w:moveToRangeEnd w:id="186"/>
    </w:p>
    <w:p w14:paraId="1023E250" w14:textId="77777777" w:rsidR="000042D4" w:rsidRDefault="000042D4" w:rsidP="00B14A15">
      <w:pPr>
        <w:spacing w:line="480" w:lineRule="auto"/>
        <w:jc w:val="both"/>
        <w:rPr>
          <w:ins w:id="193" w:author="Brown, David" w:date="2025-08-08T00:20:00Z" w16du:dateUtc="2025-08-08T04:20:00Z"/>
        </w:rPr>
      </w:pPr>
    </w:p>
    <w:p w14:paraId="0D4FC013" w14:textId="2C550F38" w:rsidR="000042D4" w:rsidRDefault="000042D4" w:rsidP="00FC778C">
      <w:pPr>
        <w:spacing w:line="480" w:lineRule="auto"/>
        <w:jc w:val="both"/>
        <w:rPr>
          <w:ins w:id="194" w:author="Brown, David" w:date="2025-08-08T00:20:00Z" w16du:dateUtc="2025-08-08T04:20:00Z"/>
        </w:rPr>
      </w:pPr>
      <w:moveToRangeStart w:id="195" w:author="Brown, David" w:date="2025-08-08T00:20:00Z" w:name="move205504863"/>
      <w:moveTo w:id="196" w:author="Brown, David" w:date="2025-08-08T00:20:00Z" w16du:dateUtc="2025-08-08T04:20:00Z">
        <w:r w:rsidRPr="00A1758D">
          <w:t xml:space="preserve">The </w:t>
        </w:r>
        <w:del w:id="197" w:author="Brown, David" w:date="2025-08-08T00:20:00Z" w16du:dateUtc="2025-08-08T04:20:00Z">
          <w:r w:rsidRPr="00A1758D" w:rsidDel="000042D4">
            <w:delText xml:space="preserve">fraction of </w:delText>
          </w:r>
        </w:del>
        <w:r w:rsidRPr="00A1758D">
          <w:t xml:space="preserve">ctDNA </w:t>
        </w:r>
      </w:moveTo>
      <w:ins w:id="198" w:author="Brown, David" w:date="2025-08-08T00:20:00Z" w16du:dateUtc="2025-08-08T04:20:00Z">
        <w:r>
          <w:t>fracti</w:t>
        </w:r>
      </w:ins>
      <w:ins w:id="199" w:author="Brown, David" w:date="2025-08-08T00:21:00Z" w16du:dateUtc="2025-08-08T04:21:00Z">
        <w:r>
          <w:t xml:space="preserve">on </w:t>
        </w:r>
      </w:ins>
      <w:moveTo w:id="200" w:author="Brown, David" w:date="2025-08-08T00:20:00Z" w16du:dateUtc="2025-08-08T04:20:00Z">
        <w:r w:rsidRPr="00A1758D">
          <w:t xml:space="preserve">was defined according to </w:t>
        </w:r>
        <w:del w:id="201" w:author="Brown, David" w:date="2025-08-08T00:23:00Z" w16du:dateUtc="2025-08-08T04:23:00Z">
          <w:r w:rsidRPr="00A1758D" w:rsidDel="00FC778C">
            <w:delText xml:space="preserve">the time point and </w:delText>
          </w:r>
        </w:del>
      </w:moveTo>
      <w:ins w:id="202" w:author="Brown, David" w:date="2025-08-08T00:23:00Z" w16du:dateUtc="2025-08-08T04:23:00Z">
        <w:r w:rsidR="00FC778C">
          <w:t xml:space="preserve">the </w:t>
        </w:r>
      </w:ins>
      <w:moveTo w:id="203" w:author="Brown, David" w:date="2025-08-08T00:20:00Z" w16du:dateUtc="2025-08-08T04:20:00Z">
        <w:r w:rsidRPr="00A1758D">
          <w:t>assay under consideration. In the baseline cfDNA sequenced using MSK-IMPACT, we considered</w:t>
        </w:r>
        <w:del w:id="204" w:author="Brown, David" w:date="2025-08-08T00:24:00Z" w16du:dateUtc="2025-08-08T04:24:00Z">
          <w:r w:rsidRPr="00A1758D" w:rsidDel="00FC778C">
            <w:delText xml:space="preserve"> three metrics as follows:</w:delText>
          </w:r>
        </w:del>
        <w:r w:rsidRPr="00A1758D">
          <w:t xml:space="preserve"> (1) the maximum AF of any detected variant, (2) the mean AF of all detected variants and (3) </w:t>
        </w:r>
      </w:moveTo>
      <w:ins w:id="205" w:author="Brown, David" w:date="2025-08-08T00:25:00Z" w16du:dateUtc="2025-08-08T04:25:00Z">
        <w:r w:rsidR="00FC778C">
          <w:t xml:space="preserve">the </w:t>
        </w:r>
      </w:ins>
      <w:ins w:id="206" w:author="Brown, David" w:date="2025-08-08T00:27:00Z" w16du:dateUtc="2025-08-08T04:27:00Z">
        <w:r w:rsidR="00FC778C">
          <w:rPr>
            <w:color w:val="0432FF"/>
          </w:rPr>
          <w:t xml:space="preserve">number </w:t>
        </w:r>
      </w:ins>
      <w:moveTo w:id="207" w:author="Brown, David" w:date="2025-08-08T00:20:00Z" w16du:dateUtc="2025-08-08T04:20:00Z">
        <w:del w:id="208" w:author="Brown, David" w:date="2025-08-08T00:26:00Z" w16du:dateUtc="2025-08-08T04:26:00Z">
          <w:r w:rsidRPr="00A1758D" w:rsidDel="00FC778C">
            <w:delText xml:space="preserve">the number </w:delText>
          </w:r>
        </w:del>
        <w:r w:rsidRPr="00A1758D">
          <w:t xml:space="preserve">of variants detected in cfDNA as a fraction of the </w:t>
        </w:r>
      </w:moveTo>
      <w:ins w:id="209" w:author="Brown, David" w:date="2025-08-08T00:28:00Z" w16du:dateUtc="2025-08-08T04:28:00Z">
        <w:r w:rsidR="008019A8">
          <w:rPr>
            <w:color w:val="0432FF"/>
          </w:rPr>
          <w:t>aggregated</w:t>
        </w:r>
        <w:r w:rsidR="008019A8" w:rsidRPr="00F71EF5">
          <w:rPr>
            <w:color w:val="0432FF"/>
          </w:rPr>
          <w:t xml:space="preserve"> number of variants detected in the initial biopsies and residual diseases</w:t>
        </w:r>
        <w:r w:rsidR="008019A8" w:rsidRPr="00A1758D" w:rsidDel="008019A8">
          <w:t xml:space="preserve"> </w:t>
        </w:r>
      </w:ins>
      <w:moveTo w:id="210" w:author="Brown, David" w:date="2025-08-08T00:20:00Z" w16du:dateUtc="2025-08-08T04:20:00Z">
        <w:del w:id="211" w:author="Brown, David" w:date="2025-08-08T00:28:00Z" w16du:dateUtc="2025-08-08T04:28:00Z">
          <w:r w:rsidRPr="00A1758D" w:rsidDel="008019A8">
            <w:delText xml:space="preserve">aggregate set of variants detected in the tissue and cfDNA </w:delText>
          </w:r>
        </w:del>
        <w:r w:rsidRPr="00A1758D">
          <w:t>of a given patient.</w:t>
        </w:r>
      </w:moveTo>
      <w:moveToRangeEnd w:id="195"/>
      <w:ins w:id="212" w:author="Brown, David" w:date="2025-08-08T00:23:00Z" w16du:dateUtc="2025-08-08T04:23:00Z">
        <w:r w:rsidR="00FC778C">
          <w:t xml:space="preserve"> </w:t>
        </w:r>
        <w:r w:rsidR="00FC778C" w:rsidRPr="00A1758D">
          <w:t xml:space="preserve">For </w:t>
        </w:r>
      </w:ins>
      <w:ins w:id="213" w:author="Brown, David" w:date="2025-08-08T00:28:00Z" w16du:dateUtc="2025-08-08T04:28:00Z">
        <w:r w:rsidR="008019A8">
          <w:t xml:space="preserve">the </w:t>
        </w:r>
      </w:ins>
      <w:proofErr w:type="spellStart"/>
      <w:ins w:id="214" w:author="Brown, David" w:date="2025-08-08T00:23:00Z" w16du:dateUtc="2025-08-08T04:23:00Z">
        <w:r w:rsidR="00FC778C" w:rsidRPr="00A1758D">
          <w:t>ddPCR</w:t>
        </w:r>
        <w:proofErr w:type="spellEnd"/>
        <w:r w:rsidR="00FC778C" w:rsidRPr="00A1758D">
          <w:t xml:space="preserve"> </w:t>
        </w:r>
      </w:ins>
      <w:ins w:id="215" w:author="Brown, David" w:date="2025-08-08T00:28:00Z" w16du:dateUtc="2025-08-08T04:28:00Z">
        <w:r w:rsidR="008019A8">
          <w:t>assay</w:t>
        </w:r>
      </w:ins>
      <w:ins w:id="216" w:author="Brown, David" w:date="2025-08-08T00:23:00Z" w16du:dateUtc="2025-08-08T04:23:00Z">
        <w:r w:rsidR="00FC778C" w:rsidRPr="00A1758D">
          <w:t>, the ctDNA fraction was defined as the maximum AF of the two variants being assayed.</w:t>
        </w:r>
      </w:ins>
    </w:p>
    <w:p w14:paraId="678781D2" w14:textId="77777777" w:rsidR="000042D4" w:rsidRPr="00A1758D" w:rsidRDefault="000042D4" w:rsidP="00B14A15">
      <w:pPr>
        <w:spacing w:line="480" w:lineRule="auto"/>
        <w:jc w:val="both"/>
      </w:pPr>
    </w:p>
    <w:p w14:paraId="12CB4EB1" w14:textId="77777777" w:rsidR="00B14A15" w:rsidRPr="00A1758D" w:rsidRDefault="00B14A15" w:rsidP="00B14A15">
      <w:pPr>
        <w:pStyle w:val="Heading2"/>
        <w:spacing w:before="0" w:after="0" w:line="480" w:lineRule="auto"/>
        <w:jc w:val="both"/>
        <w:rPr>
          <w:b/>
          <w:bCs/>
          <w:i/>
          <w:iCs/>
          <w:sz w:val="22"/>
          <w:szCs w:val="22"/>
        </w:rPr>
      </w:pPr>
      <w:bookmarkStart w:id="217" w:name="_heading=h.5qd9qcj4ow9y" w:colFirst="0" w:colLast="0"/>
      <w:bookmarkStart w:id="218" w:name="_heading=h.2hh4x8oepjp2" w:colFirst="0" w:colLast="0"/>
      <w:bookmarkStart w:id="219" w:name="_heading=h.t69b61y1ujo1" w:colFirst="0" w:colLast="0"/>
      <w:bookmarkStart w:id="220" w:name="_heading=h.2ydqi4897km" w:colFirst="0" w:colLast="0"/>
      <w:bookmarkEnd w:id="217"/>
      <w:bookmarkEnd w:id="218"/>
      <w:bookmarkEnd w:id="219"/>
      <w:bookmarkEnd w:id="220"/>
      <w:r w:rsidRPr="00A1758D">
        <w:rPr>
          <w:b/>
          <w:bCs/>
          <w:i/>
          <w:iCs/>
          <w:sz w:val="22"/>
          <w:szCs w:val="22"/>
        </w:rPr>
        <w:t>Statistical analysis</w:t>
      </w:r>
    </w:p>
    <w:p w14:paraId="1C9697CC" w14:textId="64CD5FE7" w:rsidR="00B14A15" w:rsidDel="00D45647" w:rsidRDefault="00B14A15">
      <w:pPr>
        <w:spacing w:line="480" w:lineRule="auto"/>
        <w:jc w:val="both"/>
        <w:rPr>
          <w:del w:id="221" w:author="Brown, David" w:date="2025-08-08T00:47:00Z" w16du:dateUtc="2025-08-08T04:47:00Z"/>
        </w:rPr>
      </w:pPr>
      <w:moveFromRangeStart w:id="222" w:author="Brown, David" w:date="2025-08-08T00:20:00Z" w:name="move205504863"/>
      <w:moveFrom w:id="223" w:author="Brown, David" w:date="2025-08-08T00:20:00Z" w16du:dateUtc="2025-08-08T04:20:00Z">
        <w:r w:rsidRPr="00A1758D" w:rsidDel="000042D4">
          <w:t xml:space="preserve">The fraction of ctDNA was defined according to the time point and assay under consideration. In the baseline cfDNA sequenced using MSK-IMPACT, we considered three metrics as follows: (1) the maximum AF of any detected variant, (2) the mean AF of all detected variants and (3) the number of variants detected in cfDNA as a fraction of the aggregate set of variants detected in the tissue and cfDNA of a given patient. </w:t>
        </w:r>
      </w:moveFrom>
      <w:moveFromRangeEnd w:id="222"/>
      <w:del w:id="224" w:author="Brown, David" w:date="2025-08-08T00:23:00Z" w16du:dateUtc="2025-08-08T04:23:00Z">
        <w:r w:rsidRPr="00A1758D" w:rsidDel="00FC778C">
          <w:delText>For ddPCR samples, the ctDNA fraction was defined as the maximum AF of the two variants being assayed.</w:delText>
        </w:r>
        <w:r w:rsidDel="00FC778C">
          <w:delText xml:space="preserve"> </w:delText>
        </w:r>
      </w:del>
      <w:r w:rsidRPr="00A1758D">
        <w:t xml:space="preserve">All statistical comparisons between groups were performed using the Wilcoxon rank sum test. </w:t>
      </w:r>
      <w:ins w:id="225" w:author="Brown, David" w:date="2025-08-08T00:30:00Z" w16du:dateUtc="2025-08-08T04:30:00Z">
        <w:r w:rsidR="008019A8">
          <w:t>A</w:t>
        </w:r>
        <w:r w:rsidR="008019A8" w:rsidRPr="00A1758D">
          <w:t xml:space="preserve">ll tests were </w:t>
        </w:r>
      </w:ins>
      <w:ins w:id="226" w:author="Brown, David" w:date="2025-08-08T00:38:00Z" w16du:dateUtc="2025-08-08T04:38:00Z">
        <w:r w:rsidR="00DF3361" w:rsidRPr="00A1758D">
          <w:t>two-sided,</w:t>
        </w:r>
      </w:ins>
      <w:ins w:id="227" w:author="Brown, David" w:date="2025-08-08T00:37:00Z" w16du:dateUtc="2025-08-08T04:37:00Z">
        <w:r w:rsidR="00DF3361">
          <w:t xml:space="preserve"> and all </w:t>
        </w:r>
        <w:r w:rsidR="00DF3361" w:rsidRPr="00DF3361">
          <w:rPr>
            <w:i/>
            <w:iCs/>
            <w:rPrChange w:id="228" w:author="Brown, David" w:date="2025-08-08T00:38:00Z" w16du:dateUtc="2025-08-08T04:38:00Z">
              <w:rPr/>
            </w:rPrChange>
          </w:rPr>
          <w:t>p</w:t>
        </w:r>
        <w:r w:rsidR="00DF3361">
          <w:t>-</w:t>
        </w:r>
      </w:ins>
      <w:ins w:id="229" w:author="Brown, David" w:date="2025-08-08T00:38:00Z" w16du:dateUtc="2025-08-08T04:38:00Z">
        <w:r w:rsidR="00DF3361">
          <w:t xml:space="preserve">values are </w:t>
        </w:r>
      </w:ins>
      <w:ins w:id="230" w:author="Brown, David" w:date="2025-08-08T00:37:00Z" w16du:dateUtc="2025-08-08T04:37:00Z">
        <w:r w:rsidR="00DF3361">
          <w:t>nominal</w:t>
        </w:r>
      </w:ins>
      <w:ins w:id="231" w:author="Brown, David" w:date="2025-08-08T00:30:00Z" w16du:dateUtc="2025-08-08T04:30:00Z">
        <w:r w:rsidR="008019A8">
          <w:t xml:space="preserve">. </w:t>
        </w:r>
      </w:ins>
      <w:ins w:id="232" w:author="Brown, David" w:date="2025-08-08T00:32:00Z" w16du:dateUtc="2025-08-08T04:32:00Z">
        <w:r w:rsidR="008019A8">
          <w:t xml:space="preserve">Statistical associations between continuous variables were </w:t>
        </w:r>
        <w:r w:rsidR="008019A8">
          <w:lastRenderedPageBreak/>
          <w:t xml:space="preserve">evaluated using the Spearman’s </w:t>
        </w:r>
      </w:ins>
      <w:ins w:id="233" w:author="Brown, David" w:date="2025-08-08T00:34:00Z" w16du:dateUtc="2025-08-08T04:34:00Z">
        <w:r w:rsidR="008019A8">
          <w:t xml:space="preserve">rank correlation coefficient. The </w:t>
        </w:r>
      </w:ins>
      <w:ins w:id="234" w:author="Brown, David" w:date="2025-08-08T00:35:00Z" w16du:dateUtc="2025-08-08T04:35:00Z">
        <w:r w:rsidR="008019A8" w:rsidRPr="008019A8">
          <w:rPr>
            <w:i/>
            <w:iCs/>
            <w:rPrChange w:id="235" w:author="Brown, David" w:date="2025-08-08T00:36:00Z" w16du:dateUtc="2025-08-08T04:36:00Z">
              <w:rPr/>
            </w:rPrChange>
          </w:rPr>
          <w:t>p</w:t>
        </w:r>
        <w:r w:rsidR="008019A8">
          <w:t>-values were computed using</w:t>
        </w:r>
      </w:ins>
      <w:ins w:id="236" w:author="Brown, David" w:date="2025-08-08T00:36:00Z" w16du:dateUtc="2025-08-08T04:36:00Z">
        <w:r w:rsidR="008019A8">
          <w:t xml:space="preserve"> an</w:t>
        </w:r>
      </w:ins>
      <w:ins w:id="237" w:author="Brown, David" w:date="2025-08-08T00:35:00Z" w16du:dateUtc="2025-08-08T04:35:00Z">
        <w:r w:rsidR="008019A8">
          <w:t xml:space="preserve"> asymptotic </w:t>
        </w:r>
        <w:r w:rsidR="008019A8" w:rsidRPr="008019A8">
          <w:rPr>
            <w:i/>
            <w:iCs/>
            <w:rPrChange w:id="238" w:author="Brown, David" w:date="2025-08-08T00:36:00Z" w16du:dateUtc="2025-08-08T04:36:00Z">
              <w:rPr/>
            </w:rPrChange>
          </w:rPr>
          <w:t>t</w:t>
        </w:r>
      </w:ins>
      <w:ins w:id="239" w:author="Brown, David" w:date="2025-08-08T00:36:00Z" w16du:dateUtc="2025-08-08T04:36:00Z">
        <w:r w:rsidR="008019A8">
          <w:t xml:space="preserve"> </w:t>
        </w:r>
      </w:ins>
      <w:ins w:id="240" w:author="Brown, David" w:date="2025-08-08T00:35:00Z" w16du:dateUtc="2025-08-08T04:35:00Z">
        <w:r w:rsidR="008019A8">
          <w:t>approximation</w:t>
        </w:r>
      </w:ins>
      <w:ins w:id="241" w:author="Brown, David" w:date="2025-08-08T00:36:00Z" w16du:dateUtc="2025-08-08T04:36:00Z">
        <w:r w:rsidR="008019A8">
          <w:t>.</w:t>
        </w:r>
      </w:ins>
      <w:ins w:id="242" w:author="Brown, David" w:date="2025-08-08T00:37:00Z" w16du:dateUtc="2025-08-08T04:37:00Z">
        <w:r w:rsidR="00DF3361">
          <w:t xml:space="preserve"> All </w:t>
        </w:r>
        <w:r w:rsidR="00DF3361" w:rsidRPr="00C665E1">
          <w:rPr>
            <w:i/>
            <w:iCs/>
          </w:rPr>
          <w:t>p</w:t>
        </w:r>
        <w:r w:rsidR="00DF3361">
          <w:t xml:space="preserve">-values </w:t>
        </w:r>
      </w:ins>
      <w:ins w:id="243" w:author="Brown, David" w:date="2025-08-08T00:38:00Z" w16du:dateUtc="2025-08-08T04:38:00Z">
        <w:r w:rsidR="00DF3361">
          <w:t>are</w:t>
        </w:r>
      </w:ins>
      <w:ins w:id="244" w:author="Brown, David" w:date="2025-08-08T00:37:00Z" w16du:dateUtc="2025-08-08T04:37:00Z">
        <w:r w:rsidR="00DF3361">
          <w:t xml:space="preserve"> nominal</w:t>
        </w:r>
      </w:ins>
      <w:ins w:id="245" w:author="Brown, David" w:date="2025-08-08T00:38:00Z" w16du:dateUtc="2025-08-08T04:38:00Z">
        <w:r w:rsidR="00DF3361">
          <w:t xml:space="preserve"> and</w:t>
        </w:r>
      </w:ins>
      <w:del w:id="246" w:author="Brown, David" w:date="2025-08-08T00:38:00Z" w16du:dateUtc="2025-08-08T04:38:00Z">
        <w:r w:rsidRPr="00A1758D" w:rsidDel="00DF3361">
          <w:delText>A</w:delText>
        </w:r>
      </w:del>
      <w:r w:rsidRPr="00A1758D">
        <w:t xml:space="preserve"> </w:t>
      </w:r>
      <w:ins w:id="247" w:author="Brown, David" w:date="2025-08-08T00:38:00Z" w16du:dateUtc="2025-08-08T04:38:00Z">
        <w:r w:rsidR="00DF3361">
          <w:t xml:space="preserve">a </w:t>
        </w:r>
      </w:ins>
      <w:r w:rsidRPr="00A1758D">
        <w:rPr>
          <w:i/>
          <w:iCs/>
        </w:rPr>
        <w:t>p</w:t>
      </w:r>
      <w:r w:rsidRPr="00A1758D">
        <w:t>-value &lt;0.05 was considered statistically significant</w:t>
      </w:r>
      <w:ins w:id="248" w:author="Brown, David" w:date="2025-08-08T00:31:00Z" w16du:dateUtc="2025-08-08T04:31:00Z">
        <w:r w:rsidR="008019A8">
          <w:t>.</w:t>
        </w:r>
      </w:ins>
      <w:ins w:id="249" w:author="Brown, David" w:date="2025-08-08T00:36:00Z" w16du:dateUtc="2025-08-08T04:36:00Z">
        <w:r w:rsidR="008019A8">
          <w:t xml:space="preserve"> </w:t>
        </w:r>
      </w:ins>
      <w:del w:id="250" w:author="Brown, David" w:date="2025-08-08T00:31:00Z" w16du:dateUtc="2025-08-08T04:31:00Z">
        <w:r w:rsidRPr="00A1758D" w:rsidDel="008019A8">
          <w:delText xml:space="preserve"> and </w:delText>
        </w:r>
      </w:del>
      <w:del w:id="251" w:author="Brown, David" w:date="2025-08-08T00:29:00Z" w16du:dateUtc="2025-08-08T04:29:00Z">
        <w:r w:rsidRPr="00A1758D" w:rsidDel="008019A8">
          <w:delText xml:space="preserve">all tests were two-sided </w:delText>
        </w:r>
      </w:del>
      <w:del w:id="252" w:author="Brown, David" w:date="2025-08-08T00:31:00Z" w16du:dateUtc="2025-08-08T04:31:00Z">
        <w:r w:rsidRPr="00A1758D" w:rsidDel="008019A8">
          <w:delText xml:space="preserve">unless otherwise specified. </w:delText>
        </w:r>
      </w:del>
      <w:r w:rsidRPr="00A1758D">
        <w:t>All statistical analyses were performed using R (version 4.1.1).</w:t>
      </w:r>
    </w:p>
    <w:p w14:paraId="75124374" w14:textId="77777777" w:rsidR="00D45647" w:rsidRPr="00A1758D" w:rsidRDefault="00D45647" w:rsidP="00B14A15">
      <w:pPr>
        <w:spacing w:line="480" w:lineRule="auto"/>
        <w:jc w:val="both"/>
        <w:rPr>
          <w:ins w:id="253" w:author="Brown, David" w:date="2025-08-08T01:15:00Z" w16du:dateUtc="2025-08-08T05:15:00Z"/>
        </w:rPr>
      </w:pPr>
    </w:p>
    <w:p w14:paraId="6A92E488" w14:textId="1B23F4EC" w:rsidR="00B14A15" w:rsidRDefault="00B14A15">
      <w:pPr>
        <w:spacing w:line="480" w:lineRule="auto"/>
        <w:jc w:val="both"/>
        <w:pPrChange w:id="254" w:author="Brown, David" w:date="2025-08-08T00:47:00Z" w16du:dateUtc="2025-08-08T04:47:00Z">
          <w:pPr/>
        </w:pPrChange>
      </w:pPr>
      <w:r>
        <w:br w:type="page"/>
      </w:r>
    </w:p>
    <w:p w14:paraId="4D5C1158" w14:textId="77777777" w:rsidR="00F76958" w:rsidRPr="00F76958" w:rsidRDefault="00BE423C">
      <w:pPr>
        <w:pStyle w:val="EndNoteBibliographyTitle"/>
        <w:jc w:val="left"/>
        <w:rPr>
          <w:noProof/>
        </w:rPr>
        <w:pPrChange w:id="255" w:author="Brown, David" w:date="2025-08-08T00:12:00Z" w16du:dateUtc="2025-08-08T04:12:00Z">
          <w:pPr>
            <w:pStyle w:val="EndNoteBibliographyTitle"/>
          </w:pPr>
        </w:pPrChange>
      </w:pPr>
      <w:r>
        <w:lastRenderedPageBreak/>
        <w:fldChar w:fldCharType="begin"/>
      </w:r>
      <w:r>
        <w:instrText xml:space="preserve"> ADDIN EN.REFLIST </w:instrText>
      </w:r>
      <w:r>
        <w:fldChar w:fldCharType="separate"/>
      </w:r>
      <w:r w:rsidR="00F76958" w:rsidRPr="00F76958">
        <w:rPr>
          <w:noProof/>
        </w:rPr>
        <w:t>References</w:t>
      </w:r>
    </w:p>
    <w:p w14:paraId="35D8F45B" w14:textId="77777777" w:rsidR="00F76958" w:rsidRPr="00F76958" w:rsidRDefault="00F76958" w:rsidP="00F76958">
      <w:pPr>
        <w:pStyle w:val="EndNoteBibliographyTitle"/>
        <w:rPr>
          <w:noProof/>
        </w:rPr>
      </w:pPr>
    </w:p>
    <w:p w14:paraId="042231A8" w14:textId="77777777" w:rsidR="00F76958" w:rsidRPr="00F76958" w:rsidRDefault="00F76958" w:rsidP="00F76958">
      <w:pPr>
        <w:pStyle w:val="EndNoteBibliography"/>
        <w:ind w:left="720" w:hanging="720"/>
        <w:rPr>
          <w:noProof/>
        </w:rPr>
      </w:pPr>
      <w:r w:rsidRPr="00F76958">
        <w:rPr>
          <w:noProof/>
        </w:rPr>
        <w:t>1</w:t>
      </w:r>
      <w:r w:rsidRPr="00F76958">
        <w:rPr>
          <w:noProof/>
        </w:rPr>
        <w:tab/>
        <w:t>Korde, L. A.</w:t>
      </w:r>
      <w:r w:rsidRPr="00F76958">
        <w:rPr>
          <w:i/>
          <w:noProof/>
        </w:rPr>
        <w:t xml:space="preserve"> et al.</w:t>
      </w:r>
      <w:r w:rsidRPr="00F76958">
        <w:rPr>
          <w:noProof/>
        </w:rPr>
        <w:t xml:space="preserve"> Neoadjuvant Chemotherapy, Endocrine Therapy, and Targeted Therapy for Breast Cancer: ASCO Guideline. </w:t>
      </w:r>
      <w:r w:rsidRPr="00F76958">
        <w:rPr>
          <w:i/>
          <w:noProof/>
        </w:rPr>
        <w:t>J Clin Oncol</w:t>
      </w:r>
      <w:r w:rsidRPr="00F76958">
        <w:rPr>
          <w:noProof/>
        </w:rPr>
        <w:t xml:space="preserve"> </w:t>
      </w:r>
      <w:r w:rsidRPr="00F76958">
        <w:rPr>
          <w:b/>
          <w:noProof/>
        </w:rPr>
        <w:t>39</w:t>
      </w:r>
      <w:r w:rsidRPr="00F76958">
        <w:rPr>
          <w:noProof/>
        </w:rPr>
        <w:t>, 1485-1505, doi:10.1200/JCO.20.03399 (2021).</w:t>
      </w:r>
    </w:p>
    <w:p w14:paraId="118187CA" w14:textId="77777777" w:rsidR="00F76958" w:rsidRPr="00F76958" w:rsidRDefault="00F76958" w:rsidP="00F76958">
      <w:pPr>
        <w:pStyle w:val="EndNoteBibliography"/>
        <w:ind w:left="720" w:hanging="720"/>
        <w:rPr>
          <w:noProof/>
        </w:rPr>
      </w:pPr>
      <w:r w:rsidRPr="00F76958">
        <w:rPr>
          <w:noProof/>
        </w:rPr>
        <w:t>2</w:t>
      </w:r>
      <w:r w:rsidRPr="00F76958">
        <w:rPr>
          <w:noProof/>
        </w:rPr>
        <w:tab/>
        <w:t>Curigliano, G.</w:t>
      </w:r>
      <w:r w:rsidRPr="00F76958">
        <w:rPr>
          <w:i/>
          <w:noProof/>
        </w:rPr>
        <w:t xml:space="preserve"> et al.</w:t>
      </w:r>
      <w:r w:rsidRPr="00F76958">
        <w:rPr>
          <w:noProof/>
        </w:rPr>
        <w:t xml:space="preserve"> Understanding breast cancer complexity to improve patient outcomes: The St Gallen International Consensus Conference for the Primary Therapy of Individuals with Early Breast Cancer 2023. </w:t>
      </w:r>
      <w:r w:rsidRPr="00F76958">
        <w:rPr>
          <w:i/>
          <w:noProof/>
        </w:rPr>
        <w:t>Ann Oncol</w:t>
      </w:r>
      <w:r w:rsidRPr="00F76958">
        <w:rPr>
          <w:noProof/>
        </w:rPr>
        <w:t xml:space="preserve"> </w:t>
      </w:r>
      <w:r w:rsidRPr="00F76958">
        <w:rPr>
          <w:b/>
          <w:noProof/>
        </w:rPr>
        <w:t>34</w:t>
      </w:r>
      <w:r w:rsidRPr="00F76958">
        <w:rPr>
          <w:noProof/>
        </w:rPr>
        <w:t>, 970-986, doi:10.1016/j.annonc.2023.08.017 (2023).</w:t>
      </w:r>
    </w:p>
    <w:p w14:paraId="1ADB88C7" w14:textId="77777777" w:rsidR="00F76958" w:rsidRPr="00F76958" w:rsidRDefault="00F76958" w:rsidP="00F76958">
      <w:pPr>
        <w:pStyle w:val="EndNoteBibliography"/>
        <w:ind w:left="720" w:hanging="720"/>
        <w:rPr>
          <w:noProof/>
        </w:rPr>
      </w:pPr>
      <w:r w:rsidRPr="00F76958">
        <w:rPr>
          <w:noProof/>
        </w:rPr>
        <w:t>3</w:t>
      </w:r>
      <w:r w:rsidRPr="00F76958">
        <w:rPr>
          <w:noProof/>
        </w:rPr>
        <w:tab/>
        <w:t>Loibl, S.</w:t>
      </w:r>
      <w:r w:rsidRPr="00F76958">
        <w:rPr>
          <w:i/>
          <w:noProof/>
        </w:rPr>
        <w:t xml:space="preserve"> et al.</w:t>
      </w:r>
      <w:r w:rsidRPr="00F76958">
        <w:rPr>
          <w:noProof/>
        </w:rPr>
        <w:t xml:space="preserve"> Early breast cancer: ESMO Clinical Practice Guideline for diagnosis, treatment and follow-up. </w:t>
      </w:r>
      <w:r w:rsidRPr="00F76958">
        <w:rPr>
          <w:i/>
          <w:noProof/>
        </w:rPr>
        <w:t>Ann Oncol</w:t>
      </w:r>
      <w:r w:rsidRPr="00F76958">
        <w:rPr>
          <w:noProof/>
        </w:rPr>
        <w:t xml:space="preserve"> </w:t>
      </w:r>
      <w:r w:rsidRPr="00F76958">
        <w:rPr>
          <w:b/>
          <w:noProof/>
        </w:rPr>
        <w:t>35</w:t>
      </w:r>
      <w:r w:rsidRPr="00F76958">
        <w:rPr>
          <w:noProof/>
        </w:rPr>
        <w:t>, 159-182, doi:10.1016/j.annonc.2023.11.016 (2024).</w:t>
      </w:r>
    </w:p>
    <w:p w14:paraId="5D9DC987" w14:textId="77777777" w:rsidR="00F76958" w:rsidRPr="00F76958" w:rsidRDefault="00F76958" w:rsidP="00F76958">
      <w:pPr>
        <w:pStyle w:val="EndNoteBibliography"/>
        <w:ind w:left="720" w:hanging="720"/>
        <w:rPr>
          <w:noProof/>
        </w:rPr>
      </w:pPr>
      <w:r w:rsidRPr="00F76958">
        <w:rPr>
          <w:noProof/>
        </w:rPr>
        <w:t>4</w:t>
      </w:r>
      <w:r w:rsidRPr="00F76958">
        <w:rPr>
          <w:noProof/>
        </w:rPr>
        <w:tab/>
        <w:t xml:space="preserve">Houssami, N., Macaskill, P., von Minckwitz, G., Marinovich, M. L. &amp; Mamounas, E. Meta-analysis of the association of breast cancer subtype and pathologic complete response to neoadjuvant chemotherapy. </w:t>
      </w:r>
      <w:r w:rsidRPr="00F76958">
        <w:rPr>
          <w:i/>
          <w:noProof/>
        </w:rPr>
        <w:t>Eur J Cancer</w:t>
      </w:r>
      <w:r w:rsidRPr="00F76958">
        <w:rPr>
          <w:noProof/>
        </w:rPr>
        <w:t xml:space="preserve"> </w:t>
      </w:r>
      <w:r w:rsidRPr="00F76958">
        <w:rPr>
          <w:b/>
          <w:noProof/>
        </w:rPr>
        <w:t>48</w:t>
      </w:r>
      <w:r w:rsidRPr="00F76958">
        <w:rPr>
          <w:noProof/>
        </w:rPr>
        <w:t>, 3342-3354, doi:10.1016/j.ejca.2012.05.023 (2012).</w:t>
      </w:r>
    </w:p>
    <w:p w14:paraId="0B0D60E3" w14:textId="77777777" w:rsidR="00F76958" w:rsidRPr="00F76958" w:rsidRDefault="00F76958" w:rsidP="00F76958">
      <w:pPr>
        <w:pStyle w:val="EndNoteBibliography"/>
        <w:ind w:left="720" w:hanging="720"/>
        <w:rPr>
          <w:noProof/>
        </w:rPr>
      </w:pPr>
      <w:r w:rsidRPr="00F76958">
        <w:rPr>
          <w:noProof/>
        </w:rPr>
        <w:t>5</w:t>
      </w:r>
      <w:r w:rsidRPr="00F76958">
        <w:rPr>
          <w:noProof/>
        </w:rPr>
        <w:tab/>
        <w:t>Spring, L. M.</w:t>
      </w:r>
      <w:r w:rsidRPr="00F76958">
        <w:rPr>
          <w:i/>
          <w:noProof/>
        </w:rPr>
        <w:t xml:space="preserve"> et al.</w:t>
      </w:r>
      <w:r w:rsidRPr="00F76958">
        <w:rPr>
          <w:noProof/>
        </w:rPr>
        <w:t xml:space="preserve"> Pathologic Complete Response after Neoadjuvant Chemotherapy and Impact on Breast Cancer Recurrence and Survival: A Comprehensive Meta-analysis. </w:t>
      </w:r>
      <w:r w:rsidRPr="00F76958">
        <w:rPr>
          <w:i/>
          <w:noProof/>
        </w:rPr>
        <w:t>Clin Cancer Res</w:t>
      </w:r>
      <w:r w:rsidRPr="00F76958">
        <w:rPr>
          <w:noProof/>
        </w:rPr>
        <w:t xml:space="preserve"> </w:t>
      </w:r>
      <w:r w:rsidRPr="00F76958">
        <w:rPr>
          <w:b/>
          <w:noProof/>
        </w:rPr>
        <w:t>26</w:t>
      </w:r>
      <w:r w:rsidRPr="00F76958">
        <w:rPr>
          <w:noProof/>
        </w:rPr>
        <w:t>, 2838-2848, doi:10.1158/1078-0432.CCR-19-3492 (2020).</w:t>
      </w:r>
    </w:p>
    <w:p w14:paraId="403FEEDB" w14:textId="77777777" w:rsidR="00F76958" w:rsidRPr="00F76958" w:rsidRDefault="00F76958" w:rsidP="00F76958">
      <w:pPr>
        <w:pStyle w:val="EndNoteBibliography"/>
        <w:ind w:left="720" w:hanging="720"/>
        <w:rPr>
          <w:noProof/>
        </w:rPr>
      </w:pPr>
      <w:r w:rsidRPr="00F76958">
        <w:rPr>
          <w:noProof/>
        </w:rPr>
        <w:t>6</w:t>
      </w:r>
      <w:r w:rsidRPr="00F76958">
        <w:rPr>
          <w:noProof/>
        </w:rPr>
        <w:tab/>
        <w:t>Parsons, H. A.</w:t>
      </w:r>
      <w:r w:rsidRPr="00F76958">
        <w:rPr>
          <w:i/>
          <w:noProof/>
        </w:rPr>
        <w:t xml:space="preserve"> et al.</w:t>
      </w:r>
      <w:r w:rsidRPr="00F76958">
        <w:rPr>
          <w:noProof/>
        </w:rPr>
        <w:t xml:space="preserve"> Sensitive Detection of Minimal Residual Disease in Patients Treated for Early-Stage Breast Cancer. </w:t>
      </w:r>
      <w:r w:rsidRPr="00F76958">
        <w:rPr>
          <w:i/>
          <w:noProof/>
        </w:rPr>
        <w:t>Clin Cancer Res</w:t>
      </w:r>
      <w:r w:rsidRPr="00F76958">
        <w:rPr>
          <w:noProof/>
        </w:rPr>
        <w:t xml:space="preserve"> </w:t>
      </w:r>
      <w:r w:rsidRPr="00F76958">
        <w:rPr>
          <w:b/>
          <w:noProof/>
        </w:rPr>
        <w:t>26</w:t>
      </w:r>
      <w:r w:rsidRPr="00F76958">
        <w:rPr>
          <w:noProof/>
        </w:rPr>
        <w:t>, 2556-2564, doi:10.1158/1078-0432.CCR-19-3005 (2020).</w:t>
      </w:r>
    </w:p>
    <w:p w14:paraId="31E052C0" w14:textId="77777777" w:rsidR="00F76958" w:rsidRPr="00F76958" w:rsidRDefault="00F76958" w:rsidP="00F76958">
      <w:pPr>
        <w:pStyle w:val="EndNoteBibliography"/>
        <w:ind w:left="720" w:hanging="720"/>
        <w:rPr>
          <w:noProof/>
        </w:rPr>
      </w:pPr>
      <w:r w:rsidRPr="00F76958">
        <w:rPr>
          <w:noProof/>
        </w:rPr>
        <w:t>7</w:t>
      </w:r>
      <w:r w:rsidRPr="00F76958">
        <w:rPr>
          <w:noProof/>
        </w:rPr>
        <w:tab/>
        <w:t>Cortazar, P.</w:t>
      </w:r>
      <w:r w:rsidRPr="00F76958">
        <w:rPr>
          <w:i/>
          <w:noProof/>
        </w:rPr>
        <w:t xml:space="preserve"> et al.</w:t>
      </w:r>
      <w:r w:rsidRPr="00F76958">
        <w:rPr>
          <w:noProof/>
        </w:rPr>
        <w:t xml:space="preserve"> Pathological complete response and long-term clinical benefit in breast cancer: the CTNeoBC pooled analysis. </w:t>
      </w:r>
      <w:r w:rsidRPr="00F76958">
        <w:rPr>
          <w:i/>
          <w:noProof/>
        </w:rPr>
        <w:t>Lancet</w:t>
      </w:r>
      <w:r w:rsidRPr="00F76958">
        <w:rPr>
          <w:noProof/>
        </w:rPr>
        <w:t xml:space="preserve"> </w:t>
      </w:r>
      <w:r w:rsidRPr="00F76958">
        <w:rPr>
          <w:b/>
          <w:noProof/>
        </w:rPr>
        <w:t>384</w:t>
      </w:r>
      <w:r w:rsidRPr="00F76958">
        <w:rPr>
          <w:noProof/>
        </w:rPr>
        <w:t>, 164-172, doi:10.1016/S0140-6736(13)62422-8 (2014).</w:t>
      </w:r>
    </w:p>
    <w:p w14:paraId="1830B26E" w14:textId="77777777" w:rsidR="00F76958" w:rsidRPr="0066467B" w:rsidRDefault="00F76958" w:rsidP="00F76958">
      <w:pPr>
        <w:pStyle w:val="EndNoteBibliography"/>
        <w:ind w:left="720" w:hanging="720"/>
        <w:rPr>
          <w:noProof/>
          <w:lang w:val="nl-NL"/>
          <w:rPrChange w:id="256" w:author="Brown, David" w:date="2025-07-31T11:06:00Z" w16du:dateUtc="2025-07-31T15:06:00Z">
            <w:rPr>
              <w:noProof/>
            </w:rPr>
          </w:rPrChange>
        </w:rPr>
      </w:pPr>
      <w:r w:rsidRPr="00F76958">
        <w:rPr>
          <w:noProof/>
        </w:rPr>
        <w:t>8</w:t>
      </w:r>
      <w:r w:rsidRPr="00F76958">
        <w:rPr>
          <w:noProof/>
        </w:rPr>
        <w:tab/>
        <w:t>Wan, J. C. M.</w:t>
      </w:r>
      <w:r w:rsidRPr="00F76958">
        <w:rPr>
          <w:i/>
          <w:noProof/>
        </w:rPr>
        <w:t xml:space="preserve"> et al.</w:t>
      </w:r>
      <w:r w:rsidRPr="00F76958">
        <w:rPr>
          <w:noProof/>
        </w:rPr>
        <w:t xml:space="preserve"> Liquid biopsies for residual disease and recurrence. </w:t>
      </w:r>
      <w:r w:rsidRPr="0066467B">
        <w:rPr>
          <w:i/>
          <w:noProof/>
          <w:lang w:val="nl-NL"/>
          <w:rPrChange w:id="257" w:author="Brown, David" w:date="2025-07-31T11:06:00Z" w16du:dateUtc="2025-07-31T15:06:00Z">
            <w:rPr>
              <w:i/>
              <w:noProof/>
            </w:rPr>
          </w:rPrChange>
        </w:rPr>
        <w:t>Med</w:t>
      </w:r>
      <w:r w:rsidRPr="0066467B">
        <w:rPr>
          <w:noProof/>
          <w:lang w:val="nl-NL"/>
          <w:rPrChange w:id="258" w:author="Brown, David" w:date="2025-07-31T11:06:00Z" w16du:dateUtc="2025-07-31T15:06:00Z">
            <w:rPr>
              <w:noProof/>
            </w:rPr>
          </w:rPrChange>
        </w:rPr>
        <w:t xml:space="preserve"> </w:t>
      </w:r>
      <w:r w:rsidRPr="0066467B">
        <w:rPr>
          <w:b/>
          <w:noProof/>
          <w:lang w:val="nl-NL"/>
          <w:rPrChange w:id="259" w:author="Brown, David" w:date="2025-07-31T11:06:00Z" w16du:dateUtc="2025-07-31T15:06:00Z">
            <w:rPr>
              <w:b/>
              <w:noProof/>
            </w:rPr>
          </w:rPrChange>
        </w:rPr>
        <w:t>2</w:t>
      </w:r>
      <w:r w:rsidRPr="0066467B">
        <w:rPr>
          <w:noProof/>
          <w:lang w:val="nl-NL"/>
          <w:rPrChange w:id="260" w:author="Brown, David" w:date="2025-07-31T11:06:00Z" w16du:dateUtc="2025-07-31T15:06:00Z">
            <w:rPr>
              <w:noProof/>
            </w:rPr>
          </w:rPrChange>
        </w:rPr>
        <w:t>, 1292-1313, doi:10.1016/j.medj.2021.11.001 (2021).</w:t>
      </w:r>
    </w:p>
    <w:p w14:paraId="351A473A" w14:textId="77777777" w:rsidR="00F76958" w:rsidRPr="00F76958" w:rsidRDefault="00F76958" w:rsidP="00F76958">
      <w:pPr>
        <w:pStyle w:val="EndNoteBibliography"/>
        <w:ind w:left="720" w:hanging="720"/>
        <w:rPr>
          <w:noProof/>
        </w:rPr>
      </w:pPr>
      <w:r w:rsidRPr="0066467B">
        <w:rPr>
          <w:noProof/>
          <w:lang w:val="nl-NL"/>
          <w:rPrChange w:id="261" w:author="Brown, David" w:date="2025-07-31T11:06:00Z" w16du:dateUtc="2025-07-31T15:06:00Z">
            <w:rPr>
              <w:noProof/>
            </w:rPr>
          </w:rPrChange>
        </w:rPr>
        <w:t>9</w:t>
      </w:r>
      <w:r w:rsidRPr="0066467B">
        <w:rPr>
          <w:noProof/>
          <w:lang w:val="nl-NL"/>
          <w:rPrChange w:id="262" w:author="Brown, David" w:date="2025-07-31T11:06:00Z" w16du:dateUtc="2025-07-31T15:06:00Z">
            <w:rPr>
              <w:noProof/>
            </w:rPr>
          </w:rPrChange>
        </w:rPr>
        <w:tab/>
        <w:t>Wan, J. C. M.</w:t>
      </w:r>
      <w:r w:rsidRPr="0066467B">
        <w:rPr>
          <w:i/>
          <w:noProof/>
          <w:lang w:val="nl-NL"/>
          <w:rPrChange w:id="263" w:author="Brown, David" w:date="2025-07-31T11:06:00Z" w16du:dateUtc="2025-07-31T15:06:00Z">
            <w:rPr>
              <w:i/>
              <w:noProof/>
            </w:rPr>
          </w:rPrChange>
        </w:rPr>
        <w:t xml:space="preserve"> et al.</w:t>
      </w:r>
      <w:r w:rsidRPr="0066467B">
        <w:rPr>
          <w:noProof/>
          <w:lang w:val="nl-NL"/>
          <w:rPrChange w:id="264" w:author="Brown, David" w:date="2025-07-31T11:06:00Z" w16du:dateUtc="2025-07-31T15:06:00Z">
            <w:rPr>
              <w:noProof/>
            </w:rPr>
          </w:rPrChange>
        </w:rPr>
        <w:t xml:space="preserve"> </w:t>
      </w:r>
      <w:r w:rsidRPr="00F76958">
        <w:rPr>
          <w:noProof/>
        </w:rPr>
        <w:t xml:space="preserve">Liquid biopsies come of age: towards implementation of circulating tumour DNA. </w:t>
      </w:r>
      <w:r w:rsidRPr="00F76958">
        <w:rPr>
          <w:i/>
          <w:noProof/>
        </w:rPr>
        <w:t>Nat Rev Cancer</w:t>
      </w:r>
      <w:r w:rsidRPr="00F76958">
        <w:rPr>
          <w:noProof/>
        </w:rPr>
        <w:t xml:space="preserve"> </w:t>
      </w:r>
      <w:r w:rsidRPr="00F76958">
        <w:rPr>
          <w:b/>
          <w:noProof/>
        </w:rPr>
        <w:t>17</w:t>
      </w:r>
      <w:r w:rsidRPr="00F76958">
        <w:rPr>
          <w:noProof/>
        </w:rPr>
        <w:t>, 223-238, doi:10.1038/nrc.2017.7 (2017).</w:t>
      </w:r>
    </w:p>
    <w:p w14:paraId="31D9E7DE" w14:textId="77777777" w:rsidR="00F76958" w:rsidRPr="00F76958" w:rsidRDefault="00F76958" w:rsidP="00F76958">
      <w:pPr>
        <w:pStyle w:val="EndNoteBibliography"/>
        <w:ind w:left="720" w:hanging="720"/>
        <w:rPr>
          <w:noProof/>
        </w:rPr>
      </w:pPr>
      <w:r w:rsidRPr="00F76958">
        <w:rPr>
          <w:noProof/>
        </w:rPr>
        <w:t>10</w:t>
      </w:r>
      <w:r w:rsidRPr="00F76958">
        <w:rPr>
          <w:noProof/>
        </w:rPr>
        <w:tab/>
        <w:t>Forshew, T.</w:t>
      </w:r>
      <w:r w:rsidRPr="00F76958">
        <w:rPr>
          <w:i/>
          <w:noProof/>
        </w:rPr>
        <w:t xml:space="preserve"> et al.</w:t>
      </w:r>
      <w:r w:rsidRPr="00F76958">
        <w:rPr>
          <w:noProof/>
        </w:rPr>
        <w:t xml:space="preserve"> Noninvasive identification and monitoring of cancer mutations by targeted deep sequencing of plasma DNA. </w:t>
      </w:r>
      <w:r w:rsidRPr="00F76958">
        <w:rPr>
          <w:i/>
          <w:noProof/>
        </w:rPr>
        <w:t>Sci Transl Med</w:t>
      </w:r>
      <w:r w:rsidRPr="00F76958">
        <w:rPr>
          <w:noProof/>
        </w:rPr>
        <w:t xml:space="preserve"> </w:t>
      </w:r>
      <w:r w:rsidRPr="00F76958">
        <w:rPr>
          <w:b/>
          <w:noProof/>
        </w:rPr>
        <w:t>4</w:t>
      </w:r>
      <w:r w:rsidRPr="00F76958">
        <w:rPr>
          <w:noProof/>
        </w:rPr>
        <w:t>, 136ra168, doi:10.1126/scitranslmed.3003726 (2012).</w:t>
      </w:r>
    </w:p>
    <w:p w14:paraId="44316885" w14:textId="77777777" w:rsidR="00F76958" w:rsidRPr="00F76958" w:rsidRDefault="00F76958" w:rsidP="00F76958">
      <w:pPr>
        <w:pStyle w:val="EndNoteBibliography"/>
        <w:ind w:left="720" w:hanging="720"/>
        <w:rPr>
          <w:noProof/>
        </w:rPr>
      </w:pPr>
      <w:r w:rsidRPr="00F76958">
        <w:rPr>
          <w:noProof/>
        </w:rPr>
        <w:t>11</w:t>
      </w:r>
      <w:r w:rsidRPr="00F76958">
        <w:rPr>
          <w:noProof/>
        </w:rPr>
        <w:tab/>
        <w:t>Bettegowda, C.</w:t>
      </w:r>
      <w:r w:rsidRPr="00F76958">
        <w:rPr>
          <w:i/>
          <w:noProof/>
        </w:rPr>
        <w:t xml:space="preserve"> et al.</w:t>
      </w:r>
      <w:r w:rsidRPr="00F76958">
        <w:rPr>
          <w:noProof/>
        </w:rPr>
        <w:t xml:space="preserve"> Detection of circulating tumor DNA in early- and late-stage human malignancies. </w:t>
      </w:r>
      <w:r w:rsidRPr="00F76958">
        <w:rPr>
          <w:i/>
          <w:noProof/>
        </w:rPr>
        <w:t>Sci Transl Med</w:t>
      </w:r>
      <w:r w:rsidRPr="00F76958">
        <w:rPr>
          <w:noProof/>
        </w:rPr>
        <w:t xml:space="preserve"> </w:t>
      </w:r>
      <w:r w:rsidRPr="00F76958">
        <w:rPr>
          <w:b/>
          <w:noProof/>
        </w:rPr>
        <w:t>6</w:t>
      </w:r>
      <w:r w:rsidRPr="00F76958">
        <w:rPr>
          <w:noProof/>
        </w:rPr>
        <w:t>, 224ra224, doi:10.1126/scitranslmed.3007094 (2014).</w:t>
      </w:r>
    </w:p>
    <w:p w14:paraId="475BE4D1" w14:textId="77777777" w:rsidR="00F76958" w:rsidRPr="00F76958" w:rsidRDefault="00F76958" w:rsidP="00F76958">
      <w:pPr>
        <w:pStyle w:val="EndNoteBibliography"/>
        <w:ind w:left="720" w:hanging="720"/>
        <w:rPr>
          <w:noProof/>
        </w:rPr>
      </w:pPr>
      <w:r w:rsidRPr="00F76958">
        <w:rPr>
          <w:noProof/>
        </w:rPr>
        <w:t>12</w:t>
      </w:r>
      <w:r w:rsidRPr="00F76958">
        <w:rPr>
          <w:noProof/>
        </w:rPr>
        <w:tab/>
        <w:t>Razavi, P.</w:t>
      </w:r>
      <w:r w:rsidRPr="00F76958">
        <w:rPr>
          <w:i/>
          <w:noProof/>
        </w:rPr>
        <w:t xml:space="preserve"> et al.</w:t>
      </w:r>
      <w:r w:rsidRPr="00F76958">
        <w:rPr>
          <w:noProof/>
        </w:rPr>
        <w:t xml:space="preserve"> High-intensity sequencing reveals the sources of plasma circulating cell-free DNA variants. </w:t>
      </w:r>
      <w:r w:rsidRPr="00F76958">
        <w:rPr>
          <w:i/>
          <w:noProof/>
        </w:rPr>
        <w:t>Nat Med</w:t>
      </w:r>
      <w:r w:rsidRPr="00F76958">
        <w:rPr>
          <w:noProof/>
        </w:rPr>
        <w:t xml:space="preserve"> </w:t>
      </w:r>
      <w:r w:rsidRPr="00F76958">
        <w:rPr>
          <w:b/>
          <w:noProof/>
        </w:rPr>
        <w:t>25</w:t>
      </w:r>
      <w:r w:rsidRPr="00F76958">
        <w:rPr>
          <w:noProof/>
        </w:rPr>
        <w:t>, 1928-1937, doi:10.1038/s41591-019-0652-7 (2019).</w:t>
      </w:r>
    </w:p>
    <w:p w14:paraId="5B96B946" w14:textId="77777777" w:rsidR="00F76958" w:rsidRPr="00F76958" w:rsidRDefault="00F76958" w:rsidP="00F76958">
      <w:pPr>
        <w:pStyle w:val="EndNoteBibliography"/>
        <w:ind w:left="720" w:hanging="720"/>
        <w:rPr>
          <w:noProof/>
        </w:rPr>
      </w:pPr>
      <w:r w:rsidRPr="00F76958">
        <w:rPr>
          <w:noProof/>
        </w:rPr>
        <w:t>13</w:t>
      </w:r>
      <w:r w:rsidRPr="00F76958">
        <w:rPr>
          <w:noProof/>
        </w:rPr>
        <w:tab/>
        <w:t>Pascual, J.</w:t>
      </w:r>
      <w:r w:rsidRPr="00F76958">
        <w:rPr>
          <w:i/>
          <w:noProof/>
        </w:rPr>
        <w:t xml:space="preserve"> et al.</w:t>
      </w:r>
      <w:r w:rsidRPr="00F76958">
        <w:rPr>
          <w:noProof/>
        </w:rPr>
        <w:t xml:space="preserve"> ESMO recommendations on the use of circulating tumour DNA assays for patients with cancer: a report from the ESMO Precision Medicine Working Group. </w:t>
      </w:r>
      <w:r w:rsidRPr="00F76958">
        <w:rPr>
          <w:i/>
          <w:noProof/>
        </w:rPr>
        <w:t>Ann Oncol</w:t>
      </w:r>
      <w:r w:rsidRPr="00F76958">
        <w:rPr>
          <w:noProof/>
        </w:rPr>
        <w:t xml:space="preserve"> </w:t>
      </w:r>
      <w:r w:rsidRPr="00F76958">
        <w:rPr>
          <w:b/>
          <w:noProof/>
        </w:rPr>
        <w:t>33</w:t>
      </w:r>
      <w:r w:rsidRPr="00F76958">
        <w:rPr>
          <w:noProof/>
        </w:rPr>
        <w:t>, 750-768, doi:10.1016/j.annonc.2022.05.520 (2022).</w:t>
      </w:r>
    </w:p>
    <w:p w14:paraId="67503880" w14:textId="77777777" w:rsidR="00F76958" w:rsidRPr="00F76958" w:rsidRDefault="00F76958" w:rsidP="00F76958">
      <w:pPr>
        <w:pStyle w:val="EndNoteBibliography"/>
        <w:ind w:left="720" w:hanging="720"/>
        <w:rPr>
          <w:noProof/>
        </w:rPr>
      </w:pPr>
      <w:r w:rsidRPr="00F76958">
        <w:rPr>
          <w:noProof/>
        </w:rPr>
        <w:t>14</w:t>
      </w:r>
      <w:r w:rsidRPr="00F76958">
        <w:rPr>
          <w:noProof/>
        </w:rPr>
        <w:tab/>
        <w:t>Turner, N. C.</w:t>
      </w:r>
      <w:r w:rsidRPr="00F76958">
        <w:rPr>
          <w:i/>
          <w:noProof/>
        </w:rPr>
        <w:t xml:space="preserve"> et al.</w:t>
      </w:r>
      <w:r w:rsidRPr="00F76958">
        <w:rPr>
          <w:noProof/>
        </w:rPr>
        <w:t xml:space="preserve"> Circulating tumour DNA analysis to direct therapy in advanced breast cancer (plasmaMATCH): a multicentre, multicohort, phase 2a, platform trial. </w:t>
      </w:r>
      <w:r w:rsidRPr="00F76958">
        <w:rPr>
          <w:i/>
          <w:noProof/>
        </w:rPr>
        <w:t>Lancet Oncol</w:t>
      </w:r>
      <w:r w:rsidRPr="00F76958">
        <w:rPr>
          <w:noProof/>
        </w:rPr>
        <w:t xml:space="preserve"> </w:t>
      </w:r>
      <w:r w:rsidRPr="00F76958">
        <w:rPr>
          <w:b/>
          <w:noProof/>
        </w:rPr>
        <w:t>21</w:t>
      </w:r>
      <w:r w:rsidRPr="00F76958">
        <w:rPr>
          <w:noProof/>
        </w:rPr>
        <w:t>, 1296-1308, doi:10.1016/S1470-2045(20)30444-7 (2020).</w:t>
      </w:r>
    </w:p>
    <w:p w14:paraId="56F2F342" w14:textId="77777777" w:rsidR="00F76958" w:rsidRPr="00F76958" w:rsidRDefault="00F76958" w:rsidP="00F76958">
      <w:pPr>
        <w:pStyle w:val="EndNoteBibliography"/>
        <w:ind w:left="720" w:hanging="720"/>
        <w:rPr>
          <w:noProof/>
        </w:rPr>
      </w:pPr>
      <w:r w:rsidRPr="00F76958">
        <w:rPr>
          <w:noProof/>
        </w:rPr>
        <w:t>15</w:t>
      </w:r>
      <w:r w:rsidRPr="00F76958">
        <w:rPr>
          <w:noProof/>
        </w:rPr>
        <w:tab/>
        <w:t>Fribbens, C.</w:t>
      </w:r>
      <w:r w:rsidRPr="00F76958">
        <w:rPr>
          <w:i/>
          <w:noProof/>
        </w:rPr>
        <w:t xml:space="preserve"> et al.</w:t>
      </w:r>
      <w:r w:rsidRPr="00F76958">
        <w:rPr>
          <w:noProof/>
        </w:rPr>
        <w:t xml:space="preserve"> Plasma ESR1 Mutations and the Treatment of Estrogen Receptor-Positive Advanced Breast Cancer. </w:t>
      </w:r>
      <w:r w:rsidRPr="00F76958">
        <w:rPr>
          <w:i/>
          <w:noProof/>
        </w:rPr>
        <w:t>J Clin Oncol</w:t>
      </w:r>
      <w:r w:rsidRPr="00F76958">
        <w:rPr>
          <w:noProof/>
        </w:rPr>
        <w:t xml:space="preserve"> </w:t>
      </w:r>
      <w:r w:rsidRPr="00F76958">
        <w:rPr>
          <w:b/>
          <w:noProof/>
        </w:rPr>
        <w:t>34</w:t>
      </w:r>
      <w:r w:rsidRPr="00F76958">
        <w:rPr>
          <w:noProof/>
        </w:rPr>
        <w:t>, 2961-2968, doi:10.1200/JCO.2016.67.3061 (2016).</w:t>
      </w:r>
    </w:p>
    <w:p w14:paraId="275F3DC0" w14:textId="77777777" w:rsidR="00F76958" w:rsidRPr="00F76958" w:rsidRDefault="00F76958" w:rsidP="00F76958">
      <w:pPr>
        <w:pStyle w:val="EndNoteBibliography"/>
        <w:ind w:left="720" w:hanging="720"/>
        <w:rPr>
          <w:noProof/>
        </w:rPr>
      </w:pPr>
      <w:r w:rsidRPr="00F76958">
        <w:rPr>
          <w:noProof/>
        </w:rPr>
        <w:t>16</w:t>
      </w:r>
      <w:r w:rsidRPr="00F76958">
        <w:rPr>
          <w:noProof/>
        </w:rPr>
        <w:tab/>
        <w:t>Bidard, F. C.</w:t>
      </w:r>
      <w:r w:rsidRPr="00F76958">
        <w:rPr>
          <w:i/>
          <w:noProof/>
        </w:rPr>
        <w:t xml:space="preserve"> et al.</w:t>
      </w:r>
      <w:r w:rsidRPr="00F76958">
        <w:rPr>
          <w:noProof/>
        </w:rPr>
        <w:t xml:space="preserve"> Elacestrant (oral selective estrogen receptor degrader) Versus Standard Endocrine Therapy for Estrogen Receptor-Positive, Human Epidermal Growth Factor Receptor 2-Negative Advanced Breast Cancer: Results From the Randomized Phase III EMERALD Trial. </w:t>
      </w:r>
      <w:r w:rsidRPr="00F76958">
        <w:rPr>
          <w:i/>
          <w:noProof/>
        </w:rPr>
        <w:t>J Clin Oncol</w:t>
      </w:r>
      <w:r w:rsidRPr="00F76958">
        <w:rPr>
          <w:noProof/>
        </w:rPr>
        <w:t xml:space="preserve"> </w:t>
      </w:r>
      <w:r w:rsidRPr="00F76958">
        <w:rPr>
          <w:b/>
          <w:noProof/>
        </w:rPr>
        <w:t>40</w:t>
      </w:r>
      <w:r w:rsidRPr="00F76958">
        <w:rPr>
          <w:noProof/>
        </w:rPr>
        <w:t>, 3246-3256, doi:10.1200/JCO.22.00338 (2022).</w:t>
      </w:r>
    </w:p>
    <w:p w14:paraId="5F22CEC6" w14:textId="77777777" w:rsidR="00F76958" w:rsidRPr="00F76958" w:rsidRDefault="00F76958" w:rsidP="00F76958">
      <w:pPr>
        <w:pStyle w:val="EndNoteBibliography"/>
        <w:ind w:left="720" w:hanging="720"/>
        <w:rPr>
          <w:noProof/>
        </w:rPr>
      </w:pPr>
      <w:r w:rsidRPr="00F76958">
        <w:rPr>
          <w:noProof/>
        </w:rPr>
        <w:t>17</w:t>
      </w:r>
      <w:r w:rsidRPr="00F76958">
        <w:rPr>
          <w:noProof/>
        </w:rPr>
        <w:tab/>
        <w:t>Coombes, R. C.</w:t>
      </w:r>
      <w:r w:rsidRPr="00F76958">
        <w:rPr>
          <w:i/>
          <w:noProof/>
        </w:rPr>
        <w:t xml:space="preserve"> et al.</w:t>
      </w:r>
      <w:r w:rsidRPr="00F76958">
        <w:rPr>
          <w:noProof/>
        </w:rPr>
        <w:t xml:space="preserve"> Personalized Detection of Circulating Tumor DNA Antedates Breast Cancer Metastatic Recurrence. </w:t>
      </w:r>
      <w:r w:rsidRPr="00F76958">
        <w:rPr>
          <w:i/>
          <w:noProof/>
        </w:rPr>
        <w:t>Clin Cancer Res</w:t>
      </w:r>
      <w:r w:rsidRPr="00F76958">
        <w:rPr>
          <w:noProof/>
        </w:rPr>
        <w:t xml:space="preserve"> </w:t>
      </w:r>
      <w:r w:rsidRPr="00F76958">
        <w:rPr>
          <w:b/>
          <w:noProof/>
        </w:rPr>
        <w:t>25</w:t>
      </w:r>
      <w:r w:rsidRPr="00F76958">
        <w:rPr>
          <w:noProof/>
        </w:rPr>
        <w:t>, 4255-4263, doi:10.1158/1078-0432.CCR-18-3663 (2019).</w:t>
      </w:r>
    </w:p>
    <w:p w14:paraId="5708F1E6" w14:textId="77777777" w:rsidR="00F76958" w:rsidRPr="00F76958" w:rsidRDefault="00F76958" w:rsidP="00F76958">
      <w:pPr>
        <w:pStyle w:val="EndNoteBibliography"/>
        <w:ind w:left="720" w:hanging="720"/>
        <w:rPr>
          <w:noProof/>
        </w:rPr>
      </w:pPr>
      <w:r w:rsidRPr="00F76958">
        <w:rPr>
          <w:noProof/>
        </w:rPr>
        <w:t>18</w:t>
      </w:r>
      <w:r w:rsidRPr="00F76958">
        <w:rPr>
          <w:noProof/>
        </w:rPr>
        <w:tab/>
        <w:t>Garcia-Murillas, I.</w:t>
      </w:r>
      <w:r w:rsidRPr="00F76958">
        <w:rPr>
          <w:i/>
          <w:noProof/>
        </w:rPr>
        <w:t xml:space="preserve"> et al.</w:t>
      </w:r>
      <w:r w:rsidRPr="00F76958">
        <w:rPr>
          <w:noProof/>
        </w:rPr>
        <w:t xml:space="preserve"> Assessment of Molecular Relapse Detection in Early-Stage Breast Cancer. </w:t>
      </w:r>
      <w:r w:rsidRPr="00F76958">
        <w:rPr>
          <w:i/>
          <w:noProof/>
        </w:rPr>
        <w:t>JAMA Oncol</w:t>
      </w:r>
      <w:r w:rsidRPr="00F76958">
        <w:rPr>
          <w:noProof/>
        </w:rPr>
        <w:t xml:space="preserve"> </w:t>
      </w:r>
      <w:r w:rsidRPr="00F76958">
        <w:rPr>
          <w:b/>
          <w:noProof/>
        </w:rPr>
        <w:t>5</w:t>
      </w:r>
      <w:r w:rsidRPr="00F76958">
        <w:rPr>
          <w:noProof/>
        </w:rPr>
        <w:t>, 1473-1478, doi:10.1001/jamaoncol.2019.1838 (2019).</w:t>
      </w:r>
    </w:p>
    <w:p w14:paraId="45BA55DC" w14:textId="77777777" w:rsidR="00F76958" w:rsidRPr="00F76958" w:rsidRDefault="00F76958" w:rsidP="00F76958">
      <w:pPr>
        <w:pStyle w:val="EndNoteBibliography"/>
        <w:ind w:left="720" w:hanging="720"/>
        <w:rPr>
          <w:noProof/>
        </w:rPr>
      </w:pPr>
      <w:r w:rsidRPr="00F76958">
        <w:rPr>
          <w:noProof/>
        </w:rPr>
        <w:t>19</w:t>
      </w:r>
      <w:r w:rsidRPr="00F76958">
        <w:rPr>
          <w:noProof/>
        </w:rPr>
        <w:tab/>
        <w:t>Garcia-Murillas, I.</w:t>
      </w:r>
      <w:r w:rsidRPr="00F76958">
        <w:rPr>
          <w:i/>
          <w:noProof/>
        </w:rPr>
        <w:t xml:space="preserve"> et al.</w:t>
      </w:r>
      <w:r w:rsidRPr="00F76958">
        <w:rPr>
          <w:noProof/>
        </w:rPr>
        <w:t xml:space="preserve"> Mutation tracking in circulating tumor DNA predicts relapse in early breast cancer. </w:t>
      </w:r>
      <w:r w:rsidRPr="00F76958">
        <w:rPr>
          <w:i/>
          <w:noProof/>
        </w:rPr>
        <w:t>Sci Transl Med</w:t>
      </w:r>
      <w:r w:rsidRPr="00F76958">
        <w:rPr>
          <w:noProof/>
        </w:rPr>
        <w:t xml:space="preserve"> </w:t>
      </w:r>
      <w:r w:rsidRPr="00F76958">
        <w:rPr>
          <w:b/>
          <w:noProof/>
        </w:rPr>
        <w:t>7</w:t>
      </w:r>
      <w:r w:rsidRPr="00F76958">
        <w:rPr>
          <w:noProof/>
        </w:rPr>
        <w:t>, 302ra133, doi:10.1126/scitranslmed.aab0021 (2015).</w:t>
      </w:r>
    </w:p>
    <w:p w14:paraId="114C6F4B" w14:textId="77777777" w:rsidR="00F76958" w:rsidRPr="00F76958" w:rsidRDefault="00F76958" w:rsidP="00F76958">
      <w:pPr>
        <w:pStyle w:val="EndNoteBibliography"/>
        <w:ind w:left="720" w:hanging="720"/>
        <w:rPr>
          <w:noProof/>
        </w:rPr>
      </w:pPr>
      <w:r w:rsidRPr="00F76958">
        <w:rPr>
          <w:noProof/>
        </w:rPr>
        <w:t>20</w:t>
      </w:r>
      <w:r w:rsidRPr="00F76958">
        <w:rPr>
          <w:noProof/>
        </w:rPr>
        <w:tab/>
        <w:t>Radovich, M.</w:t>
      </w:r>
      <w:r w:rsidRPr="00F76958">
        <w:rPr>
          <w:i/>
          <w:noProof/>
        </w:rPr>
        <w:t xml:space="preserve"> et al.</w:t>
      </w:r>
      <w:r w:rsidRPr="00F76958">
        <w:rPr>
          <w:noProof/>
        </w:rPr>
        <w:t xml:space="preserve"> Association of Circulating Tumor DNA and Circulating Tumor Cells After Neoadjuvant Chemotherapy With Disease Recurrence in Patients With Triple-Negative Breast Cancer: Preplanned Secondary Analysis of the BRE12-158 Randomized Clinical Trial. </w:t>
      </w:r>
      <w:r w:rsidRPr="00F76958">
        <w:rPr>
          <w:i/>
          <w:noProof/>
        </w:rPr>
        <w:t>JAMA Oncol</w:t>
      </w:r>
      <w:r w:rsidRPr="00F76958">
        <w:rPr>
          <w:noProof/>
        </w:rPr>
        <w:t xml:space="preserve"> </w:t>
      </w:r>
      <w:r w:rsidRPr="00F76958">
        <w:rPr>
          <w:b/>
          <w:noProof/>
        </w:rPr>
        <w:t>6</w:t>
      </w:r>
      <w:r w:rsidRPr="00F76958">
        <w:rPr>
          <w:noProof/>
        </w:rPr>
        <w:t>, 1410-1415, doi:10.1001/jamaoncol.2020.2295 (2020).</w:t>
      </w:r>
    </w:p>
    <w:p w14:paraId="24B542F1" w14:textId="77777777" w:rsidR="00F76958" w:rsidRPr="00F76958" w:rsidRDefault="00F76958" w:rsidP="00F76958">
      <w:pPr>
        <w:pStyle w:val="EndNoteBibliography"/>
        <w:ind w:left="720" w:hanging="720"/>
        <w:rPr>
          <w:noProof/>
        </w:rPr>
      </w:pPr>
      <w:r w:rsidRPr="00F76958">
        <w:rPr>
          <w:noProof/>
        </w:rPr>
        <w:lastRenderedPageBreak/>
        <w:t>21</w:t>
      </w:r>
      <w:r w:rsidRPr="00F76958">
        <w:rPr>
          <w:noProof/>
        </w:rPr>
        <w:tab/>
        <w:t>Parsons, H. A.</w:t>
      </w:r>
      <w:r w:rsidRPr="00F76958">
        <w:rPr>
          <w:i/>
          <w:noProof/>
        </w:rPr>
        <w:t xml:space="preserve"> et al.</w:t>
      </w:r>
      <w:r w:rsidRPr="00F76958">
        <w:rPr>
          <w:noProof/>
        </w:rPr>
        <w:t xml:space="preserve"> Circulating tumor DNA association with residual cancer burden after neoadjuvant chemotherapy in triple-negative breast cancer in TBCRC 030. </w:t>
      </w:r>
      <w:r w:rsidRPr="00F76958">
        <w:rPr>
          <w:i/>
          <w:noProof/>
        </w:rPr>
        <w:t>Ann Oncol</w:t>
      </w:r>
      <w:r w:rsidRPr="00F76958">
        <w:rPr>
          <w:noProof/>
        </w:rPr>
        <w:t xml:space="preserve"> </w:t>
      </w:r>
      <w:r w:rsidRPr="00F76958">
        <w:rPr>
          <w:b/>
          <w:noProof/>
        </w:rPr>
        <w:t>34</w:t>
      </w:r>
      <w:r w:rsidRPr="00F76958">
        <w:rPr>
          <w:noProof/>
        </w:rPr>
        <w:t>, 899-906, doi:10.1016/j.annonc.2023.08.004 (2023).</w:t>
      </w:r>
    </w:p>
    <w:p w14:paraId="0564C6B6" w14:textId="77777777" w:rsidR="00F76958" w:rsidRPr="00F76958" w:rsidRDefault="00F76958" w:rsidP="00F76958">
      <w:pPr>
        <w:pStyle w:val="EndNoteBibliography"/>
        <w:ind w:left="720" w:hanging="720"/>
        <w:rPr>
          <w:noProof/>
        </w:rPr>
      </w:pPr>
      <w:r w:rsidRPr="00F76958">
        <w:rPr>
          <w:noProof/>
        </w:rPr>
        <w:t>22</w:t>
      </w:r>
      <w:r w:rsidRPr="00F76958">
        <w:rPr>
          <w:noProof/>
        </w:rPr>
        <w:tab/>
        <w:t>Magbanua, M. J. M.</w:t>
      </w:r>
      <w:r w:rsidRPr="00F76958">
        <w:rPr>
          <w:i/>
          <w:noProof/>
        </w:rPr>
        <w:t xml:space="preserve"> et al.</w:t>
      </w:r>
      <w:r w:rsidRPr="00F76958">
        <w:rPr>
          <w:noProof/>
        </w:rPr>
        <w:t xml:space="preserve"> Circulating tumor DNA in neoadjuvant-treated breast cancer reflects response and survival. </w:t>
      </w:r>
      <w:r w:rsidRPr="00F76958">
        <w:rPr>
          <w:i/>
          <w:noProof/>
        </w:rPr>
        <w:t>Ann Oncol</w:t>
      </w:r>
      <w:r w:rsidRPr="00F76958">
        <w:rPr>
          <w:noProof/>
        </w:rPr>
        <w:t xml:space="preserve"> </w:t>
      </w:r>
      <w:r w:rsidRPr="00F76958">
        <w:rPr>
          <w:b/>
          <w:noProof/>
        </w:rPr>
        <w:t>32</w:t>
      </w:r>
      <w:r w:rsidRPr="00F76958">
        <w:rPr>
          <w:noProof/>
        </w:rPr>
        <w:t>, 229-239, doi:10.1016/j.annonc.2020.11.007 (2021).</w:t>
      </w:r>
    </w:p>
    <w:p w14:paraId="6F342DD0" w14:textId="77777777" w:rsidR="00F76958" w:rsidRPr="0066467B" w:rsidRDefault="00F76958" w:rsidP="00F76958">
      <w:pPr>
        <w:pStyle w:val="EndNoteBibliography"/>
        <w:ind w:left="720" w:hanging="720"/>
        <w:rPr>
          <w:noProof/>
          <w:lang w:val="nl-NL"/>
          <w:rPrChange w:id="265" w:author="Brown, David" w:date="2025-07-31T11:06:00Z" w16du:dateUtc="2025-07-31T15:06:00Z">
            <w:rPr>
              <w:noProof/>
            </w:rPr>
          </w:rPrChange>
        </w:rPr>
      </w:pPr>
      <w:r w:rsidRPr="00F76958">
        <w:rPr>
          <w:noProof/>
        </w:rPr>
        <w:t>23</w:t>
      </w:r>
      <w:r w:rsidRPr="00F76958">
        <w:rPr>
          <w:noProof/>
        </w:rPr>
        <w:tab/>
        <w:t xml:space="preserve">Agostinetto, E., Nader-Marta, G. &amp; Ignatiadis, M. Circulating tumor DNA in breast cancer: a biomarker for patient selection. </w:t>
      </w:r>
      <w:r w:rsidRPr="0066467B">
        <w:rPr>
          <w:i/>
          <w:noProof/>
          <w:lang w:val="nl-NL"/>
          <w:rPrChange w:id="266" w:author="Brown, David" w:date="2025-07-31T11:06:00Z" w16du:dateUtc="2025-07-31T15:06:00Z">
            <w:rPr>
              <w:i/>
              <w:noProof/>
            </w:rPr>
          </w:rPrChange>
        </w:rPr>
        <w:t>Curr Opin Oncol</w:t>
      </w:r>
      <w:r w:rsidRPr="0066467B">
        <w:rPr>
          <w:noProof/>
          <w:lang w:val="nl-NL"/>
          <w:rPrChange w:id="267" w:author="Brown, David" w:date="2025-07-31T11:06:00Z" w16du:dateUtc="2025-07-31T15:06:00Z">
            <w:rPr>
              <w:noProof/>
            </w:rPr>
          </w:rPrChange>
        </w:rPr>
        <w:t xml:space="preserve"> </w:t>
      </w:r>
      <w:r w:rsidRPr="0066467B">
        <w:rPr>
          <w:b/>
          <w:noProof/>
          <w:lang w:val="nl-NL"/>
          <w:rPrChange w:id="268" w:author="Brown, David" w:date="2025-07-31T11:06:00Z" w16du:dateUtc="2025-07-31T15:06:00Z">
            <w:rPr>
              <w:b/>
              <w:noProof/>
            </w:rPr>
          </w:rPrChange>
        </w:rPr>
        <w:t>35</w:t>
      </w:r>
      <w:r w:rsidRPr="0066467B">
        <w:rPr>
          <w:noProof/>
          <w:lang w:val="nl-NL"/>
          <w:rPrChange w:id="269" w:author="Brown, David" w:date="2025-07-31T11:06:00Z" w16du:dateUtc="2025-07-31T15:06:00Z">
            <w:rPr>
              <w:noProof/>
            </w:rPr>
          </w:rPrChange>
        </w:rPr>
        <w:t>, 426-435, doi:10.1097/CCO.0000000000000964 (2023).</w:t>
      </w:r>
    </w:p>
    <w:p w14:paraId="6E1EE3AC" w14:textId="77777777" w:rsidR="00F76958" w:rsidRPr="00F76958" w:rsidRDefault="00F76958" w:rsidP="00F76958">
      <w:pPr>
        <w:pStyle w:val="EndNoteBibliography"/>
        <w:ind w:left="720" w:hanging="720"/>
        <w:rPr>
          <w:noProof/>
        </w:rPr>
      </w:pPr>
      <w:r w:rsidRPr="0066467B">
        <w:rPr>
          <w:noProof/>
          <w:lang w:val="nl-NL"/>
          <w:rPrChange w:id="270" w:author="Brown, David" w:date="2025-07-31T11:06:00Z" w16du:dateUtc="2025-07-31T15:06:00Z">
            <w:rPr>
              <w:noProof/>
            </w:rPr>
          </w:rPrChange>
        </w:rPr>
        <w:t>24</w:t>
      </w:r>
      <w:r w:rsidRPr="0066467B">
        <w:rPr>
          <w:noProof/>
          <w:lang w:val="nl-NL"/>
          <w:rPrChange w:id="271" w:author="Brown, David" w:date="2025-07-31T11:06:00Z" w16du:dateUtc="2025-07-31T15:06:00Z">
            <w:rPr>
              <w:noProof/>
            </w:rPr>
          </w:rPrChange>
        </w:rPr>
        <w:tab/>
        <w:t>Nader-Marta, G.</w:t>
      </w:r>
      <w:r w:rsidRPr="0066467B">
        <w:rPr>
          <w:i/>
          <w:noProof/>
          <w:lang w:val="nl-NL"/>
          <w:rPrChange w:id="272" w:author="Brown, David" w:date="2025-07-31T11:06:00Z" w16du:dateUtc="2025-07-31T15:06:00Z">
            <w:rPr>
              <w:i/>
              <w:noProof/>
            </w:rPr>
          </w:rPrChange>
        </w:rPr>
        <w:t xml:space="preserve"> et al.</w:t>
      </w:r>
      <w:r w:rsidRPr="0066467B">
        <w:rPr>
          <w:noProof/>
          <w:lang w:val="nl-NL"/>
          <w:rPrChange w:id="273" w:author="Brown, David" w:date="2025-07-31T11:06:00Z" w16du:dateUtc="2025-07-31T15:06:00Z">
            <w:rPr>
              <w:noProof/>
            </w:rPr>
          </w:rPrChange>
        </w:rPr>
        <w:t xml:space="preserve"> </w:t>
      </w:r>
      <w:r w:rsidRPr="00F76958">
        <w:rPr>
          <w:noProof/>
        </w:rPr>
        <w:t xml:space="preserve">Circulating tumor DNA for predicting recurrence in patients with operable breast cancer: a systematic review and meta-analysis. </w:t>
      </w:r>
      <w:r w:rsidRPr="00F76958">
        <w:rPr>
          <w:i/>
          <w:noProof/>
        </w:rPr>
        <w:t>ESMO Open</w:t>
      </w:r>
      <w:r w:rsidRPr="00F76958">
        <w:rPr>
          <w:noProof/>
        </w:rPr>
        <w:t xml:space="preserve"> </w:t>
      </w:r>
      <w:r w:rsidRPr="00F76958">
        <w:rPr>
          <w:b/>
          <w:noProof/>
        </w:rPr>
        <w:t>9</w:t>
      </w:r>
      <w:r w:rsidRPr="00F76958">
        <w:rPr>
          <w:noProof/>
        </w:rPr>
        <w:t>, 102390, doi:10.1016/j.esmoop.2024.102390 (2024).</w:t>
      </w:r>
    </w:p>
    <w:p w14:paraId="0D908C69" w14:textId="77777777" w:rsidR="00F76958" w:rsidRPr="00F76958" w:rsidRDefault="00F76958" w:rsidP="00F76958">
      <w:pPr>
        <w:pStyle w:val="EndNoteBibliography"/>
        <w:ind w:left="720" w:hanging="720"/>
        <w:rPr>
          <w:noProof/>
        </w:rPr>
      </w:pPr>
      <w:r w:rsidRPr="00F76958">
        <w:rPr>
          <w:noProof/>
        </w:rPr>
        <w:t>25</w:t>
      </w:r>
      <w:r w:rsidRPr="00F76958">
        <w:rPr>
          <w:noProof/>
        </w:rPr>
        <w:tab/>
        <w:t xml:space="preserve">Thierry, A. R., El Messaoudi, S., Gahan, P. B., Anker, P. &amp; Stroun, M. Origins, structures, and functions of circulating DNA in oncology. </w:t>
      </w:r>
      <w:r w:rsidRPr="00F76958">
        <w:rPr>
          <w:i/>
          <w:noProof/>
        </w:rPr>
        <w:t>Cancer Metastasis Rev</w:t>
      </w:r>
      <w:r w:rsidRPr="00F76958">
        <w:rPr>
          <w:noProof/>
        </w:rPr>
        <w:t xml:space="preserve"> </w:t>
      </w:r>
      <w:r w:rsidRPr="00F76958">
        <w:rPr>
          <w:b/>
          <w:noProof/>
        </w:rPr>
        <w:t>35</w:t>
      </w:r>
      <w:r w:rsidRPr="00F76958">
        <w:rPr>
          <w:noProof/>
        </w:rPr>
        <w:t>, 347-376, doi:10.1007/s10555-016-9629-x (2016).</w:t>
      </w:r>
    </w:p>
    <w:p w14:paraId="1CC1A5C2" w14:textId="77777777" w:rsidR="00F76958" w:rsidRPr="00F76958" w:rsidRDefault="00F76958" w:rsidP="00F76958">
      <w:pPr>
        <w:pStyle w:val="EndNoteBibliography"/>
        <w:ind w:left="720" w:hanging="720"/>
        <w:rPr>
          <w:noProof/>
        </w:rPr>
      </w:pPr>
      <w:r w:rsidRPr="00F76958">
        <w:rPr>
          <w:noProof/>
        </w:rPr>
        <w:t>26</w:t>
      </w:r>
      <w:r w:rsidRPr="00F76958">
        <w:rPr>
          <w:noProof/>
        </w:rPr>
        <w:tab/>
        <w:t>Mouliere, F.</w:t>
      </w:r>
      <w:r w:rsidRPr="00F76958">
        <w:rPr>
          <w:i/>
          <w:noProof/>
        </w:rPr>
        <w:t xml:space="preserve"> et al.</w:t>
      </w:r>
      <w:r w:rsidRPr="00F76958">
        <w:rPr>
          <w:noProof/>
        </w:rPr>
        <w:t xml:space="preserve"> Enhanced detection of circulating tumor DNA by fragment size analysis. </w:t>
      </w:r>
      <w:r w:rsidRPr="00F76958">
        <w:rPr>
          <w:i/>
          <w:noProof/>
        </w:rPr>
        <w:t>Sci Transl Med</w:t>
      </w:r>
      <w:r w:rsidRPr="00F76958">
        <w:rPr>
          <w:noProof/>
        </w:rPr>
        <w:t xml:space="preserve"> </w:t>
      </w:r>
      <w:r w:rsidRPr="00F76958">
        <w:rPr>
          <w:b/>
          <w:noProof/>
        </w:rPr>
        <w:t>10</w:t>
      </w:r>
      <w:r w:rsidRPr="00F76958">
        <w:rPr>
          <w:noProof/>
        </w:rPr>
        <w:t>, doi:10.1126/scitranslmed.aat4921 (2018).</w:t>
      </w:r>
    </w:p>
    <w:p w14:paraId="177DCFDE" w14:textId="77777777" w:rsidR="00F76958" w:rsidRPr="00F76958" w:rsidRDefault="00F76958" w:rsidP="00F76958">
      <w:pPr>
        <w:pStyle w:val="EndNoteBibliography"/>
        <w:ind w:left="720" w:hanging="720"/>
        <w:rPr>
          <w:noProof/>
        </w:rPr>
      </w:pPr>
      <w:r w:rsidRPr="00F76958">
        <w:rPr>
          <w:noProof/>
        </w:rPr>
        <w:t>27</w:t>
      </w:r>
      <w:r w:rsidRPr="00F76958">
        <w:rPr>
          <w:noProof/>
        </w:rPr>
        <w:tab/>
        <w:t>Cailleux, F.</w:t>
      </w:r>
      <w:r w:rsidRPr="00F76958">
        <w:rPr>
          <w:i/>
          <w:noProof/>
        </w:rPr>
        <w:t xml:space="preserve"> et al.</w:t>
      </w:r>
      <w:r w:rsidRPr="00F76958">
        <w:rPr>
          <w:noProof/>
        </w:rPr>
        <w:t xml:space="preserve"> Circulating Tumor DNA After Neoadjuvant Chemotherapy in Breast Cancer Is Associated With Disease Relapse. </w:t>
      </w:r>
      <w:r w:rsidRPr="00F76958">
        <w:rPr>
          <w:i/>
          <w:noProof/>
        </w:rPr>
        <w:t>JCO Precis Oncol</w:t>
      </w:r>
      <w:r w:rsidRPr="00F76958">
        <w:rPr>
          <w:noProof/>
        </w:rPr>
        <w:t xml:space="preserve"> </w:t>
      </w:r>
      <w:r w:rsidRPr="00F76958">
        <w:rPr>
          <w:b/>
          <w:noProof/>
        </w:rPr>
        <w:t>6</w:t>
      </w:r>
      <w:r w:rsidRPr="00F76958">
        <w:rPr>
          <w:noProof/>
        </w:rPr>
        <w:t>, e2200148, doi:10.1200/PO.22.00148 (2022).</w:t>
      </w:r>
    </w:p>
    <w:p w14:paraId="158AB5A2" w14:textId="77777777" w:rsidR="00F76958" w:rsidRPr="00F76958" w:rsidRDefault="00F76958" w:rsidP="00F76958">
      <w:pPr>
        <w:pStyle w:val="EndNoteBibliography"/>
        <w:ind w:left="720" w:hanging="720"/>
        <w:rPr>
          <w:noProof/>
        </w:rPr>
      </w:pPr>
      <w:r w:rsidRPr="00F76958">
        <w:rPr>
          <w:noProof/>
        </w:rPr>
        <w:t>28</w:t>
      </w:r>
      <w:r w:rsidRPr="00F76958">
        <w:rPr>
          <w:noProof/>
        </w:rPr>
        <w:tab/>
        <w:t>Abbosh, C.</w:t>
      </w:r>
      <w:r w:rsidRPr="00F76958">
        <w:rPr>
          <w:i/>
          <w:noProof/>
        </w:rPr>
        <w:t xml:space="preserve"> et al.</w:t>
      </w:r>
      <w:r w:rsidRPr="00F76958">
        <w:rPr>
          <w:noProof/>
        </w:rPr>
        <w:t xml:space="preserve"> Phylogenetic ctDNA analysis depicts early-stage lung cancer evolution. </w:t>
      </w:r>
      <w:r w:rsidRPr="00F76958">
        <w:rPr>
          <w:i/>
          <w:noProof/>
        </w:rPr>
        <w:t>Nature</w:t>
      </w:r>
      <w:r w:rsidRPr="00F76958">
        <w:rPr>
          <w:noProof/>
        </w:rPr>
        <w:t xml:space="preserve"> </w:t>
      </w:r>
      <w:r w:rsidRPr="00F76958">
        <w:rPr>
          <w:b/>
          <w:noProof/>
        </w:rPr>
        <w:t>545</w:t>
      </w:r>
      <w:r w:rsidRPr="00F76958">
        <w:rPr>
          <w:noProof/>
        </w:rPr>
        <w:t>, 446-451, doi:10.1038/nature22364 (2017).</w:t>
      </w:r>
    </w:p>
    <w:p w14:paraId="7708EF26" w14:textId="77777777" w:rsidR="00F76958" w:rsidRPr="00F76958" w:rsidRDefault="00F76958" w:rsidP="00F76958">
      <w:pPr>
        <w:pStyle w:val="EndNoteBibliography"/>
        <w:ind w:left="720" w:hanging="720"/>
        <w:rPr>
          <w:noProof/>
        </w:rPr>
      </w:pPr>
      <w:r w:rsidRPr="00F76958">
        <w:rPr>
          <w:noProof/>
        </w:rPr>
        <w:t>29</w:t>
      </w:r>
      <w:r w:rsidRPr="00F76958">
        <w:rPr>
          <w:noProof/>
        </w:rPr>
        <w:tab/>
        <w:t>Magbanua, M. J. M.</w:t>
      </w:r>
      <w:r w:rsidRPr="00F76958">
        <w:rPr>
          <w:i/>
          <w:noProof/>
        </w:rPr>
        <w:t xml:space="preserve"> et al.</w:t>
      </w:r>
      <w:r w:rsidRPr="00F76958">
        <w:rPr>
          <w:noProof/>
        </w:rPr>
        <w:t xml:space="preserve"> Clinical significance and biology of circulating tumor DNA in high-risk early-stage HER2-negative breast cancer receiving neoadjuvant chemotherapy. </w:t>
      </w:r>
      <w:r w:rsidRPr="00F76958">
        <w:rPr>
          <w:i/>
          <w:noProof/>
        </w:rPr>
        <w:t>Cancer Cell</w:t>
      </w:r>
      <w:r w:rsidRPr="00F76958">
        <w:rPr>
          <w:noProof/>
        </w:rPr>
        <w:t xml:space="preserve"> </w:t>
      </w:r>
      <w:r w:rsidRPr="00F76958">
        <w:rPr>
          <w:b/>
          <w:noProof/>
        </w:rPr>
        <w:t>41</w:t>
      </w:r>
      <w:r w:rsidRPr="00F76958">
        <w:rPr>
          <w:noProof/>
        </w:rPr>
        <w:t>, 1091-1102 e1094, doi:10.1016/j.ccell.2023.04.008 (2023).</w:t>
      </w:r>
    </w:p>
    <w:p w14:paraId="03606EEA" w14:textId="77777777" w:rsidR="00F76958" w:rsidRPr="00F76958" w:rsidRDefault="00F76958" w:rsidP="00F76958">
      <w:pPr>
        <w:pStyle w:val="EndNoteBibliography"/>
        <w:ind w:left="720" w:hanging="720"/>
        <w:rPr>
          <w:noProof/>
        </w:rPr>
      </w:pPr>
      <w:r w:rsidRPr="00F76958">
        <w:rPr>
          <w:noProof/>
        </w:rPr>
        <w:t>30</w:t>
      </w:r>
      <w:r w:rsidRPr="00F76958">
        <w:rPr>
          <w:noProof/>
        </w:rPr>
        <w:tab/>
        <w:t>Coakley, M.</w:t>
      </w:r>
      <w:r w:rsidRPr="00F76958">
        <w:rPr>
          <w:i/>
          <w:noProof/>
        </w:rPr>
        <w:t xml:space="preserve"> et al.</w:t>
      </w:r>
      <w:r w:rsidRPr="00F76958">
        <w:rPr>
          <w:noProof/>
        </w:rPr>
        <w:t xml:space="preserve"> Comparison of Circulating Tumor DNA Assays for Molecular Residual Disease Detection in Early-Stage Triple-Negative Breast Cancer. </w:t>
      </w:r>
      <w:r w:rsidRPr="00F76958">
        <w:rPr>
          <w:i/>
          <w:noProof/>
        </w:rPr>
        <w:t>Clin Cancer Res</w:t>
      </w:r>
      <w:r w:rsidRPr="00F76958">
        <w:rPr>
          <w:noProof/>
        </w:rPr>
        <w:t xml:space="preserve"> </w:t>
      </w:r>
      <w:r w:rsidRPr="00F76958">
        <w:rPr>
          <w:b/>
          <w:noProof/>
        </w:rPr>
        <w:t>30</w:t>
      </w:r>
      <w:r w:rsidRPr="00F76958">
        <w:rPr>
          <w:noProof/>
        </w:rPr>
        <w:t>, 895-903, doi:10.1158/1078-0432.CCR-23-2326 (2024).</w:t>
      </w:r>
    </w:p>
    <w:p w14:paraId="743A272A" w14:textId="77777777" w:rsidR="00F76958" w:rsidRPr="00F76958" w:rsidRDefault="00F76958" w:rsidP="00F76958">
      <w:pPr>
        <w:pStyle w:val="EndNoteBibliography"/>
        <w:ind w:left="720" w:hanging="720"/>
        <w:rPr>
          <w:noProof/>
        </w:rPr>
      </w:pPr>
      <w:r w:rsidRPr="00F76958">
        <w:rPr>
          <w:noProof/>
        </w:rPr>
        <w:t>31</w:t>
      </w:r>
      <w:r w:rsidRPr="00F76958">
        <w:rPr>
          <w:noProof/>
        </w:rPr>
        <w:tab/>
        <w:t>Zhang, D.</w:t>
      </w:r>
      <w:r w:rsidRPr="00F76958">
        <w:rPr>
          <w:i/>
          <w:noProof/>
        </w:rPr>
        <w:t xml:space="preserve"> et al.</w:t>
      </w:r>
      <w:r w:rsidRPr="00F76958">
        <w:rPr>
          <w:noProof/>
        </w:rPr>
        <w:t xml:space="preserve"> Role of circulating tumor DNA in early-stage triple-negative breast cancer: a systematic review and meta-analysis. </w:t>
      </w:r>
      <w:r w:rsidRPr="00F76958">
        <w:rPr>
          <w:i/>
          <w:noProof/>
        </w:rPr>
        <w:t>Breast Cancer Res</w:t>
      </w:r>
      <w:r w:rsidRPr="00F76958">
        <w:rPr>
          <w:noProof/>
        </w:rPr>
        <w:t xml:space="preserve"> </w:t>
      </w:r>
      <w:r w:rsidRPr="00F76958">
        <w:rPr>
          <w:b/>
          <w:noProof/>
        </w:rPr>
        <w:t>27</w:t>
      </w:r>
      <w:r w:rsidRPr="00F76958">
        <w:rPr>
          <w:noProof/>
        </w:rPr>
        <w:t>, 38, doi:10.1186/s13058-025-01986-y (2025).</w:t>
      </w:r>
    </w:p>
    <w:p w14:paraId="161E30FB" w14:textId="77777777" w:rsidR="00F76958" w:rsidRPr="0066467B" w:rsidRDefault="00F76958" w:rsidP="00F76958">
      <w:pPr>
        <w:pStyle w:val="EndNoteBibliography"/>
        <w:ind w:left="720" w:hanging="720"/>
        <w:rPr>
          <w:noProof/>
          <w:lang w:val="nl-NL"/>
          <w:rPrChange w:id="274" w:author="Brown, David" w:date="2025-07-31T11:06:00Z" w16du:dateUtc="2025-07-31T15:06:00Z">
            <w:rPr>
              <w:noProof/>
            </w:rPr>
          </w:rPrChange>
        </w:rPr>
      </w:pPr>
      <w:r w:rsidRPr="00F76958">
        <w:rPr>
          <w:noProof/>
        </w:rPr>
        <w:t>32</w:t>
      </w:r>
      <w:r w:rsidRPr="00F76958">
        <w:rPr>
          <w:noProof/>
        </w:rPr>
        <w:tab/>
        <w:t>Santonja, A.</w:t>
      </w:r>
      <w:r w:rsidRPr="00F76958">
        <w:rPr>
          <w:i/>
          <w:noProof/>
        </w:rPr>
        <w:t xml:space="preserve"> et al.</w:t>
      </w:r>
      <w:r w:rsidRPr="00F76958">
        <w:rPr>
          <w:noProof/>
        </w:rPr>
        <w:t xml:space="preserve"> Comparison of tumor-informed and tumor-naive sequencing assays for ctDNA detection in breast cancer. </w:t>
      </w:r>
      <w:r w:rsidRPr="0066467B">
        <w:rPr>
          <w:i/>
          <w:noProof/>
          <w:lang w:val="nl-NL"/>
          <w:rPrChange w:id="275" w:author="Brown, David" w:date="2025-07-31T11:06:00Z" w16du:dateUtc="2025-07-31T15:06:00Z">
            <w:rPr>
              <w:i/>
              <w:noProof/>
            </w:rPr>
          </w:rPrChange>
        </w:rPr>
        <w:t>EMBO Mol Med</w:t>
      </w:r>
      <w:r w:rsidRPr="0066467B">
        <w:rPr>
          <w:noProof/>
          <w:lang w:val="nl-NL"/>
          <w:rPrChange w:id="276" w:author="Brown, David" w:date="2025-07-31T11:06:00Z" w16du:dateUtc="2025-07-31T15:06:00Z">
            <w:rPr>
              <w:noProof/>
            </w:rPr>
          </w:rPrChange>
        </w:rPr>
        <w:t xml:space="preserve"> </w:t>
      </w:r>
      <w:r w:rsidRPr="0066467B">
        <w:rPr>
          <w:b/>
          <w:noProof/>
          <w:lang w:val="nl-NL"/>
          <w:rPrChange w:id="277" w:author="Brown, David" w:date="2025-07-31T11:06:00Z" w16du:dateUtc="2025-07-31T15:06:00Z">
            <w:rPr>
              <w:b/>
              <w:noProof/>
            </w:rPr>
          </w:rPrChange>
        </w:rPr>
        <w:t>15</w:t>
      </w:r>
      <w:r w:rsidRPr="0066467B">
        <w:rPr>
          <w:noProof/>
          <w:lang w:val="nl-NL"/>
          <w:rPrChange w:id="278" w:author="Brown, David" w:date="2025-07-31T11:06:00Z" w16du:dateUtc="2025-07-31T15:06:00Z">
            <w:rPr>
              <w:noProof/>
            </w:rPr>
          </w:rPrChange>
        </w:rPr>
        <w:t>, e16505, doi:10.15252/emmm.202216505 (2023).</w:t>
      </w:r>
    </w:p>
    <w:p w14:paraId="4D06C2BB" w14:textId="77777777" w:rsidR="00F76958" w:rsidRPr="00F76958" w:rsidRDefault="00F76958" w:rsidP="00F76958">
      <w:pPr>
        <w:pStyle w:val="EndNoteBibliography"/>
        <w:ind w:left="720" w:hanging="720"/>
        <w:rPr>
          <w:noProof/>
        </w:rPr>
      </w:pPr>
      <w:r w:rsidRPr="0066467B">
        <w:rPr>
          <w:noProof/>
          <w:lang w:val="nl-NL"/>
          <w:rPrChange w:id="279" w:author="Brown, David" w:date="2025-07-31T11:06:00Z" w16du:dateUtc="2025-07-31T15:06:00Z">
            <w:rPr>
              <w:noProof/>
            </w:rPr>
          </w:rPrChange>
        </w:rPr>
        <w:t>33</w:t>
      </w:r>
      <w:r w:rsidRPr="0066467B">
        <w:rPr>
          <w:noProof/>
          <w:lang w:val="nl-NL"/>
          <w:rPrChange w:id="280" w:author="Brown, David" w:date="2025-07-31T11:06:00Z" w16du:dateUtc="2025-07-31T15:06:00Z">
            <w:rPr>
              <w:noProof/>
            </w:rPr>
          </w:rPrChange>
        </w:rPr>
        <w:tab/>
        <w:t>Elliott, M. J.</w:t>
      </w:r>
      <w:r w:rsidRPr="0066467B">
        <w:rPr>
          <w:i/>
          <w:noProof/>
          <w:lang w:val="nl-NL"/>
          <w:rPrChange w:id="281" w:author="Brown, David" w:date="2025-07-31T11:06:00Z" w16du:dateUtc="2025-07-31T15:06:00Z">
            <w:rPr>
              <w:i/>
              <w:noProof/>
            </w:rPr>
          </w:rPrChange>
        </w:rPr>
        <w:t xml:space="preserve"> et al.</w:t>
      </w:r>
      <w:r w:rsidRPr="0066467B">
        <w:rPr>
          <w:noProof/>
          <w:lang w:val="nl-NL"/>
          <w:rPrChange w:id="282" w:author="Brown, David" w:date="2025-07-31T11:06:00Z" w16du:dateUtc="2025-07-31T15:06:00Z">
            <w:rPr>
              <w:noProof/>
            </w:rPr>
          </w:rPrChange>
        </w:rPr>
        <w:t xml:space="preserve"> </w:t>
      </w:r>
      <w:r w:rsidRPr="00F76958">
        <w:rPr>
          <w:noProof/>
        </w:rPr>
        <w:t xml:space="preserve">Longitudinal evaluation of circulating tumor DNA in patients undergoing neoadjuvant therapy for early breast cancer using a tumor-informed assay. </w:t>
      </w:r>
      <w:r w:rsidRPr="00F76958">
        <w:rPr>
          <w:i/>
          <w:noProof/>
        </w:rPr>
        <w:t>Nat Commun</w:t>
      </w:r>
      <w:r w:rsidRPr="00F76958">
        <w:rPr>
          <w:noProof/>
        </w:rPr>
        <w:t xml:space="preserve"> </w:t>
      </w:r>
      <w:r w:rsidRPr="00F76958">
        <w:rPr>
          <w:b/>
          <w:noProof/>
        </w:rPr>
        <w:t>16</w:t>
      </w:r>
      <w:r w:rsidRPr="00F76958">
        <w:rPr>
          <w:noProof/>
        </w:rPr>
        <w:t>, 1837, doi:10.1038/s41467-025-56658-4 (2025).</w:t>
      </w:r>
    </w:p>
    <w:p w14:paraId="6F58D0F4" w14:textId="77777777" w:rsidR="00F76958" w:rsidRPr="00F76958" w:rsidRDefault="00F76958" w:rsidP="00F76958">
      <w:pPr>
        <w:pStyle w:val="EndNoteBibliography"/>
        <w:ind w:left="720" w:hanging="720"/>
        <w:rPr>
          <w:noProof/>
        </w:rPr>
      </w:pPr>
      <w:r w:rsidRPr="00F76958">
        <w:rPr>
          <w:noProof/>
        </w:rPr>
        <w:t>34</w:t>
      </w:r>
      <w:r w:rsidRPr="00F76958">
        <w:rPr>
          <w:noProof/>
        </w:rPr>
        <w:tab/>
        <w:t>Mittendorf, E. A.</w:t>
      </w:r>
      <w:r w:rsidRPr="00F76958">
        <w:rPr>
          <w:i/>
          <w:noProof/>
        </w:rPr>
        <w:t xml:space="preserve"> et al.</w:t>
      </w:r>
      <w:r w:rsidRPr="00F76958">
        <w:rPr>
          <w:noProof/>
        </w:rPr>
        <w:t xml:space="preserve"> Peri-operative atezolizumab in early-stage triple-negative breast cancer: final results and ctDNA analyses from the randomized phase 3 IMpassion031 trial. </w:t>
      </w:r>
      <w:r w:rsidRPr="00F76958">
        <w:rPr>
          <w:i/>
          <w:noProof/>
        </w:rPr>
        <w:t>Nat Med</w:t>
      </w:r>
      <w:r w:rsidRPr="00F76958">
        <w:rPr>
          <w:noProof/>
        </w:rPr>
        <w:t>, doi:10.1038/s41591-025-03725-4 (2025).</w:t>
      </w:r>
    </w:p>
    <w:p w14:paraId="4F3E798B" w14:textId="77777777" w:rsidR="00F76958" w:rsidRPr="0066467B" w:rsidRDefault="00F76958" w:rsidP="00F76958">
      <w:pPr>
        <w:pStyle w:val="EndNoteBibliography"/>
        <w:ind w:left="720" w:hanging="720"/>
        <w:rPr>
          <w:noProof/>
          <w:lang w:val="nl-NL"/>
          <w:rPrChange w:id="283" w:author="Brown, David" w:date="2025-07-31T11:06:00Z" w16du:dateUtc="2025-07-31T15:06:00Z">
            <w:rPr>
              <w:noProof/>
            </w:rPr>
          </w:rPrChange>
        </w:rPr>
      </w:pPr>
      <w:r w:rsidRPr="00F76958">
        <w:rPr>
          <w:noProof/>
        </w:rPr>
        <w:t>35</w:t>
      </w:r>
      <w:r w:rsidRPr="00F76958">
        <w:rPr>
          <w:noProof/>
        </w:rPr>
        <w:tab/>
        <w:t>Black, J. R. M.</w:t>
      </w:r>
      <w:r w:rsidRPr="00F76958">
        <w:rPr>
          <w:i/>
          <w:noProof/>
        </w:rPr>
        <w:t xml:space="preserve"> et al.</w:t>
      </w:r>
      <w:r w:rsidRPr="00F76958">
        <w:rPr>
          <w:noProof/>
        </w:rPr>
        <w:t xml:space="preserve"> Ultrasensitive ctDNA detection for preoperative disease stratification in early-stage lung adenocarcinoma. </w:t>
      </w:r>
      <w:r w:rsidRPr="0066467B">
        <w:rPr>
          <w:i/>
          <w:noProof/>
          <w:lang w:val="nl-NL"/>
          <w:rPrChange w:id="284" w:author="Brown, David" w:date="2025-07-31T11:06:00Z" w16du:dateUtc="2025-07-31T15:06:00Z">
            <w:rPr>
              <w:i/>
              <w:noProof/>
            </w:rPr>
          </w:rPrChange>
        </w:rPr>
        <w:t>Nat Med</w:t>
      </w:r>
      <w:r w:rsidRPr="0066467B">
        <w:rPr>
          <w:noProof/>
          <w:lang w:val="nl-NL"/>
          <w:rPrChange w:id="285" w:author="Brown, David" w:date="2025-07-31T11:06:00Z" w16du:dateUtc="2025-07-31T15:06:00Z">
            <w:rPr>
              <w:noProof/>
            </w:rPr>
          </w:rPrChange>
        </w:rPr>
        <w:t xml:space="preserve"> </w:t>
      </w:r>
      <w:r w:rsidRPr="0066467B">
        <w:rPr>
          <w:b/>
          <w:noProof/>
          <w:lang w:val="nl-NL"/>
          <w:rPrChange w:id="286" w:author="Brown, David" w:date="2025-07-31T11:06:00Z" w16du:dateUtc="2025-07-31T15:06:00Z">
            <w:rPr>
              <w:b/>
              <w:noProof/>
            </w:rPr>
          </w:rPrChange>
        </w:rPr>
        <w:t>31</w:t>
      </w:r>
      <w:r w:rsidRPr="0066467B">
        <w:rPr>
          <w:noProof/>
          <w:lang w:val="nl-NL"/>
          <w:rPrChange w:id="287" w:author="Brown, David" w:date="2025-07-31T11:06:00Z" w16du:dateUtc="2025-07-31T15:06:00Z">
            <w:rPr>
              <w:noProof/>
            </w:rPr>
          </w:rPrChange>
        </w:rPr>
        <w:t>, 70-76, doi:10.1038/s41591-024-03216-y (2025).</w:t>
      </w:r>
    </w:p>
    <w:p w14:paraId="5AF24BBD" w14:textId="77777777" w:rsidR="00F76958" w:rsidRPr="00F76958" w:rsidRDefault="00F76958" w:rsidP="00F76958">
      <w:pPr>
        <w:pStyle w:val="EndNoteBibliography"/>
        <w:ind w:left="720" w:hanging="720"/>
        <w:rPr>
          <w:noProof/>
        </w:rPr>
      </w:pPr>
      <w:r w:rsidRPr="0066467B">
        <w:rPr>
          <w:noProof/>
          <w:lang w:val="nl-NL"/>
          <w:rPrChange w:id="288" w:author="Brown, David" w:date="2025-07-31T11:06:00Z" w16du:dateUtc="2025-07-31T15:06:00Z">
            <w:rPr>
              <w:noProof/>
            </w:rPr>
          </w:rPrChange>
        </w:rPr>
        <w:t>36</w:t>
      </w:r>
      <w:r w:rsidRPr="0066467B">
        <w:rPr>
          <w:noProof/>
          <w:lang w:val="nl-NL"/>
          <w:rPrChange w:id="289" w:author="Brown, David" w:date="2025-07-31T11:06:00Z" w16du:dateUtc="2025-07-31T15:06:00Z">
            <w:rPr>
              <w:noProof/>
            </w:rPr>
          </w:rPrChange>
        </w:rPr>
        <w:tab/>
        <w:t>Kurtz, D. M.</w:t>
      </w:r>
      <w:r w:rsidRPr="0066467B">
        <w:rPr>
          <w:i/>
          <w:noProof/>
          <w:lang w:val="nl-NL"/>
          <w:rPrChange w:id="290" w:author="Brown, David" w:date="2025-07-31T11:06:00Z" w16du:dateUtc="2025-07-31T15:06:00Z">
            <w:rPr>
              <w:i/>
              <w:noProof/>
            </w:rPr>
          </w:rPrChange>
        </w:rPr>
        <w:t xml:space="preserve"> et al.</w:t>
      </w:r>
      <w:r w:rsidRPr="0066467B">
        <w:rPr>
          <w:noProof/>
          <w:lang w:val="nl-NL"/>
          <w:rPrChange w:id="291" w:author="Brown, David" w:date="2025-07-31T11:06:00Z" w16du:dateUtc="2025-07-31T15:06:00Z">
            <w:rPr>
              <w:noProof/>
            </w:rPr>
          </w:rPrChange>
        </w:rPr>
        <w:t xml:space="preserve"> </w:t>
      </w:r>
      <w:r w:rsidRPr="00F76958">
        <w:rPr>
          <w:noProof/>
        </w:rPr>
        <w:t xml:space="preserve">Enhanced detection of minimal residual disease by targeted sequencing of phased variants in circulating tumor DNA. </w:t>
      </w:r>
      <w:r w:rsidRPr="00F76958">
        <w:rPr>
          <w:i/>
          <w:noProof/>
        </w:rPr>
        <w:t>Nat Biotechnol</w:t>
      </w:r>
      <w:r w:rsidRPr="00F76958">
        <w:rPr>
          <w:noProof/>
        </w:rPr>
        <w:t xml:space="preserve"> </w:t>
      </w:r>
      <w:r w:rsidRPr="00F76958">
        <w:rPr>
          <w:b/>
          <w:noProof/>
        </w:rPr>
        <w:t>39</w:t>
      </w:r>
      <w:r w:rsidRPr="00F76958">
        <w:rPr>
          <w:noProof/>
        </w:rPr>
        <w:t>, 1537-1547, doi:10.1038/s41587-021-00981-w (2021).</w:t>
      </w:r>
    </w:p>
    <w:p w14:paraId="01442B0D" w14:textId="77777777" w:rsidR="00F76958" w:rsidRPr="00F76958" w:rsidRDefault="00F76958" w:rsidP="00F76958">
      <w:pPr>
        <w:pStyle w:val="EndNoteBibliography"/>
        <w:ind w:left="720" w:hanging="720"/>
        <w:rPr>
          <w:noProof/>
        </w:rPr>
      </w:pPr>
      <w:r w:rsidRPr="00F76958">
        <w:rPr>
          <w:noProof/>
        </w:rPr>
        <w:t>37</w:t>
      </w:r>
      <w:r w:rsidRPr="00F76958">
        <w:rPr>
          <w:noProof/>
        </w:rPr>
        <w:tab/>
        <w:t>Cabel, L.</w:t>
      </w:r>
      <w:r w:rsidRPr="00F76958">
        <w:rPr>
          <w:i/>
          <w:noProof/>
        </w:rPr>
        <w:t xml:space="preserve"> et al.</w:t>
      </w:r>
      <w:r w:rsidRPr="00F76958">
        <w:rPr>
          <w:noProof/>
        </w:rPr>
        <w:t xml:space="preserve"> 293P Ultra-sensitive ctDNA detection and monitoring in early breast cancer using PhasED-Seq. </w:t>
      </w:r>
      <w:r w:rsidRPr="00F76958">
        <w:rPr>
          <w:i/>
          <w:noProof/>
        </w:rPr>
        <w:t>Annals of Oncology</w:t>
      </w:r>
      <w:r w:rsidRPr="00F76958">
        <w:rPr>
          <w:noProof/>
        </w:rPr>
        <w:t xml:space="preserve"> </w:t>
      </w:r>
      <w:r w:rsidRPr="00F76958">
        <w:rPr>
          <w:b/>
          <w:noProof/>
        </w:rPr>
        <w:t>35</w:t>
      </w:r>
      <w:r w:rsidRPr="00F76958">
        <w:rPr>
          <w:noProof/>
        </w:rPr>
        <w:t>, S338, doi:10.1016/j.annonc.2024.08.234 (2024).</w:t>
      </w:r>
    </w:p>
    <w:p w14:paraId="0554EFED" w14:textId="77777777" w:rsidR="00F76958" w:rsidRPr="00F76958" w:rsidRDefault="00F76958" w:rsidP="00F76958">
      <w:pPr>
        <w:pStyle w:val="EndNoteBibliography"/>
        <w:ind w:left="720" w:hanging="720"/>
        <w:rPr>
          <w:noProof/>
        </w:rPr>
      </w:pPr>
      <w:r w:rsidRPr="00F76958">
        <w:rPr>
          <w:noProof/>
        </w:rPr>
        <w:t>38</w:t>
      </w:r>
      <w:r w:rsidRPr="00F76958">
        <w:rPr>
          <w:noProof/>
        </w:rPr>
        <w:tab/>
        <w:t>Zviran, A.</w:t>
      </w:r>
      <w:r w:rsidRPr="00F76958">
        <w:rPr>
          <w:i/>
          <w:noProof/>
        </w:rPr>
        <w:t xml:space="preserve"> et al.</w:t>
      </w:r>
      <w:r w:rsidRPr="00F76958">
        <w:rPr>
          <w:noProof/>
        </w:rPr>
        <w:t xml:space="preserve"> Genome-wide cell-free DNA mutational integration enables ultra-sensitive cancer monitoring. </w:t>
      </w:r>
      <w:r w:rsidRPr="00F76958">
        <w:rPr>
          <w:i/>
          <w:noProof/>
        </w:rPr>
        <w:t>Nat Med</w:t>
      </w:r>
      <w:r w:rsidRPr="00F76958">
        <w:rPr>
          <w:noProof/>
        </w:rPr>
        <w:t xml:space="preserve"> </w:t>
      </w:r>
      <w:r w:rsidRPr="00F76958">
        <w:rPr>
          <w:b/>
          <w:noProof/>
        </w:rPr>
        <w:t>26</w:t>
      </w:r>
      <w:r w:rsidRPr="00F76958">
        <w:rPr>
          <w:noProof/>
        </w:rPr>
        <w:t>, 1114-1124, doi:10.1038/s41591-020-0915-3 (2020).</w:t>
      </w:r>
    </w:p>
    <w:p w14:paraId="02083EFA" w14:textId="77777777" w:rsidR="00F76958" w:rsidRPr="00F76958" w:rsidRDefault="00F76958" w:rsidP="00F76958">
      <w:pPr>
        <w:pStyle w:val="EndNoteBibliography"/>
        <w:ind w:left="720" w:hanging="720"/>
        <w:rPr>
          <w:noProof/>
        </w:rPr>
      </w:pPr>
      <w:r w:rsidRPr="00F76958">
        <w:rPr>
          <w:noProof/>
        </w:rPr>
        <w:t>39</w:t>
      </w:r>
      <w:r w:rsidRPr="00F76958">
        <w:rPr>
          <w:noProof/>
        </w:rPr>
        <w:tab/>
        <w:t>Elliott, M. J.</w:t>
      </w:r>
      <w:r w:rsidRPr="00F76958">
        <w:rPr>
          <w:i/>
          <w:noProof/>
        </w:rPr>
        <w:t xml:space="preserve"> et al.</w:t>
      </w:r>
      <w:r w:rsidRPr="00F76958">
        <w:rPr>
          <w:noProof/>
        </w:rPr>
        <w:t xml:space="preserve"> Ultrasensitive Detection and Monitoring of Circulating Tumor DNA Using Structural Variants in Early-Stage Breast Cancer. </w:t>
      </w:r>
      <w:r w:rsidRPr="00F76958">
        <w:rPr>
          <w:i/>
          <w:noProof/>
        </w:rPr>
        <w:t>Clin Cancer Res</w:t>
      </w:r>
      <w:r w:rsidRPr="00F76958">
        <w:rPr>
          <w:noProof/>
        </w:rPr>
        <w:t xml:space="preserve"> </w:t>
      </w:r>
      <w:r w:rsidRPr="00F76958">
        <w:rPr>
          <w:b/>
          <w:noProof/>
        </w:rPr>
        <w:t>31</w:t>
      </w:r>
      <w:r w:rsidRPr="00F76958">
        <w:rPr>
          <w:noProof/>
        </w:rPr>
        <w:t>, 1520-1532, doi:10.1158/1078-0432.CCR-24-3472 (2025).</w:t>
      </w:r>
    </w:p>
    <w:p w14:paraId="068E97D7" w14:textId="77777777" w:rsidR="00F76958" w:rsidRPr="00F76958" w:rsidRDefault="00F76958" w:rsidP="00F76958">
      <w:pPr>
        <w:pStyle w:val="EndNoteBibliography"/>
        <w:ind w:left="720" w:hanging="720"/>
        <w:rPr>
          <w:noProof/>
        </w:rPr>
      </w:pPr>
      <w:r w:rsidRPr="00F76958">
        <w:rPr>
          <w:noProof/>
        </w:rPr>
        <w:t>40</w:t>
      </w:r>
      <w:r w:rsidRPr="00F76958">
        <w:rPr>
          <w:noProof/>
        </w:rPr>
        <w:tab/>
        <w:t>Janni, W.</w:t>
      </w:r>
      <w:r w:rsidRPr="00F76958">
        <w:rPr>
          <w:i/>
          <w:noProof/>
        </w:rPr>
        <w:t xml:space="preserve"> et al.</w:t>
      </w:r>
      <w:r w:rsidRPr="00F76958">
        <w:rPr>
          <w:noProof/>
        </w:rPr>
        <w:t xml:space="preserve"> Detection of minimal residual disease and prediction of recurrence in breast cancer using a plasma-only circulating tumor DNA assay. </w:t>
      </w:r>
      <w:r w:rsidRPr="00F76958">
        <w:rPr>
          <w:i/>
          <w:noProof/>
        </w:rPr>
        <w:t>ESMO Open</w:t>
      </w:r>
      <w:r w:rsidRPr="00F76958">
        <w:rPr>
          <w:noProof/>
        </w:rPr>
        <w:t xml:space="preserve"> </w:t>
      </w:r>
      <w:r w:rsidRPr="00F76958">
        <w:rPr>
          <w:b/>
          <w:noProof/>
        </w:rPr>
        <w:t>10</w:t>
      </w:r>
      <w:r w:rsidRPr="00F76958">
        <w:rPr>
          <w:noProof/>
        </w:rPr>
        <w:t>, 104296, doi:10.1016/j.esmoop.2025.104296 (2025).</w:t>
      </w:r>
    </w:p>
    <w:p w14:paraId="2690C488" w14:textId="77777777" w:rsidR="00F76958" w:rsidRPr="00F76958" w:rsidRDefault="00F76958" w:rsidP="00F76958">
      <w:pPr>
        <w:pStyle w:val="EndNoteBibliography"/>
        <w:ind w:left="720" w:hanging="720"/>
        <w:rPr>
          <w:noProof/>
        </w:rPr>
      </w:pPr>
      <w:r w:rsidRPr="00F76958">
        <w:rPr>
          <w:noProof/>
        </w:rPr>
        <w:lastRenderedPageBreak/>
        <w:t>41</w:t>
      </w:r>
      <w:r w:rsidRPr="00F76958">
        <w:rPr>
          <w:noProof/>
        </w:rPr>
        <w:tab/>
        <w:t>Turner, N. C.</w:t>
      </w:r>
      <w:r w:rsidRPr="00F76958">
        <w:rPr>
          <w:i/>
          <w:noProof/>
        </w:rPr>
        <w:t xml:space="preserve"> et al.</w:t>
      </w:r>
      <w:r w:rsidRPr="00F76958">
        <w:rPr>
          <w:noProof/>
        </w:rPr>
        <w:t xml:space="preserve"> Results of the c-TRAK TN trial: a clinical trial utilising ctDNA mutation tracking to detect molecular residual disease and trigger intervention in patients with moderate- and high-risk early-stage triple-negative breast cancer. </w:t>
      </w:r>
      <w:r w:rsidRPr="00F76958">
        <w:rPr>
          <w:i/>
          <w:noProof/>
        </w:rPr>
        <w:t>Ann Oncol</w:t>
      </w:r>
      <w:r w:rsidRPr="00F76958">
        <w:rPr>
          <w:noProof/>
        </w:rPr>
        <w:t xml:space="preserve"> </w:t>
      </w:r>
      <w:r w:rsidRPr="00F76958">
        <w:rPr>
          <w:b/>
          <w:noProof/>
        </w:rPr>
        <w:t>34</w:t>
      </w:r>
      <w:r w:rsidRPr="00F76958">
        <w:rPr>
          <w:noProof/>
        </w:rPr>
        <w:t>, 200-211, doi:10.1016/j.annonc.2022.11.005 (2023).</w:t>
      </w:r>
    </w:p>
    <w:p w14:paraId="0EE78DA5" w14:textId="77777777" w:rsidR="00F76958" w:rsidRPr="00F76958" w:rsidRDefault="00F76958" w:rsidP="00F76958">
      <w:pPr>
        <w:pStyle w:val="EndNoteBibliography"/>
        <w:ind w:left="720" w:hanging="720"/>
        <w:rPr>
          <w:noProof/>
        </w:rPr>
      </w:pPr>
      <w:r w:rsidRPr="00F76958">
        <w:rPr>
          <w:noProof/>
        </w:rPr>
        <w:t>42</w:t>
      </w:r>
      <w:r w:rsidRPr="00F76958">
        <w:rPr>
          <w:noProof/>
        </w:rPr>
        <w:tab/>
        <w:t>Allison, K. H.</w:t>
      </w:r>
      <w:r w:rsidRPr="00F76958">
        <w:rPr>
          <w:i/>
          <w:noProof/>
        </w:rPr>
        <w:t xml:space="preserve"> et al.</w:t>
      </w:r>
      <w:r w:rsidRPr="00F76958">
        <w:rPr>
          <w:noProof/>
        </w:rPr>
        <w:t xml:space="preserve"> Estrogen and Progesterone Receptor Testing in Breast Cancer: ASCO/CAP Guideline Update. </w:t>
      </w:r>
      <w:r w:rsidRPr="00F76958">
        <w:rPr>
          <w:i/>
          <w:noProof/>
        </w:rPr>
        <w:t>J Clin Oncol</w:t>
      </w:r>
      <w:r w:rsidRPr="00F76958">
        <w:rPr>
          <w:noProof/>
        </w:rPr>
        <w:t xml:space="preserve"> </w:t>
      </w:r>
      <w:r w:rsidRPr="00F76958">
        <w:rPr>
          <w:b/>
          <w:noProof/>
        </w:rPr>
        <w:t>38</w:t>
      </w:r>
      <w:r w:rsidRPr="00F76958">
        <w:rPr>
          <w:noProof/>
        </w:rPr>
        <w:t>, 1346-1366, doi:10.1200/JCO.19.02309 (2020).</w:t>
      </w:r>
    </w:p>
    <w:p w14:paraId="12C92B68" w14:textId="77777777" w:rsidR="00F76958" w:rsidRPr="00F76958" w:rsidRDefault="00F76958" w:rsidP="00F76958">
      <w:pPr>
        <w:pStyle w:val="EndNoteBibliography"/>
        <w:ind w:left="720" w:hanging="720"/>
        <w:rPr>
          <w:noProof/>
        </w:rPr>
      </w:pPr>
      <w:r w:rsidRPr="00F76958">
        <w:rPr>
          <w:noProof/>
        </w:rPr>
        <w:t>43</w:t>
      </w:r>
      <w:r w:rsidRPr="00F76958">
        <w:rPr>
          <w:noProof/>
        </w:rPr>
        <w:tab/>
        <w:t>Wolff, A. C.</w:t>
      </w:r>
      <w:r w:rsidRPr="00F76958">
        <w:rPr>
          <w:i/>
          <w:noProof/>
        </w:rPr>
        <w:t xml:space="preserve"> et al.</w:t>
      </w:r>
      <w:r w:rsidRPr="00F76958">
        <w:rPr>
          <w:noProof/>
        </w:rPr>
        <w:t xml:space="preserve"> Human Epidermal Growth Factor Receptor 2 Testing in Breast Cancer: American Society of Clinical Oncology/College of American Pathologists Clinical Practice Guideline Focused Update. </w:t>
      </w:r>
      <w:r w:rsidRPr="00F76958">
        <w:rPr>
          <w:i/>
          <w:noProof/>
        </w:rPr>
        <w:t>J Clin Oncol</w:t>
      </w:r>
      <w:r w:rsidRPr="00F76958">
        <w:rPr>
          <w:noProof/>
        </w:rPr>
        <w:t xml:space="preserve"> </w:t>
      </w:r>
      <w:r w:rsidRPr="00F76958">
        <w:rPr>
          <w:b/>
          <w:noProof/>
        </w:rPr>
        <w:t>36</w:t>
      </w:r>
      <w:r w:rsidRPr="00F76958">
        <w:rPr>
          <w:noProof/>
        </w:rPr>
        <w:t>, 2105-2122, doi:10.1200/JCO.2018.77.8738 (2018).</w:t>
      </w:r>
    </w:p>
    <w:p w14:paraId="75A45139" w14:textId="77777777" w:rsidR="00F76958" w:rsidRPr="00F76958" w:rsidRDefault="00F76958" w:rsidP="00F76958">
      <w:pPr>
        <w:pStyle w:val="EndNoteBibliography"/>
        <w:ind w:left="720" w:hanging="720"/>
        <w:rPr>
          <w:noProof/>
        </w:rPr>
      </w:pPr>
      <w:r w:rsidRPr="00F76958">
        <w:rPr>
          <w:noProof/>
        </w:rPr>
        <w:t>44</w:t>
      </w:r>
      <w:r w:rsidRPr="00F76958">
        <w:rPr>
          <w:noProof/>
        </w:rPr>
        <w:tab/>
        <w:t>Ashley, C. W.</w:t>
      </w:r>
      <w:r w:rsidRPr="00F76958">
        <w:rPr>
          <w:i/>
          <w:noProof/>
        </w:rPr>
        <w:t xml:space="preserve"> et al.</w:t>
      </w:r>
      <w:r w:rsidRPr="00F76958">
        <w:rPr>
          <w:noProof/>
        </w:rPr>
        <w:t xml:space="preserve"> High-Sensitivity Mutation Analysis of Cell-Free DNA for Disease Monitoring in Endometrial Cancer. </w:t>
      </w:r>
      <w:r w:rsidRPr="00F76958">
        <w:rPr>
          <w:i/>
          <w:noProof/>
        </w:rPr>
        <w:t>Clin Cancer Res</w:t>
      </w:r>
      <w:r w:rsidRPr="00F76958">
        <w:rPr>
          <w:noProof/>
        </w:rPr>
        <w:t xml:space="preserve"> </w:t>
      </w:r>
      <w:r w:rsidRPr="00F76958">
        <w:rPr>
          <w:b/>
          <w:noProof/>
        </w:rPr>
        <w:t>29</w:t>
      </w:r>
      <w:r w:rsidRPr="00F76958">
        <w:rPr>
          <w:noProof/>
        </w:rPr>
        <w:t>, 410-421, doi:10.1158/1078-0432.CCR-22-1134 (2023).</w:t>
      </w:r>
    </w:p>
    <w:p w14:paraId="42609692" w14:textId="77777777" w:rsidR="00F76958" w:rsidRPr="00F76958" w:rsidRDefault="00F76958" w:rsidP="00F76958">
      <w:pPr>
        <w:pStyle w:val="EndNoteBibliography"/>
        <w:ind w:left="720" w:hanging="720"/>
        <w:rPr>
          <w:noProof/>
        </w:rPr>
      </w:pPr>
      <w:r w:rsidRPr="00F76958">
        <w:rPr>
          <w:noProof/>
        </w:rPr>
        <w:t>45</w:t>
      </w:r>
      <w:r w:rsidRPr="00F76958">
        <w:rPr>
          <w:noProof/>
        </w:rPr>
        <w:tab/>
        <w:t>Zehir, A.</w:t>
      </w:r>
      <w:r w:rsidRPr="00F76958">
        <w:rPr>
          <w:i/>
          <w:noProof/>
        </w:rPr>
        <w:t xml:space="preserve"> et al.</w:t>
      </w:r>
      <w:r w:rsidRPr="00F76958">
        <w:rPr>
          <w:noProof/>
        </w:rPr>
        <w:t xml:space="preserve"> Mutational landscape of metastatic cancer revealed from prospective clinical sequencing of 10,000 patients. </w:t>
      </w:r>
      <w:r w:rsidRPr="00F76958">
        <w:rPr>
          <w:i/>
          <w:noProof/>
        </w:rPr>
        <w:t>Nat Med</w:t>
      </w:r>
      <w:r w:rsidRPr="00F76958">
        <w:rPr>
          <w:noProof/>
        </w:rPr>
        <w:t xml:space="preserve"> </w:t>
      </w:r>
      <w:r w:rsidRPr="00F76958">
        <w:rPr>
          <w:b/>
          <w:noProof/>
        </w:rPr>
        <w:t>23</w:t>
      </w:r>
      <w:r w:rsidRPr="00F76958">
        <w:rPr>
          <w:noProof/>
        </w:rPr>
        <w:t>, 703-713, doi:10.1038/nm.4333 (2017).</w:t>
      </w:r>
    </w:p>
    <w:p w14:paraId="25A19E34" w14:textId="77777777" w:rsidR="00F76958" w:rsidRPr="00F76958" w:rsidRDefault="00F76958" w:rsidP="00F76958">
      <w:pPr>
        <w:pStyle w:val="EndNoteBibliography"/>
        <w:ind w:left="720" w:hanging="720"/>
        <w:rPr>
          <w:noProof/>
        </w:rPr>
      </w:pPr>
      <w:r w:rsidRPr="00F76958">
        <w:rPr>
          <w:noProof/>
        </w:rPr>
        <w:t>46</w:t>
      </w:r>
      <w:r w:rsidRPr="00F76958">
        <w:rPr>
          <w:noProof/>
        </w:rPr>
        <w:tab/>
        <w:t>Nguyen, B.</w:t>
      </w:r>
      <w:r w:rsidRPr="00F76958">
        <w:rPr>
          <w:i/>
          <w:noProof/>
        </w:rPr>
        <w:t xml:space="preserve"> et al.</w:t>
      </w:r>
      <w:r w:rsidRPr="00F76958">
        <w:rPr>
          <w:noProof/>
        </w:rPr>
        <w:t xml:space="preserve"> Genomic characterization of metastatic patterns from prospective clinical sequencing of 25,000 patients. </w:t>
      </w:r>
      <w:r w:rsidRPr="00F76958">
        <w:rPr>
          <w:i/>
          <w:noProof/>
        </w:rPr>
        <w:t>Cell</w:t>
      </w:r>
      <w:r w:rsidRPr="00F76958">
        <w:rPr>
          <w:noProof/>
        </w:rPr>
        <w:t xml:space="preserve"> </w:t>
      </w:r>
      <w:r w:rsidRPr="00F76958">
        <w:rPr>
          <w:b/>
          <w:noProof/>
        </w:rPr>
        <w:t>185</w:t>
      </w:r>
      <w:r w:rsidRPr="00F76958">
        <w:rPr>
          <w:noProof/>
        </w:rPr>
        <w:t>, 563-575 e511, doi:10.1016/j.cell.2022.01.003 (2022).</w:t>
      </w:r>
    </w:p>
    <w:p w14:paraId="2D0E2E00" w14:textId="77777777" w:rsidR="00F76958" w:rsidRPr="00F76958" w:rsidRDefault="00F76958" w:rsidP="00F76958">
      <w:pPr>
        <w:pStyle w:val="EndNoteBibliography"/>
        <w:ind w:left="720" w:hanging="720"/>
        <w:rPr>
          <w:noProof/>
        </w:rPr>
      </w:pPr>
      <w:r w:rsidRPr="00F76958">
        <w:rPr>
          <w:noProof/>
        </w:rPr>
        <w:t>47</w:t>
      </w:r>
      <w:r w:rsidRPr="00F76958">
        <w:rPr>
          <w:noProof/>
        </w:rPr>
        <w:tab/>
        <w:t>Schwartz, C. J.</w:t>
      </w:r>
      <w:r w:rsidRPr="00F76958">
        <w:rPr>
          <w:i/>
          <w:noProof/>
        </w:rPr>
        <w:t xml:space="preserve"> et al.</w:t>
      </w:r>
      <w:r w:rsidRPr="00F76958">
        <w:rPr>
          <w:noProof/>
        </w:rPr>
        <w:t xml:space="preserve"> Morphologic and Genomic Characteristics of Breast Cancers Occurring in Individuals with Lynch Syndrome. </w:t>
      </w:r>
      <w:r w:rsidRPr="00F76958">
        <w:rPr>
          <w:i/>
          <w:noProof/>
        </w:rPr>
        <w:t>Clin Cancer Res</w:t>
      </w:r>
      <w:r w:rsidRPr="00F76958">
        <w:rPr>
          <w:noProof/>
        </w:rPr>
        <w:t xml:space="preserve"> </w:t>
      </w:r>
      <w:r w:rsidRPr="00F76958">
        <w:rPr>
          <w:b/>
          <w:noProof/>
        </w:rPr>
        <w:t>28</w:t>
      </w:r>
      <w:r w:rsidRPr="00F76958">
        <w:rPr>
          <w:noProof/>
        </w:rPr>
        <w:t>, 404-413, doi:10.1158/1078-0432.CCR-21-2027 (2022).</w:t>
      </w:r>
    </w:p>
    <w:p w14:paraId="52A62D33" w14:textId="77777777" w:rsidR="00F76958" w:rsidRPr="00F76958" w:rsidRDefault="00F76958" w:rsidP="00F76958">
      <w:pPr>
        <w:pStyle w:val="EndNoteBibliography"/>
        <w:ind w:left="720" w:hanging="720"/>
        <w:rPr>
          <w:noProof/>
        </w:rPr>
      </w:pPr>
      <w:r w:rsidRPr="00F76958">
        <w:rPr>
          <w:noProof/>
        </w:rPr>
        <w:t>48</w:t>
      </w:r>
      <w:r w:rsidRPr="00F76958">
        <w:rPr>
          <w:noProof/>
        </w:rPr>
        <w:tab/>
        <w:t>Selenica, P.</w:t>
      </w:r>
      <w:r w:rsidRPr="00F76958">
        <w:rPr>
          <w:i/>
          <w:noProof/>
        </w:rPr>
        <w:t xml:space="preserve"> et al.</w:t>
      </w:r>
      <w:r w:rsidRPr="00F76958">
        <w:rPr>
          <w:noProof/>
        </w:rPr>
        <w:t xml:space="preserve"> APOBEC mutagenesis, kataegis, chromothripsis in EGFR-mutant osimertinib-resistant lung adenocarcinomas. </w:t>
      </w:r>
      <w:r w:rsidRPr="00F76958">
        <w:rPr>
          <w:i/>
          <w:noProof/>
        </w:rPr>
        <w:t>Ann Oncol</w:t>
      </w:r>
      <w:r w:rsidRPr="00F76958">
        <w:rPr>
          <w:noProof/>
        </w:rPr>
        <w:t xml:space="preserve"> </w:t>
      </w:r>
      <w:r w:rsidRPr="00F76958">
        <w:rPr>
          <w:b/>
          <w:noProof/>
        </w:rPr>
        <w:t>33</w:t>
      </w:r>
      <w:r w:rsidRPr="00F76958">
        <w:rPr>
          <w:noProof/>
        </w:rPr>
        <w:t>, 1284-1295, doi:10.1016/j.annonc.2022.09.151 (2022).</w:t>
      </w:r>
    </w:p>
    <w:p w14:paraId="6B38866C" w14:textId="77777777" w:rsidR="00F76958" w:rsidRPr="00F76958" w:rsidRDefault="00F76958" w:rsidP="00F76958">
      <w:pPr>
        <w:pStyle w:val="EndNoteBibliography"/>
        <w:ind w:left="720" w:hanging="720"/>
        <w:rPr>
          <w:noProof/>
        </w:rPr>
      </w:pPr>
      <w:r w:rsidRPr="00F76958">
        <w:rPr>
          <w:noProof/>
        </w:rPr>
        <w:t>49</w:t>
      </w:r>
      <w:r w:rsidRPr="00F76958">
        <w:rPr>
          <w:noProof/>
        </w:rPr>
        <w:tab/>
        <w:t>Mandelker, D.</w:t>
      </w:r>
      <w:r w:rsidRPr="00F76958">
        <w:rPr>
          <w:i/>
          <w:noProof/>
        </w:rPr>
        <w:t xml:space="preserve"> et al.</w:t>
      </w:r>
      <w:r w:rsidRPr="00F76958">
        <w:rPr>
          <w:noProof/>
        </w:rPr>
        <w:t xml:space="preserve"> Genomic Profiling Reveals Germline Predisposition and Homologous Recombination Deficiency in Pancreatic Acinar Cell Carcinoma. </w:t>
      </w:r>
      <w:r w:rsidRPr="00F76958">
        <w:rPr>
          <w:i/>
          <w:noProof/>
        </w:rPr>
        <w:t>J Clin Oncol</w:t>
      </w:r>
      <w:r w:rsidRPr="00F76958">
        <w:rPr>
          <w:noProof/>
        </w:rPr>
        <w:t xml:space="preserve"> </w:t>
      </w:r>
      <w:r w:rsidRPr="00F76958">
        <w:rPr>
          <w:b/>
          <w:noProof/>
        </w:rPr>
        <w:t>41</w:t>
      </w:r>
      <w:r w:rsidRPr="00F76958">
        <w:rPr>
          <w:noProof/>
        </w:rPr>
        <w:t>, 5151-5162, doi:10.1200/JCO.23.00561 (2023).</w:t>
      </w:r>
    </w:p>
    <w:p w14:paraId="2C90F3FD" w14:textId="77777777" w:rsidR="00F76958" w:rsidRPr="00F76958" w:rsidRDefault="00F76958" w:rsidP="00F76958">
      <w:pPr>
        <w:pStyle w:val="EndNoteBibliography"/>
        <w:ind w:left="720" w:hanging="720"/>
        <w:rPr>
          <w:noProof/>
        </w:rPr>
      </w:pPr>
      <w:r w:rsidRPr="00F76958">
        <w:rPr>
          <w:noProof/>
        </w:rPr>
        <w:t>50</w:t>
      </w:r>
      <w:r w:rsidRPr="00F76958">
        <w:rPr>
          <w:noProof/>
        </w:rPr>
        <w:tab/>
        <w:t>Gupta, A.</w:t>
      </w:r>
      <w:r w:rsidRPr="00F76958">
        <w:rPr>
          <w:i/>
          <w:noProof/>
        </w:rPr>
        <w:t xml:space="preserve"> et al.</w:t>
      </w:r>
      <w:r w:rsidRPr="00F76958">
        <w:rPr>
          <w:noProof/>
        </w:rPr>
        <w:t xml:space="preserve"> APOBEC3 mutagenesis drives therapy resistance in breast cancer. </w:t>
      </w:r>
      <w:r w:rsidRPr="00F76958">
        <w:rPr>
          <w:i/>
          <w:noProof/>
        </w:rPr>
        <w:t>Nat Genet</w:t>
      </w:r>
      <w:r w:rsidRPr="00F76958">
        <w:rPr>
          <w:noProof/>
        </w:rPr>
        <w:t>, doi:10.1038/s41588-025-02187-1 (2025).</w:t>
      </w:r>
    </w:p>
    <w:p w14:paraId="22213200" w14:textId="77777777" w:rsidR="00F76958" w:rsidRPr="00F76958" w:rsidRDefault="00F76958" w:rsidP="00F76958">
      <w:pPr>
        <w:pStyle w:val="EndNoteBibliography"/>
        <w:ind w:left="720" w:hanging="720"/>
        <w:rPr>
          <w:noProof/>
        </w:rPr>
      </w:pPr>
      <w:r w:rsidRPr="00F76958">
        <w:rPr>
          <w:noProof/>
        </w:rPr>
        <w:t>51</w:t>
      </w:r>
      <w:r w:rsidRPr="00F76958">
        <w:rPr>
          <w:noProof/>
        </w:rPr>
        <w:tab/>
        <w:t>Li, H.</w:t>
      </w:r>
      <w:r w:rsidRPr="00F76958">
        <w:rPr>
          <w:i/>
          <w:noProof/>
        </w:rPr>
        <w:t xml:space="preserve"> et al.</w:t>
      </w:r>
      <w:r w:rsidRPr="00F76958">
        <w:rPr>
          <w:noProof/>
        </w:rPr>
        <w:t xml:space="preserve"> The Sequence Alignment/Map format and SAMtools. </w:t>
      </w:r>
      <w:r w:rsidRPr="00F76958">
        <w:rPr>
          <w:i/>
          <w:noProof/>
        </w:rPr>
        <w:t>Bioinformatics</w:t>
      </w:r>
      <w:r w:rsidRPr="00F76958">
        <w:rPr>
          <w:noProof/>
        </w:rPr>
        <w:t xml:space="preserve"> </w:t>
      </w:r>
      <w:r w:rsidRPr="00F76958">
        <w:rPr>
          <w:b/>
          <w:noProof/>
        </w:rPr>
        <w:t>25</w:t>
      </w:r>
      <w:r w:rsidRPr="00F76958">
        <w:rPr>
          <w:noProof/>
        </w:rPr>
        <w:t>, 2078-2079, doi:10.1093/bioinformatics/btp352 (2009).</w:t>
      </w:r>
    </w:p>
    <w:p w14:paraId="6F0BAEAF" w14:textId="77777777" w:rsidR="00F76958" w:rsidRPr="00F76958" w:rsidRDefault="00F76958" w:rsidP="00F76958">
      <w:pPr>
        <w:pStyle w:val="EndNoteBibliography"/>
        <w:ind w:left="720" w:hanging="720"/>
        <w:rPr>
          <w:noProof/>
        </w:rPr>
      </w:pPr>
      <w:r w:rsidRPr="00F76958">
        <w:rPr>
          <w:noProof/>
        </w:rPr>
        <w:t>52</w:t>
      </w:r>
      <w:r w:rsidRPr="00F76958">
        <w:rPr>
          <w:noProof/>
        </w:rPr>
        <w:tab/>
        <w:t>Weigelt, B.</w:t>
      </w:r>
      <w:r w:rsidRPr="00F76958">
        <w:rPr>
          <w:i/>
          <w:noProof/>
        </w:rPr>
        <w:t xml:space="preserve"> et al.</w:t>
      </w:r>
      <w:r w:rsidRPr="00F76958">
        <w:rPr>
          <w:noProof/>
        </w:rPr>
        <w:t xml:space="preserve"> Diverse BRCA1 and BRCA2 Reversion Mutations in Circulating Cell-Free DNA of Therapy-Resistant Breast or Ovarian Cancer. </w:t>
      </w:r>
      <w:r w:rsidRPr="00F76958">
        <w:rPr>
          <w:i/>
          <w:noProof/>
        </w:rPr>
        <w:t>Clin Cancer Res</w:t>
      </w:r>
      <w:r w:rsidRPr="00F76958">
        <w:rPr>
          <w:noProof/>
        </w:rPr>
        <w:t xml:space="preserve"> </w:t>
      </w:r>
      <w:r w:rsidRPr="00F76958">
        <w:rPr>
          <w:b/>
          <w:noProof/>
        </w:rPr>
        <w:t>23</w:t>
      </w:r>
      <w:r w:rsidRPr="00F76958">
        <w:rPr>
          <w:noProof/>
        </w:rPr>
        <w:t>, 6708-6720, doi:10.1158/1078-0432.CCR-17-0544 (2017).</w:t>
      </w:r>
    </w:p>
    <w:p w14:paraId="628993FE" w14:textId="77777777" w:rsidR="00F76958" w:rsidRPr="00F76958" w:rsidRDefault="00F76958" w:rsidP="00F76958">
      <w:pPr>
        <w:pStyle w:val="EndNoteBibliography"/>
        <w:ind w:left="720" w:hanging="720"/>
        <w:rPr>
          <w:noProof/>
        </w:rPr>
      </w:pPr>
      <w:r w:rsidRPr="00F76958">
        <w:rPr>
          <w:noProof/>
        </w:rPr>
        <w:t>53</w:t>
      </w:r>
      <w:r w:rsidRPr="00F76958">
        <w:rPr>
          <w:noProof/>
        </w:rPr>
        <w:tab/>
        <w:t>Blanco-Heredia, J.</w:t>
      </w:r>
      <w:r w:rsidRPr="00F76958">
        <w:rPr>
          <w:i/>
          <w:noProof/>
        </w:rPr>
        <w:t xml:space="preserve"> et al.</w:t>
      </w:r>
      <w:r w:rsidRPr="00F76958">
        <w:rPr>
          <w:noProof/>
        </w:rPr>
        <w:t xml:space="preserve"> Converging and evolving immuno-genomic routes toward immune escape in breast cancer. </w:t>
      </w:r>
      <w:r w:rsidRPr="00F76958">
        <w:rPr>
          <w:i/>
          <w:noProof/>
        </w:rPr>
        <w:t>Nat Commun</w:t>
      </w:r>
      <w:r w:rsidRPr="00F76958">
        <w:rPr>
          <w:noProof/>
        </w:rPr>
        <w:t xml:space="preserve"> </w:t>
      </w:r>
      <w:r w:rsidRPr="00F76958">
        <w:rPr>
          <w:b/>
          <w:noProof/>
        </w:rPr>
        <w:t>15</w:t>
      </w:r>
      <w:r w:rsidRPr="00F76958">
        <w:rPr>
          <w:noProof/>
        </w:rPr>
        <w:t>, 1302, doi:10.1038/s41467-024-45292-1 (2024).</w:t>
      </w:r>
    </w:p>
    <w:p w14:paraId="6AA5D133" w14:textId="6D39EEC3" w:rsidR="00CB125C" w:rsidRDefault="00BE423C" w:rsidP="00681A47">
      <w:pPr>
        <w:spacing w:line="480" w:lineRule="auto"/>
        <w:jc w:val="both"/>
      </w:pPr>
      <w:r>
        <w:fldChar w:fldCharType="end"/>
      </w:r>
    </w:p>
    <w:p w14:paraId="0B317070" w14:textId="77777777" w:rsidR="00CB125C" w:rsidRDefault="00CB125C">
      <w:r>
        <w:br w:type="page"/>
      </w:r>
    </w:p>
    <w:p w14:paraId="02B341BF" w14:textId="6C28B182" w:rsidR="00CB125C" w:rsidRDefault="00CB125C" w:rsidP="00CB125C">
      <w:pPr>
        <w:spacing w:line="480" w:lineRule="auto"/>
        <w:jc w:val="both"/>
        <w:rPr>
          <w:bCs/>
        </w:rPr>
      </w:pPr>
      <w:r>
        <w:rPr>
          <w:b/>
        </w:rPr>
        <w:lastRenderedPageBreak/>
        <w:t xml:space="preserve">Data availability: </w:t>
      </w:r>
      <w:r w:rsidRPr="00C8429E">
        <w:rPr>
          <w:bCs/>
        </w:rPr>
        <w:t xml:space="preserve">The assembled somatic mutational data of the primary tumor, plasma, residual disease as well as distant/ local relapse from the entire cohort </w:t>
      </w:r>
      <w:del w:id="292" w:author="Brown, David" w:date="2025-08-08T00:47:00Z" w16du:dateUtc="2025-08-08T04:47:00Z">
        <w:r w:rsidRPr="00C8429E" w:rsidDel="00DF3361">
          <w:rPr>
            <w:bCs/>
          </w:rPr>
          <w:delText>will be</w:delText>
        </w:r>
      </w:del>
      <w:ins w:id="293" w:author="Brown, David" w:date="2025-08-08T00:47:00Z" w16du:dateUtc="2025-08-08T04:47:00Z">
        <w:r w:rsidR="00DF3361">
          <w:rPr>
            <w:bCs/>
          </w:rPr>
          <w:t>are</w:t>
        </w:r>
      </w:ins>
      <w:r w:rsidRPr="00C8429E">
        <w:rPr>
          <w:bCs/>
        </w:rPr>
        <w:t xml:space="preserve"> accessible through </w:t>
      </w:r>
      <w:proofErr w:type="spellStart"/>
      <w:r w:rsidRPr="00C8429E">
        <w:rPr>
          <w:bCs/>
        </w:rPr>
        <w:t>cBioPortal</w:t>
      </w:r>
      <w:proofErr w:type="spellEnd"/>
      <w:r w:rsidRPr="00C8429E">
        <w:rPr>
          <w:bCs/>
        </w:rPr>
        <w:t xml:space="preserve"> at https://www.cbioportal.org/</w:t>
      </w:r>
      <w:del w:id="294" w:author="Brown, David" w:date="2025-08-08T00:47:00Z" w16du:dateUtc="2025-08-08T04:47:00Z">
        <w:r w:rsidRPr="00C8429E" w:rsidDel="00DF3361">
          <w:rPr>
            <w:bCs/>
          </w:rPr>
          <w:delText xml:space="preserve"> upon acceptance of the manuscript</w:delText>
        </w:r>
      </w:del>
      <w:r w:rsidRPr="00C8429E">
        <w:rPr>
          <w:bCs/>
        </w:rPr>
        <w:t>.</w:t>
      </w:r>
      <w:del w:id="295" w:author="Brown, David" w:date="2025-08-08T00:47:00Z" w16du:dateUtc="2025-08-08T04:47:00Z">
        <w:r w:rsidRPr="00C8429E" w:rsidDel="00DF3361">
          <w:rPr>
            <w:bCs/>
          </w:rPr>
          <w:delText xml:space="preserve"> </w:delText>
        </w:r>
      </w:del>
    </w:p>
    <w:p w14:paraId="31EDF3AF" w14:textId="77777777" w:rsidR="00CB125C" w:rsidRDefault="00CB125C" w:rsidP="00CB125C">
      <w:pPr>
        <w:spacing w:line="480" w:lineRule="auto"/>
        <w:jc w:val="both"/>
        <w:rPr>
          <w:bCs/>
        </w:rPr>
      </w:pPr>
    </w:p>
    <w:p w14:paraId="10AA5C5E" w14:textId="12904ADE" w:rsidR="00CB125C" w:rsidRPr="00C8429E" w:rsidRDefault="00CB125C" w:rsidP="00CB125C">
      <w:pPr>
        <w:spacing w:line="480" w:lineRule="auto"/>
        <w:jc w:val="both"/>
        <w:rPr>
          <w:b/>
        </w:rPr>
      </w:pPr>
      <w:r>
        <w:rPr>
          <w:b/>
        </w:rPr>
        <w:t>Code availability:</w:t>
      </w:r>
      <w:r w:rsidRPr="00C8429E">
        <w:rPr>
          <w:bCs/>
        </w:rPr>
        <w:t xml:space="preserve"> All codes used in this manuscript are available </w:t>
      </w:r>
      <w:ins w:id="296" w:author="Brown, David" w:date="2025-08-08T00:46:00Z" w16du:dateUtc="2025-08-08T04:46:00Z">
        <w:r w:rsidR="00DF3361">
          <w:rPr>
            <w:bCs/>
          </w:rPr>
          <w:t xml:space="preserve">for academic use </w:t>
        </w:r>
      </w:ins>
      <w:r w:rsidRPr="00C8429E">
        <w:rPr>
          <w:bCs/>
        </w:rPr>
        <w:t xml:space="preserve">on GitHub at </w:t>
      </w:r>
      <w:r w:rsidR="005C101F" w:rsidRPr="005C101F">
        <w:rPr>
          <w:bCs/>
        </w:rPr>
        <w:t>https://github.com/ndbrown6/MSK-Early-Breast/</w:t>
      </w:r>
      <w:ins w:id="297" w:author="Brown, David" w:date="2025-08-08T00:46:00Z" w16du:dateUtc="2025-08-08T04:46:00Z">
        <w:r w:rsidR="00DF3361">
          <w:rPr>
            <w:bCs/>
          </w:rPr>
          <w:t>.</w:t>
        </w:r>
      </w:ins>
      <w:del w:id="298" w:author="Brown, David" w:date="2025-08-08T00:46:00Z" w16du:dateUtc="2025-08-08T04:46:00Z">
        <w:r w:rsidR="005C101F" w:rsidDel="00DF3361">
          <w:rPr>
            <w:bCs/>
          </w:rPr>
          <w:delText>, and will be made public upon acceptance of the manuscript.</w:delText>
        </w:r>
      </w:del>
    </w:p>
    <w:p w14:paraId="72A639D1" w14:textId="77777777" w:rsidR="00CB125C" w:rsidRDefault="00CB125C" w:rsidP="00CB125C">
      <w:pPr>
        <w:spacing w:line="480" w:lineRule="auto"/>
        <w:jc w:val="both"/>
        <w:rPr>
          <w:b/>
        </w:rPr>
      </w:pPr>
    </w:p>
    <w:p w14:paraId="6E05058D" w14:textId="77777777" w:rsidR="00CB125C" w:rsidRDefault="00CB125C" w:rsidP="00CB125C">
      <w:pPr>
        <w:spacing w:line="480" w:lineRule="auto"/>
        <w:jc w:val="both"/>
        <w:rPr>
          <w:color w:val="000000"/>
        </w:rPr>
      </w:pPr>
      <w:r w:rsidRPr="00E57E9A">
        <w:rPr>
          <w:b/>
        </w:rPr>
        <w:t>Acknowledgements</w:t>
      </w:r>
      <w:r>
        <w:rPr>
          <w:b/>
        </w:rPr>
        <w:t xml:space="preserve">: </w:t>
      </w:r>
      <w:r w:rsidRPr="00E57E9A">
        <w:rPr>
          <w:bCs/>
        </w:rPr>
        <w:t>Research reported in this publication was supported by</w:t>
      </w:r>
      <w:r>
        <w:rPr>
          <w:b/>
        </w:rPr>
        <w:t xml:space="preserve"> </w:t>
      </w:r>
      <w:r w:rsidRPr="00F87687">
        <w:rPr>
          <w:bCs/>
        </w:rPr>
        <w:t>the MSK Cancer Center Support Grant (P30 CA008748)</w:t>
      </w:r>
      <w:r>
        <w:rPr>
          <w:bCs/>
        </w:rPr>
        <w:t xml:space="preserve">, </w:t>
      </w:r>
      <w:r w:rsidRPr="00F87687">
        <w:rPr>
          <w:bCs/>
        </w:rPr>
        <w:t>the Marie-Josée and Henry R. Kravis Center for Molecular Oncology</w:t>
      </w:r>
      <w:r>
        <w:rPr>
          <w:bCs/>
        </w:rPr>
        <w:t>, and F</w:t>
      </w:r>
      <w:r w:rsidRPr="00F87687">
        <w:rPr>
          <w:bCs/>
        </w:rPr>
        <w:t>DA 1U01FD007909-01A1</w:t>
      </w:r>
      <w:r>
        <w:rPr>
          <w:bCs/>
        </w:rPr>
        <w:t xml:space="preserve"> (FP), </w:t>
      </w:r>
      <w:r w:rsidRPr="00F87687">
        <w:rPr>
          <w:bCs/>
        </w:rPr>
        <w:t>NIH P50 CA247749-01</w:t>
      </w:r>
      <w:r>
        <w:rPr>
          <w:bCs/>
        </w:rPr>
        <w:t xml:space="preserve"> (FP, BW), </w:t>
      </w:r>
      <w:r w:rsidRPr="00F87687">
        <w:rPr>
          <w:color w:val="000000"/>
        </w:rPr>
        <w:t>NIH R01 CA245069</w:t>
      </w:r>
      <w:r>
        <w:rPr>
          <w:color w:val="000000"/>
        </w:rPr>
        <w:t xml:space="preserve"> (SC) and</w:t>
      </w:r>
      <w:r w:rsidRPr="00F87687">
        <w:rPr>
          <w:color w:val="000000"/>
        </w:rPr>
        <w:t xml:space="preserve"> Breast Cancer Research Foundation</w:t>
      </w:r>
      <w:r>
        <w:rPr>
          <w:color w:val="000000"/>
        </w:rPr>
        <w:t xml:space="preserve"> (BW, FP, SC) grants</w:t>
      </w:r>
      <w:r w:rsidRPr="00F87687">
        <w:rPr>
          <w:color w:val="000000"/>
        </w:rPr>
        <w:t>.</w:t>
      </w:r>
    </w:p>
    <w:p w14:paraId="51B2F186" w14:textId="77777777" w:rsidR="00CB125C" w:rsidRDefault="00CB125C" w:rsidP="00CB125C">
      <w:pPr>
        <w:spacing w:line="480" w:lineRule="auto"/>
        <w:jc w:val="both"/>
        <w:rPr>
          <w:color w:val="000000"/>
        </w:rPr>
      </w:pPr>
    </w:p>
    <w:p w14:paraId="6D5846A3" w14:textId="6D583D59" w:rsidR="00CB125C" w:rsidRDefault="00CB125C" w:rsidP="00CB125C">
      <w:pPr>
        <w:spacing w:line="480" w:lineRule="auto"/>
        <w:jc w:val="both"/>
        <w:rPr>
          <w:color w:val="000000"/>
        </w:rPr>
      </w:pPr>
      <w:r w:rsidRPr="00E57E9A">
        <w:rPr>
          <w:b/>
          <w:bCs/>
          <w:color w:val="000000"/>
        </w:rPr>
        <w:t>Author contributions</w:t>
      </w:r>
      <w:r>
        <w:rPr>
          <w:b/>
          <w:bCs/>
          <w:color w:val="000000"/>
        </w:rPr>
        <w:t xml:space="preserve">: </w:t>
      </w:r>
      <w:r w:rsidRPr="00E57E9A">
        <w:rPr>
          <w:color w:val="000000"/>
        </w:rPr>
        <w:t xml:space="preserve">Conceptualization, </w:t>
      </w:r>
      <w:r w:rsidR="004D21F2">
        <w:rPr>
          <w:color w:val="000000"/>
        </w:rPr>
        <w:t>T.A.K</w:t>
      </w:r>
      <w:r w:rsidRPr="00E57E9A">
        <w:rPr>
          <w:color w:val="000000"/>
        </w:rPr>
        <w:t>.</w:t>
      </w:r>
      <w:r w:rsidR="00D42E13">
        <w:rPr>
          <w:color w:val="000000"/>
        </w:rPr>
        <w:t>,</w:t>
      </w:r>
      <w:r w:rsidR="00D42E13" w:rsidRPr="00D42E13">
        <w:rPr>
          <w:color w:val="000000"/>
        </w:rPr>
        <w:t xml:space="preserve"> </w:t>
      </w:r>
      <w:r w:rsidR="00D42E13">
        <w:rPr>
          <w:color w:val="000000"/>
        </w:rPr>
        <w:t>J.S.R.-F.</w:t>
      </w:r>
      <w:r w:rsidRPr="00E57E9A">
        <w:rPr>
          <w:color w:val="000000"/>
        </w:rPr>
        <w:t xml:space="preserve"> and </w:t>
      </w:r>
      <w:r w:rsidR="004D21F2">
        <w:rPr>
          <w:color w:val="000000"/>
        </w:rPr>
        <w:t>B.W</w:t>
      </w:r>
      <w:r w:rsidRPr="00E57E9A">
        <w:rPr>
          <w:color w:val="000000"/>
        </w:rPr>
        <w:t xml:space="preserve">.; methodology, </w:t>
      </w:r>
      <w:r w:rsidR="004D21F2">
        <w:rPr>
          <w:color w:val="000000"/>
        </w:rPr>
        <w:t>T.A.K</w:t>
      </w:r>
      <w:r w:rsidR="004D21F2" w:rsidRPr="00E57E9A">
        <w:rPr>
          <w:color w:val="000000"/>
        </w:rPr>
        <w:t>.</w:t>
      </w:r>
      <w:r w:rsidR="002B60B5">
        <w:rPr>
          <w:color w:val="000000"/>
        </w:rPr>
        <w:t xml:space="preserve">, </w:t>
      </w:r>
      <w:r w:rsidR="004D21F2">
        <w:rPr>
          <w:color w:val="000000"/>
        </w:rPr>
        <w:t>B.W</w:t>
      </w:r>
      <w:r w:rsidR="004D21F2" w:rsidRPr="00E57E9A">
        <w:rPr>
          <w:color w:val="000000"/>
        </w:rPr>
        <w:t>.</w:t>
      </w:r>
      <w:r w:rsidRPr="00E57E9A">
        <w:rPr>
          <w:color w:val="000000"/>
        </w:rPr>
        <w:t xml:space="preserve">, </w:t>
      </w:r>
      <w:r w:rsidR="004D21F2">
        <w:rPr>
          <w:color w:val="000000"/>
        </w:rPr>
        <w:t>J.S.R</w:t>
      </w:r>
      <w:r w:rsidR="00D42E13">
        <w:rPr>
          <w:color w:val="000000"/>
        </w:rPr>
        <w:t>.</w:t>
      </w:r>
      <w:r w:rsidR="004D21F2">
        <w:rPr>
          <w:color w:val="000000"/>
        </w:rPr>
        <w:t>-F</w:t>
      </w:r>
      <w:r w:rsidRPr="00E57E9A">
        <w:rPr>
          <w:color w:val="000000"/>
        </w:rPr>
        <w:t>.</w:t>
      </w:r>
      <w:r w:rsidR="002B60B5">
        <w:rPr>
          <w:color w:val="000000"/>
        </w:rPr>
        <w:t xml:space="preserve"> </w:t>
      </w:r>
      <w:r w:rsidRPr="00E57E9A">
        <w:rPr>
          <w:color w:val="000000"/>
        </w:rPr>
        <w:t xml:space="preserve">and </w:t>
      </w:r>
      <w:r w:rsidR="002B60B5">
        <w:rPr>
          <w:color w:val="000000"/>
        </w:rPr>
        <w:t>D.B.S.</w:t>
      </w:r>
      <w:r w:rsidRPr="00E57E9A">
        <w:rPr>
          <w:color w:val="000000"/>
        </w:rPr>
        <w:t xml:space="preserve">; formal analysis, </w:t>
      </w:r>
      <w:r w:rsidR="002B60B5">
        <w:rPr>
          <w:color w:val="000000"/>
        </w:rPr>
        <w:t xml:space="preserve">F.P., S.H.K., </w:t>
      </w:r>
      <w:r w:rsidR="004D21F2">
        <w:rPr>
          <w:color w:val="000000"/>
        </w:rPr>
        <w:t>D.</w:t>
      </w:r>
      <w:r w:rsidR="002B60B5">
        <w:rPr>
          <w:color w:val="000000"/>
        </w:rPr>
        <w:t>N.</w:t>
      </w:r>
      <w:r w:rsidR="004D21F2">
        <w:rPr>
          <w:color w:val="000000"/>
        </w:rPr>
        <w:t>B. and A.M.</w:t>
      </w:r>
      <w:r w:rsidRPr="00E57E9A">
        <w:rPr>
          <w:color w:val="000000"/>
        </w:rPr>
        <w:t xml:space="preserve">; investigation, </w:t>
      </w:r>
      <w:r w:rsidR="004D21F2">
        <w:rPr>
          <w:color w:val="000000"/>
        </w:rPr>
        <w:t>T.A.K</w:t>
      </w:r>
      <w:r w:rsidR="004D21F2" w:rsidRPr="00E57E9A">
        <w:rPr>
          <w:color w:val="000000"/>
        </w:rPr>
        <w:t>.</w:t>
      </w:r>
      <w:r w:rsidR="004D21F2">
        <w:rPr>
          <w:color w:val="000000"/>
        </w:rPr>
        <w:t>, G.P</w:t>
      </w:r>
      <w:r w:rsidRPr="00E57E9A">
        <w:rPr>
          <w:color w:val="000000"/>
        </w:rPr>
        <w:t xml:space="preserve">. and </w:t>
      </w:r>
      <w:r w:rsidR="004D21F2">
        <w:rPr>
          <w:color w:val="000000"/>
        </w:rPr>
        <w:t>S.C.</w:t>
      </w:r>
      <w:r w:rsidRPr="00E57E9A">
        <w:rPr>
          <w:color w:val="000000"/>
        </w:rPr>
        <w:t xml:space="preserve">; data curation, </w:t>
      </w:r>
      <w:r w:rsidR="002B60B5">
        <w:rPr>
          <w:color w:val="000000"/>
        </w:rPr>
        <w:t xml:space="preserve">A.M., </w:t>
      </w:r>
      <w:r w:rsidR="002B60B5" w:rsidRPr="00E57E9A">
        <w:rPr>
          <w:color w:val="000000"/>
        </w:rPr>
        <w:t>S.</w:t>
      </w:r>
      <w:r w:rsidR="002B60B5">
        <w:rPr>
          <w:color w:val="000000"/>
        </w:rPr>
        <w:t>H.</w:t>
      </w:r>
      <w:r w:rsidR="002B60B5" w:rsidRPr="00E57E9A">
        <w:rPr>
          <w:color w:val="000000"/>
        </w:rPr>
        <w:t xml:space="preserve">K., </w:t>
      </w:r>
      <w:r w:rsidR="002B60B5">
        <w:rPr>
          <w:color w:val="000000"/>
        </w:rPr>
        <w:t>F.P</w:t>
      </w:r>
      <w:r w:rsidR="002B60B5" w:rsidRPr="00E57E9A">
        <w:rPr>
          <w:color w:val="000000"/>
        </w:rPr>
        <w:t>.,</w:t>
      </w:r>
      <w:r w:rsidR="002B60B5">
        <w:rPr>
          <w:color w:val="000000"/>
        </w:rPr>
        <w:t xml:space="preserve"> T.B., </w:t>
      </w:r>
      <w:r w:rsidR="004D21F2">
        <w:rPr>
          <w:color w:val="000000"/>
        </w:rPr>
        <w:t>B.W</w:t>
      </w:r>
      <w:r w:rsidR="004D21F2" w:rsidRPr="00E57E9A">
        <w:rPr>
          <w:color w:val="000000"/>
        </w:rPr>
        <w:t>.</w:t>
      </w:r>
      <w:r w:rsidRPr="00E57E9A">
        <w:rPr>
          <w:color w:val="000000"/>
        </w:rPr>
        <w:t xml:space="preserve">, </w:t>
      </w:r>
      <w:r w:rsidR="002B60B5">
        <w:rPr>
          <w:color w:val="000000"/>
        </w:rPr>
        <w:t xml:space="preserve">and </w:t>
      </w:r>
      <w:r w:rsidR="004D21F2">
        <w:rPr>
          <w:color w:val="000000"/>
        </w:rPr>
        <w:t>D.</w:t>
      </w:r>
      <w:r w:rsidR="002B60B5">
        <w:rPr>
          <w:color w:val="000000"/>
        </w:rPr>
        <w:t xml:space="preserve">N. </w:t>
      </w:r>
      <w:r w:rsidR="004D21F2">
        <w:rPr>
          <w:color w:val="000000"/>
        </w:rPr>
        <w:t xml:space="preserve">B.; </w:t>
      </w:r>
      <w:r w:rsidRPr="00E57E9A">
        <w:rPr>
          <w:color w:val="000000"/>
        </w:rPr>
        <w:t>writing, review and editing</w:t>
      </w:r>
      <w:r w:rsidR="004D21F2" w:rsidRPr="004D21F2">
        <w:rPr>
          <w:color w:val="000000"/>
        </w:rPr>
        <w:t xml:space="preserve"> </w:t>
      </w:r>
      <w:r w:rsidR="004D21F2">
        <w:rPr>
          <w:color w:val="000000"/>
        </w:rPr>
        <w:t>B.W</w:t>
      </w:r>
      <w:r w:rsidR="004D21F2" w:rsidRPr="00E57E9A">
        <w:rPr>
          <w:color w:val="000000"/>
        </w:rPr>
        <w:t>., S.</w:t>
      </w:r>
      <w:r w:rsidR="004D21F2">
        <w:rPr>
          <w:color w:val="000000"/>
        </w:rPr>
        <w:t>H.</w:t>
      </w:r>
      <w:r w:rsidR="004D21F2" w:rsidRPr="00E57E9A">
        <w:rPr>
          <w:color w:val="000000"/>
        </w:rPr>
        <w:t xml:space="preserve">K., </w:t>
      </w:r>
      <w:r w:rsidR="004D21F2">
        <w:rPr>
          <w:color w:val="000000"/>
        </w:rPr>
        <w:t>F.P</w:t>
      </w:r>
      <w:r w:rsidR="004D21F2" w:rsidRPr="00E57E9A">
        <w:rPr>
          <w:color w:val="000000"/>
        </w:rPr>
        <w:t xml:space="preserve">., </w:t>
      </w:r>
      <w:r w:rsidR="004D21F2">
        <w:rPr>
          <w:color w:val="000000"/>
        </w:rPr>
        <w:t>D.</w:t>
      </w:r>
      <w:r w:rsidR="002B60B5">
        <w:rPr>
          <w:color w:val="000000"/>
        </w:rPr>
        <w:t>N.</w:t>
      </w:r>
      <w:r w:rsidR="004D21F2">
        <w:rPr>
          <w:color w:val="000000"/>
        </w:rPr>
        <w:t>B. and A.M.</w:t>
      </w:r>
      <w:r w:rsidRPr="00E57E9A">
        <w:rPr>
          <w:color w:val="000000"/>
        </w:rPr>
        <w:t xml:space="preserve">; supervision, </w:t>
      </w:r>
      <w:r w:rsidR="004D21F2">
        <w:rPr>
          <w:color w:val="000000"/>
        </w:rPr>
        <w:t>D.</w:t>
      </w:r>
      <w:r w:rsidR="002B60B5">
        <w:rPr>
          <w:color w:val="000000"/>
        </w:rPr>
        <w:t>N.</w:t>
      </w:r>
      <w:r w:rsidR="004D21F2">
        <w:rPr>
          <w:color w:val="000000"/>
        </w:rPr>
        <w:t>B</w:t>
      </w:r>
      <w:r w:rsidR="002B60B5">
        <w:rPr>
          <w:color w:val="000000"/>
        </w:rPr>
        <w:t>. and</w:t>
      </w:r>
      <w:r w:rsidR="004D21F2">
        <w:rPr>
          <w:color w:val="000000"/>
        </w:rPr>
        <w:t xml:space="preserve"> T.A.K</w:t>
      </w:r>
      <w:r w:rsidR="00D42E13">
        <w:rPr>
          <w:color w:val="000000"/>
        </w:rPr>
        <w:t>.</w:t>
      </w:r>
      <w:r w:rsidRPr="00E57E9A">
        <w:rPr>
          <w:color w:val="000000"/>
        </w:rPr>
        <w:t xml:space="preserve"> All authors have read and agreed to the </w:t>
      </w:r>
      <w:r w:rsidR="004D21F2">
        <w:rPr>
          <w:color w:val="000000"/>
        </w:rPr>
        <w:t>final</w:t>
      </w:r>
      <w:r w:rsidRPr="00E57E9A">
        <w:rPr>
          <w:color w:val="000000"/>
        </w:rPr>
        <w:t xml:space="preserve"> version of the manuscript.</w:t>
      </w:r>
    </w:p>
    <w:p w14:paraId="01E26C8B" w14:textId="77777777" w:rsidR="002B60B5" w:rsidRPr="00F87687" w:rsidRDefault="002B60B5" w:rsidP="00CB125C">
      <w:pPr>
        <w:spacing w:line="480" w:lineRule="auto"/>
        <w:jc w:val="both"/>
        <w:rPr>
          <w:b/>
        </w:rPr>
      </w:pPr>
    </w:p>
    <w:p w14:paraId="7EFD0459" w14:textId="15A199D4" w:rsidR="00CB125C" w:rsidRPr="00F87687" w:rsidRDefault="00CB125C" w:rsidP="00CB125C">
      <w:pPr>
        <w:spacing w:line="480" w:lineRule="auto"/>
        <w:jc w:val="both"/>
      </w:pPr>
      <w:r>
        <w:rPr>
          <w:b/>
        </w:rPr>
        <w:t xml:space="preserve">Competing interests: </w:t>
      </w:r>
      <w:r w:rsidR="00D91E03" w:rsidRPr="00D91E03">
        <w:rPr>
          <w:bCs/>
        </w:rPr>
        <w:t>A</w:t>
      </w:r>
      <w:r w:rsidR="002B60B5">
        <w:rPr>
          <w:bCs/>
        </w:rPr>
        <w:t>.</w:t>
      </w:r>
      <w:r w:rsidR="00D91E03" w:rsidRPr="00D91E03">
        <w:rPr>
          <w:bCs/>
        </w:rPr>
        <w:t>M</w:t>
      </w:r>
      <w:r w:rsidR="002B60B5">
        <w:rPr>
          <w:bCs/>
        </w:rPr>
        <w:t>.</w:t>
      </w:r>
      <w:r w:rsidR="00D91E03" w:rsidRPr="00D91E03">
        <w:rPr>
          <w:bCs/>
        </w:rPr>
        <w:t xml:space="preserve"> reports personal fees from Menarini/</w:t>
      </w:r>
      <w:proofErr w:type="spellStart"/>
      <w:r w:rsidR="00D91E03" w:rsidRPr="00D91E03">
        <w:rPr>
          <w:bCs/>
        </w:rPr>
        <w:t>Stemline</w:t>
      </w:r>
      <w:proofErr w:type="spellEnd"/>
      <w:r w:rsidR="00D91E03" w:rsidRPr="00D91E03">
        <w:rPr>
          <w:bCs/>
        </w:rPr>
        <w:t>, Roche, Lilly and AstraZeneca, outside the submitted work; reports travel support from Menarini/</w:t>
      </w:r>
      <w:proofErr w:type="spellStart"/>
      <w:r w:rsidR="00D91E03" w:rsidRPr="00D91E03">
        <w:rPr>
          <w:bCs/>
        </w:rPr>
        <w:t>Stemline</w:t>
      </w:r>
      <w:proofErr w:type="spellEnd"/>
      <w:r w:rsidR="00D91E03" w:rsidRPr="00D91E03">
        <w:rPr>
          <w:bCs/>
        </w:rPr>
        <w:t xml:space="preserve">, AstraZeneca and Daiichi-Sankyo, outside the submitted work; and is supported by the ESMO José </w:t>
      </w:r>
      <w:proofErr w:type="spellStart"/>
      <w:r w:rsidR="00D91E03" w:rsidRPr="00D91E03">
        <w:rPr>
          <w:bCs/>
        </w:rPr>
        <w:t>Baselga</w:t>
      </w:r>
      <w:proofErr w:type="spellEnd"/>
      <w:r w:rsidR="00D91E03" w:rsidRPr="00D91E03">
        <w:rPr>
          <w:bCs/>
        </w:rPr>
        <w:t xml:space="preserve"> Fellowship for Clinician Scientists sponsored by AstraZeneca, outside the submitted work. </w:t>
      </w:r>
      <w:r w:rsidRPr="00F87687">
        <w:rPr>
          <w:bCs/>
        </w:rPr>
        <w:t>F</w:t>
      </w:r>
      <w:r w:rsidR="002B60B5">
        <w:rPr>
          <w:bCs/>
        </w:rPr>
        <w:t>.</w:t>
      </w:r>
      <w:r w:rsidRPr="00F87687">
        <w:rPr>
          <w:bCs/>
        </w:rPr>
        <w:t>P</w:t>
      </w:r>
      <w:r w:rsidR="002B60B5">
        <w:rPr>
          <w:bCs/>
        </w:rPr>
        <w:t>.</w:t>
      </w:r>
      <w:r w:rsidRPr="00F87687">
        <w:rPr>
          <w:bCs/>
        </w:rPr>
        <w:t xml:space="preserve"> reports membership on the Scientific Advisory Board of </w:t>
      </w:r>
      <w:proofErr w:type="spellStart"/>
      <w:r w:rsidRPr="00F87687">
        <w:rPr>
          <w:bCs/>
        </w:rPr>
        <w:t>MultiplexDx</w:t>
      </w:r>
      <w:proofErr w:type="spellEnd"/>
      <w:r w:rsidRPr="00F87687">
        <w:rPr>
          <w:bCs/>
        </w:rPr>
        <w:t xml:space="preserve"> and has received consulting fees and served on advisory boards for AstraZeneca.</w:t>
      </w:r>
      <w:r w:rsidRPr="00F87687">
        <w:rPr>
          <w:b/>
        </w:rPr>
        <w:t xml:space="preserve"> </w:t>
      </w:r>
      <w:r w:rsidRPr="00F87687">
        <w:rPr>
          <w:rFonts w:eastAsia="Times New Roman"/>
          <w:color w:val="000000"/>
        </w:rPr>
        <w:t>D</w:t>
      </w:r>
      <w:r w:rsidR="002B60B5">
        <w:rPr>
          <w:rFonts w:eastAsia="Times New Roman"/>
          <w:color w:val="000000"/>
        </w:rPr>
        <w:t>.</w:t>
      </w:r>
      <w:r w:rsidRPr="00F87687">
        <w:rPr>
          <w:rFonts w:eastAsia="Times New Roman"/>
          <w:color w:val="000000"/>
        </w:rPr>
        <w:t>B</w:t>
      </w:r>
      <w:r w:rsidR="002B60B5">
        <w:rPr>
          <w:rFonts w:eastAsia="Times New Roman"/>
          <w:color w:val="000000"/>
        </w:rPr>
        <w:t>.</w:t>
      </w:r>
      <w:r w:rsidRPr="00F87687">
        <w:rPr>
          <w:rFonts w:eastAsia="Times New Roman"/>
          <w:color w:val="000000"/>
        </w:rPr>
        <w:t>S</w:t>
      </w:r>
      <w:r w:rsidR="002B60B5">
        <w:rPr>
          <w:rFonts w:eastAsia="Times New Roman"/>
          <w:color w:val="000000"/>
        </w:rPr>
        <w:t>.</w:t>
      </w:r>
      <w:r w:rsidRPr="00F87687">
        <w:rPr>
          <w:rFonts w:eastAsia="Times New Roman"/>
          <w:color w:val="000000"/>
        </w:rPr>
        <w:t xml:space="preserve"> has consulted/received honoraria from Pfizer, Fog Pharma, </w:t>
      </w:r>
      <w:proofErr w:type="spellStart"/>
      <w:r w:rsidRPr="00F87687">
        <w:rPr>
          <w:rFonts w:eastAsia="Times New Roman"/>
          <w:color w:val="000000"/>
        </w:rPr>
        <w:t>PaigeAI</w:t>
      </w:r>
      <w:proofErr w:type="spellEnd"/>
      <w:r w:rsidRPr="00F87687">
        <w:rPr>
          <w:rFonts w:eastAsia="Times New Roman"/>
          <w:color w:val="000000"/>
        </w:rPr>
        <w:t xml:space="preserve">, </w:t>
      </w:r>
      <w:proofErr w:type="spellStart"/>
      <w:r w:rsidRPr="00F87687">
        <w:rPr>
          <w:rFonts w:eastAsia="Times New Roman"/>
          <w:color w:val="000000"/>
        </w:rPr>
        <w:t>BridgeBio</w:t>
      </w:r>
      <w:proofErr w:type="spellEnd"/>
      <w:r w:rsidRPr="00F87687">
        <w:rPr>
          <w:rFonts w:eastAsia="Times New Roman"/>
          <w:color w:val="000000"/>
        </w:rPr>
        <w:t>, Scorpion Therapeutics, FORE Therapeutics, Function Oncology, Pyramid, and Elsie Biotechnologies, Inc, Meliora Therapeutics, Inc. B</w:t>
      </w:r>
      <w:r w:rsidR="002B60B5">
        <w:rPr>
          <w:rFonts w:eastAsia="Times New Roman"/>
          <w:color w:val="000000"/>
        </w:rPr>
        <w:t>.</w:t>
      </w:r>
      <w:r>
        <w:rPr>
          <w:rFonts w:eastAsia="Times New Roman"/>
          <w:color w:val="000000"/>
        </w:rPr>
        <w:t>W</w:t>
      </w:r>
      <w:r w:rsidR="002B60B5">
        <w:rPr>
          <w:rFonts w:eastAsia="Times New Roman"/>
          <w:color w:val="000000"/>
        </w:rPr>
        <w:t>.</w:t>
      </w:r>
      <w:r w:rsidRPr="00F87687">
        <w:rPr>
          <w:rFonts w:eastAsia="Times New Roman"/>
          <w:color w:val="000000"/>
        </w:rPr>
        <w:t xml:space="preserve"> reports research funding from </w:t>
      </w:r>
      <w:proofErr w:type="spellStart"/>
      <w:r>
        <w:rPr>
          <w:rFonts w:eastAsia="Times New Roman"/>
          <w:color w:val="000000"/>
        </w:rPr>
        <w:t>Repare</w:t>
      </w:r>
      <w:proofErr w:type="spellEnd"/>
      <w:r>
        <w:rPr>
          <w:rFonts w:eastAsia="Times New Roman"/>
          <w:color w:val="000000"/>
        </w:rPr>
        <w:t xml:space="preserve"> Therapeutics and SAGA Diagnostics, paid to the institution. J</w:t>
      </w:r>
      <w:r w:rsidR="002B60B5">
        <w:rPr>
          <w:rFonts w:eastAsia="Times New Roman"/>
          <w:color w:val="000000"/>
        </w:rPr>
        <w:t>.</w:t>
      </w:r>
      <w:r w:rsidRPr="00F87687">
        <w:t>S</w:t>
      </w:r>
      <w:r w:rsidR="002B60B5">
        <w:t>.</w:t>
      </w:r>
      <w:r w:rsidRPr="00F87687">
        <w:t>R</w:t>
      </w:r>
      <w:r w:rsidR="002B60B5">
        <w:t>.</w:t>
      </w:r>
      <w:r w:rsidRPr="00F87687">
        <w:t>-F</w:t>
      </w:r>
      <w:r w:rsidR="002B60B5">
        <w:t>.</w:t>
      </w:r>
      <w:r w:rsidRPr="00F87687">
        <w:t xml:space="preserve"> is an employee of AstraZeneca and owns AstraZeneca stocks. </w:t>
      </w:r>
      <w:r w:rsidRPr="00F87687">
        <w:lastRenderedPageBreak/>
        <w:t>Prior Conflicts of Interest in the last 2 yea</w:t>
      </w:r>
      <w:r w:rsidR="002B60B5">
        <w:t>r</w:t>
      </w:r>
      <w:r w:rsidRPr="00F87687">
        <w:t xml:space="preserve">s include the receipt of personal fees for the following activities: Board Membership at Grupo </w:t>
      </w:r>
      <w:proofErr w:type="spellStart"/>
      <w:r w:rsidRPr="00F87687">
        <w:t>Oncoclinicas</w:t>
      </w:r>
      <w:proofErr w:type="spellEnd"/>
      <w:r w:rsidRPr="00F87687">
        <w:t xml:space="preserve">, consultant for Goldman Sachs Merchant Banking, consultant for Bain Capital, consultant for and SAB member of Paige.ai, consultant for and SAB member of </w:t>
      </w:r>
      <w:proofErr w:type="spellStart"/>
      <w:r w:rsidRPr="00F87687">
        <w:t>Repare</w:t>
      </w:r>
      <w:proofErr w:type="spellEnd"/>
      <w:r w:rsidRPr="00F87687">
        <w:t xml:space="preserve"> Therapeutics, Consultant of SAGA Diagnostics, Consultant of </w:t>
      </w:r>
      <w:proofErr w:type="spellStart"/>
      <w:r w:rsidRPr="00F87687">
        <w:t>Personalis</w:t>
      </w:r>
      <w:proofErr w:type="spellEnd"/>
      <w:r w:rsidRPr="00F87687">
        <w:t>, and consultant at Multiplex Dx.</w:t>
      </w:r>
    </w:p>
    <w:p w14:paraId="4B9CCFB4" w14:textId="77777777" w:rsidR="00CB125C" w:rsidRPr="00A1758D" w:rsidRDefault="00CB125C" w:rsidP="00CB125C">
      <w:pPr>
        <w:spacing w:line="480" w:lineRule="auto"/>
        <w:jc w:val="both"/>
      </w:pPr>
      <w:r w:rsidRPr="00A1758D">
        <w:br w:type="page"/>
      </w:r>
    </w:p>
    <w:p w14:paraId="59D91284" w14:textId="77777777" w:rsidR="00CB125C" w:rsidRPr="00A1758D" w:rsidRDefault="00CB125C" w:rsidP="00CB125C">
      <w:pPr>
        <w:pStyle w:val="Heading1"/>
        <w:spacing w:before="0" w:after="0" w:line="240" w:lineRule="auto"/>
        <w:jc w:val="both"/>
        <w:rPr>
          <w:b/>
          <w:bCs/>
          <w:sz w:val="22"/>
          <w:szCs w:val="22"/>
        </w:rPr>
      </w:pPr>
      <w:r w:rsidRPr="00A1758D">
        <w:rPr>
          <w:b/>
          <w:bCs/>
          <w:sz w:val="22"/>
          <w:szCs w:val="22"/>
        </w:rPr>
        <w:lastRenderedPageBreak/>
        <w:t>TABLES</w:t>
      </w:r>
    </w:p>
    <w:p w14:paraId="77A841E5" w14:textId="77777777" w:rsidR="00CB125C" w:rsidRDefault="00CB125C" w:rsidP="00CB125C">
      <w:pPr>
        <w:spacing w:line="240" w:lineRule="auto"/>
        <w:jc w:val="both"/>
      </w:pPr>
      <w:r w:rsidRPr="00A1758D">
        <w:rPr>
          <w:b/>
        </w:rPr>
        <w:t>Table 1</w:t>
      </w:r>
      <w:r w:rsidRPr="00A1758D">
        <w:t xml:space="preserve">. </w:t>
      </w:r>
      <w:r w:rsidRPr="00A1758D">
        <w:rPr>
          <w:b/>
          <w:bCs/>
        </w:rPr>
        <w:t>Clinicopathologic characteristics of the patients included in this study.</w:t>
      </w:r>
      <w:r w:rsidRPr="00A1758D">
        <w:t xml:space="preserve"> </w:t>
      </w:r>
    </w:p>
    <w:p w14:paraId="0CF4D645" w14:textId="77777777" w:rsidR="00CB125C" w:rsidRPr="004C46A5" w:rsidRDefault="00CB125C" w:rsidP="00CB125C">
      <w:pPr>
        <w:spacing w:line="240" w:lineRule="auto"/>
        <w:jc w:val="both"/>
        <w:rPr>
          <w:sz w:val="16"/>
          <w:szCs w:val="16"/>
        </w:rPr>
      </w:pPr>
    </w:p>
    <w:tbl>
      <w:tblPr>
        <w:tblStyle w:val="TableGrid"/>
        <w:tblW w:w="0" w:type="auto"/>
        <w:tblLook w:val="04A0" w:firstRow="1" w:lastRow="0" w:firstColumn="1" w:lastColumn="0" w:noHBand="0" w:noVBand="1"/>
      </w:tblPr>
      <w:tblGrid>
        <w:gridCol w:w="3235"/>
        <w:gridCol w:w="2520"/>
      </w:tblGrid>
      <w:tr w:rsidR="00CB125C" w:rsidRPr="004C46A5" w14:paraId="72BD542B" w14:textId="77777777" w:rsidTr="00A73973">
        <w:tc>
          <w:tcPr>
            <w:tcW w:w="3235" w:type="dxa"/>
            <w:tcBorders>
              <w:bottom w:val="single" w:sz="12" w:space="0" w:color="auto"/>
            </w:tcBorders>
          </w:tcPr>
          <w:p w14:paraId="27CCD415" w14:textId="77777777" w:rsidR="00CB125C" w:rsidRPr="004C46A5" w:rsidRDefault="00CB125C" w:rsidP="00A73973">
            <w:pPr>
              <w:jc w:val="both"/>
              <w:rPr>
                <w:b/>
                <w:bCs/>
                <w:sz w:val="18"/>
                <w:szCs w:val="18"/>
              </w:rPr>
            </w:pPr>
            <w:r w:rsidRPr="004C46A5">
              <w:rPr>
                <w:b/>
                <w:bCs/>
                <w:sz w:val="18"/>
                <w:szCs w:val="18"/>
              </w:rPr>
              <w:t>Characteristic</w:t>
            </w:r>
          </w:p>
        </w:tc>
        <w:tc>
          <w:tcPr>
            <w:tcW w:w="2520" w:type="dxa"/>
            <w:tcBorders>
              <w:bottom w:val="single" w:sz="12" w:space="0" w:color="auto"/>
            </w:tcBorders>
          </w:tcPr>
          <w:p w14:paraId="77F0FA40" w14:textId="77777777" w:rsidR="00CB125C" w:rsidRPr="004C46A5" w:rsidRDefault="00CB125C" w:rsidP="00A73973">
            <w:pPr>
              <w:jc w:val="both"/>
              <w:rPr>
                <w:b/>
                <w:bCs/>
                <w:sz w:val="18"/>
                <w:szCs w:val="18"/>
              </w:rPr>
            </w:pPr>
            <w:r w:rsidRPr="004C46A5">
              <w:rPr>
                <w:b/>
                <w:bCs/>
                <w:sz w:val="18"/>
                <w:szCs w:val="18"/>
              </w:rPr>
              <w:t>Cases (n=20</w:t>
            </w:r>
            <w:r w:rsidRPr="004C46A5">
              <w:rPr>
                <w:b/>
                <w:bCs/>
                <w:sz w:val="18"/>
                <w:szCs w:val="18"/>
                <w:vertAlign w:val="superscript"/>
              </w:rPr>
              <w:t>1</w:t>
            </w:r>
            <w:r w:rsidRPr="004C46A5">
              <w:rPr>
                <w:b/>
                <w:bCs/>
                <w:sz w:val="18"/>
                <w:szCs w:val="18"/>
              </w:rPr>
              <w:t>)</w:t>
            </w:r>
          </w:p>
        </w:tc>
      </w:tr>
      <w:tr w:rsidR="00CB125C" w:rsidRPr="004C46A5" w14:paraId="2E7F3B0B" w14:textId="77777777" w:rsidTr="00A73973">
        <w:tc>
          <w:tcPr>
            <w:tcW w:w="3235" w:type="dxa"/>
            <w:tcBorders>
              <w:top w:val="single" w:sz="12" w:space="0" w:color="auto"/>
            </w:tcBorders>
          </w:tcPr>
          <w:p w14:paraId="6452FD9D" w14:textId="77777777" w:rsidR="00CB125C" w:rsidRPr="004C46A5" w:rsidRDefault="00CB125C" w:rsidP="00A73973">
            <w:pPr>
              <w:jc w:val="both"/>
              <w:rPr>
                <w:sz w:val="18"/>
                <w:szCs w:val="18"/>
              </w:rPr>
            </w:pPr>
            <w:r w:rsidRPr="004C46A5">
              <w:rPr>
                <w:b/>
                <w:bCs/>
                <w:sz w:val="18"/>
                <w:szCs w:val="18"/>
              </w:rPr>
              <w:t>Age</w:t>
            </w:r>
            <w:r w:rsidRPr="004C46A5">
              <w:rPr>
                <w:sz w:val="18"/>
                <w:szCs w:val="18"/>
              </w:rPr>
              <w:t xml:space="preserve"> (years)</w:t>
            </w:r>
          </w:p>
        </w:tc>
        <w:tc>
          <w:tcPr>
            <w:tcW w:w="2520" w:type="dxa"/>
            <w:tcBorders>
              <w:top w:val="single" w:sz="12" w:space="0" w:color="auto"/>
            </w:tcBorders>
          </w:tcPr>
          <w:p w14:paraId="5ED863F3" w14:textId="77777777" w:rsidR="00CB125C" w:rsidRPr="004C46A5" w:rsidRDefault="00CB125C" w:rsidP="00A73973">
            <w:pPr>
              <w:jc w:val="both"/>
              <w:rPr>
                <w:sz w:val="18"/>
                <w:szCs w:val="18"/>
              </w:rPr>
            </w:pPr>
            <w:r w:rsidRPr="004C46A5">
              <w:rPr>
                <w:sz w:val="18"/>
                <w:szCs w:val="18"/>
              </w:rPr>
              <w:t>54 (IQR, 47-58)</w:t>
            </w:r>
          </w:p>
        </w:tc>
      </w:tr>
      <w:tr w:rsidR="00CB125C" w:rsidRPr="004C46A5" w14:paraId="434682FC" w14:textId="77777777" w:rsidTr="00A73973">
        <w:tc>
          <w:tcPr>
            <w:tcW w:w="3235" w:type="dxa"/>
          </w:tcPr>
          <w:p w14:paraId="6208DFB3" w14:textId="77777777" w:rsidR="00CB125C" w:rsidRPr="004C46A5" w:rsidRDefault="00CB125C" w:rsidP="00A73973">
            <w:pPr>
              <w:jc w:val="both"/>
              <w:rPr>
                <w:b/>
                <w:bCs/>
                <w:sz w:val="18"/>
                <w:szCs w:val="18"/>
              </w:rPr>
            </w:pPr>
            <w:r w:rsidRPr="004C46A5">
              <w:rPr>
                <w:b/>
                <w:bCs/>
                <w:sz w:val="18"/>
                <w:szCs w:val="18"/>
              </w:rPr>
              <w:t>Age</w:t>
            </w:r>
          </w:p>
        </w:tc>
        <w:tc>
          <w:tcPr>
            <w:tcW w:w="2520" w:type="dxa"/>
          </w:tcPr>
          <w:p w14:paraId="097AB38B" w14:textId="77777777" w:rsidR="00CB125C" w:rsidRPr="004C46A5" w:rsidRDefault="00CB125C" w:rsidP="00A73973">
            <w:pPr>
              <w:jc w:val="both"/>
              <w:rPr>
                <w:sz w:val="18"/>
                <w:szCs w:val="18"/>
              </w:rPr>
            </w:pPr>
          </w:p>
        </w:tc>
      </w:tr>
      <w:tr w:rsidR="00CB125C" w:rsidRPr="004C46A5" w14:paraId="39C96E06" w14:textId="77777777" w:rsidTr="00A73973">
        <w:tc>
          <w:tcPr>
            <w:tcW w:w="3235" w:type="dxa"/>
          </w:tcPr>
          <w:p w14:paraId="031BCCD3" w14:textId="77777777" w:rsidR="00CB125C" w:rsidRPr="004C46A5" w:rsidRDefault="00CB125C" w:rsidP="00A73973">
            <w:pPr>
              <w:jc w:val="both"/>
              <w:rPr>
                <w:sz w:val="18"/>
                <w:szCs w:val="18"/>
              </w:rPr>
            </w:pPr>
            <w:r w:rsidRPr="004C46A5">
              <w:rPr>
                <w:sz w:val="18"/>
                <w:szCs w:val="18"/>
              </w:rPr>
              <w:t xml:space="preserve">  &lt;50 years</w:t>
            </w:r>
          </w:p>
        </w:tc>
        <w:tc>
          <w:tcPr>
            <w:tcW w:w="2520" w:type="dxa"/>
          </w:tcPr>
          <w:p w14:paraId="5C8D74DF" w14:textId="77777777" w:rsidR="00CB125C" w:rsidRPr="004C46A5" w:rsidRDefault="00CB125C" w:rsidP="00A73973">
            <w:pPr>
              <w:jc w:val="both"/>
              <w:rPr>
                <w:sz w:val="18"/>
                <w:szCs w:val="18"/>
              </w:rPr>
            </w:pPr>
            <w:r w:rsidRPr="004C46A5">
              <w:rPr>
                <w:sz w:val="18"/>
                <w:szCs w:val="18"/>
              </w:rPr>
              <w:t>8 (40%)</w:t>
            </w:r>
          </w:p>
        </w:tc>
      </w:tr>
      <w:tr w:rsidR="00CB125C" w:rsidRPr="004C46A5" w14:paraId="16B7325C" w14:textId="77777777" w:rsidTr="00A73973">
        <w:tc>
          <w:tcPr>
            <w:tcW w:w="3235" w:type="dxa"/>
          </w:tcPr>
          <w:p w14:paraId="7F8EB2F1" w14:textId="77777777" w:rsidR="00CB125C" w:rsidRPr="004C46A5" w:rsidRDefault="00CB125C" w:rsidP="00A73973">
            <w:pPr>
              <w:jc w:val="both"/>
              <w:rPr>
                <w:sz w:val="18"/>
                <w:szCs w:val="18"/>
              </w:rPr>
            </w:pPr>
            <w:r w:rsidRPr="004C46A5">
              <w:rPr>
                <w:sz w:val="18"/>
                <w:szCs w:val="18"/>
              </w:rPr>
              <w:t xml:space="preserve">  ≥50 years</w:t>
            </w:r>
          </w:p>
        </w:tc>
        <w:tc>
          <w:tcPr>
            <w:tcW w:w="2520" w:type="dxa"/>
          </w:tcPr>
          <w:p w14:paraId="2073D4CB" w14:textId="77777777" w:rsidR="00CB125C" w:rsidRPr="004C46A5" w:rsidRDefault="00CB125C" w:rsidP="00A73973">
            <w:pPr>
              <w:jc w:val="both"/>
              <w:rPr>
                <w:sz w:val="18"/>
                <w:szCs w:val="18"/>
              </w:rPr>
            </w:pPr>
            <w:r w:rsidRPr="004C46A5">
              <w:rPr>
                <w:sz w:val="18"/>
                <w:szCs w:val="18"/>
              </w:rPr>
              <w:t>12 (60%)</w:t>
            </w:r>
          </w:p>
        </w:tc>
      </w:tr>
      <w:tr w:rsidR="00CB125C" w:rsidRPr="004C46A5" w14:paraId="2977BCAD" w14:textId="77777777" w:rsidTr="00A73973">
        <w:tc>
          <w:tcPr>
            <w:tcW w:w="3235" w:type="dxa"/>
          </w:tcPr>
          <w:p w14:paraId="0D13B942" w14:textId="77777777" w:rsidR="00CB125C" w:rsidRPr="004C46A5" w:rsidRDefault="00CB125C" w:rsidP="00A73973">
            <w:pPr>
              <w:jc w:val="both"/>
              <w:rPr>
                <w:b/>
                <w:bCs/>
                <w:sz w:val="18"/>
                <w:szCs w:val="18"/>
              </w:rPr>
            </w:pPr>
            <w:proofErr w:type="spellStart"/>
            <w:r w:rsidRPr="004C46A5">
              <w:rPr>
                <w:b/>
                <w:bCs/>
                <w:sz w:val="18"/>
                <w:szCs w:val="18"/>
              </w:rPr>
              <w:t>cStage</w:t>
            </w:r>
            <w:proofErr w:type="spellEnd"/>
          </w:p>
        </w:tc>
        <w:tc>
          <w:tcPr>
            <w:tcW w:w="2520" w:type="dxa"/>
          </w:tcPr>
          <w:p w14:paraId="48B6D78B" w14:textId="77777777" w:rsidR="00CB125C" w:rsidRPr="004C46A5" w:rsidRDefault="00CB125C" w:rsidP="00A73973">
            <w:pPr>
              <w:jc w:val="both"/>
              <w:rPr>
                <w:sz w:val="18"/>
                <w:szCs w:val="18"/>
              </w:rPr>
            </w:pPr>
          </w:p>
        </w:tc>
      </w:tr>
      <w:tr w:rsidR="00CB125C" w:rsidRPr="004C46A5" w14:paraId="07506804" w14:textId="77777777" w:rsidTr="00A73973">
        <w:tc>
          <w:tcPr>
            <w:tcW w:w="3235" w:type="dxa"/>
          </w:tcPr>
          <w:p w14:paraId="718DEFC4" w14:textId="77777777" w:rsidR="00CB125C" w:rsidRPr="004C46A5" w:rsidRDefault="00CB125C" w:rsidP="00A73973">
            <w:pPr>
              <w:jc w:val="both"/>
              <w:rPr>
                <w:sz w:val="18"/>
                <w:szCs w:val="18"/>
              </w:rPr>
            </w:pPr>
            <w:r w:rsidRPr="004C46A5">
              <w:rPr>
                <w:sz w:val="18"/>
                <w:szCs w:val="18"/>
              </w:rPr>
              <w:t xml:space="preserve">  II</w:t>
            </w:r>
          </w:p>
        </w:tc>
        <w:tc>
          <w:tcPr>
            <w:tcW w:w="2520" w:type="dxa"/>
          </w:tcPr>
          <w:p w14:paraId="6D3437DF" w14:textId="77777777" w:rsidR="00CB125C" w:rsidRPr="004C46A5" w:rsidRDefault="00CB125C" w:rsidP="00A73973">
            <w:pPr>
              <w:jc w:val="both"/>
              <w:rPr>
                <w:sz w:val="18"/>
                <w:szCs w:val="18"/>
              </w:rPr>
            </w:pPr>
            <w:r w:rsidRPr="004C46A5">
              <w:rPr>
                <w:sz w:val="18"/>
                <w:szCs w:val="18"/>
              </w:rPr>
              <w:t>12 (60%)</w:t>
            </w:r>
          </w:p>
        </w:tc>
      </w:tr>
      <w:tr w:rsidR="00CB125C" w:rsidRPr="004C46A5" w14:paraId="5B5D216E" w14:textId="77777777" w:rsidTr="00A73973">
        <w:tc>
          <w:tcPr>
            <w:tcW w:w="3235" w:type="dxa"/>
          </w:tcPr>
          <w:p w14:paraId="32B31AA0" w14:textId="77777777" w:rsidR="00CB125C" w:rsidRPr="004C46A5" w:rsidRDefault="00CB125C" w:rsidP="00A73973">
            <w:pPr>
              <w:jc w:val="both"/>
              <w:rPr>
                <w:sz w:val="18"/>
                <w:szCs w:val="18"/>
              </w:rPr>
            </w:pPr>
            <w:r w:rsidRPr="004C46A5">
              <w:rPr>
                <w:sz w:val="18"/>
                <w:szCs w:val="18"/>
              </w:rPr>
              <w:t xml:space="preserve">  III</w:t>
            </w:r>
          </w:p>
        </w:tc>
        <w:tc>
          <w:tcPr>
            <w:tcW w:w="2520" w:type="dxa"/>
          </w:tcPr>
          <w:p w14:paraId="1C11364E" w14:textId="77777777" w:rsidR="00CB125C" w:rsidRPr="004C46A5" w:rsidRDefault="00CB125C" w:rsidP="00A73973">
            <w:pPr>
              <w:jc w:val="both"/>
              <w:rPr>
                <w:sz w:val="18"/>
                <w:szCs w:val="18"/>
              </w:rPr>
            </w:pPr>
            <w:r w:rsidRPr="004C46A5">
              <w:rPr>
                <w:sz w:val="18"/>
                <w:szCs w:val="18"/>
              </w:rPr>
              <w:t>8 (40%)</w:t>
            </w:r>
          </w:p>
        </w:tc>
      </w:tr>
      <w:tr w:rsidR="00CB125C" w:rsidRPr="004C46A5" w14:paraId="76A4FA3A" w14:textId="77777777" w:rsidTr="00A73973">
        <w:tc>
          <w:tcPr>
            <w:tcW w:w="3235" w:type="dxa"/>
          </w:tcPr>
          <w:p w14:paraId="1ED863A9" w14:textId="77777777" w:rsidR="00CB125C" w:rsidRPr="004C46A5" w:rsidRDefault="00CB125C" w:rsidP="00A73973">
            <w:pPr>
              <w:jc w:val="both"/>
              <w:rPr>
                <w:b/>
                <w:bCs/>
                <w:sz w:val="18"/>
                <w:szCs w:val="18"/>
              </w:rPr>
            </w:pPr>
            <w:proofErr w:type="spellStart"/>
            <w:r w:rsidRPr="004C46A5">
              <w:rPr>
                <w:b/>
                <w:bCs/>
                <w:sz w:val="18"/>
                <w:szCs w:val="18"/>
              </w:rPr>
              <w:t>cT</w:t>
            </w:r>
            <w:proofErr w:type="spellEnd"/>
          </w:p>
        </w:tc>
        <w:tc>
          <w:tcPr>
            <w:tcW w:w="2520" w:type="dxa"/>
          </w:tcPr>
          <w:p w14:paraId="6E74170B" w14:textId="77777777" w:rsidR="00CB125C" w:rsidRPr="004C46A5" w:rsidRDefault="00CB125C" w:rsidP="00A73973">
            <w:pPr>
              <w:jc w:val="both"/>
              <w:rPr>
                <w:sz w:val="18"/>
                <w:szCs w:val="18"/>
              </w:rPr>
            </w:pPr>
          </w:p>
        </w:tc>
      </w:tr>
      <w:tr w:rsidR="00CB125C" w:rsidRPr="004C46A5" w14:paraId="1B35AA65" w14:textId="77777777" w:rsidTr="00A73973">
        <w:tc>
          <w:tcPr>
            <w:tcW w:w="3235" w:type="dxa"/>
          </w:tcPr>
          <w:p w14:paraId="32207F61" w14:textId="77777777" w:rsidR="00CB125C" w:rsidRPr="004C46A5" w:rsidRDefault="00CB125C" w:rsidP="00A73973">
            <w:pPr>
              <w:jc w:val="both"/>
              <w:rPr>
                <w:sz w:val="18"/>
                <w:szCs w:val="18"/>
              </w:rPr>
            </w:pPr>
            <w:r w:rsidRPr="004C46A5">
              <w:rPr>
                <w:sz w:val="18"/>
                <w:szCs w:val="18"/>
              </w:rPr>
              <w:t xml:space="preserve">  T2</w:t>
            </w:r>
          </w:p>
        </w:tc>
        <w:tc>
          <w:tcPr>
            <w:tcW w:w="2520" w:type="dxa"/>
          </w:tcPr>
          <w:p w14:paraId="23C36CE7" w14:textId="77777777" w:rsidR="00CB125C" w:rsidRPr="004C46A5" w:rsidRDefault="00CB125C" w:rsidP="00A73973">
            <w:pPr>
              <w:jc w:val="both"/>
              <w:rPr>
                <w:sz w:val="18"/>
                <w:szCs w:val="18"/>
              </w:rPr>
            </w:pPr>
            <w:r w:rsidRPr="004C46A5">
              <w:rPr>
                <w:sz w:val="18"/>
                <w:szCs w:val="18"/>
              </w:rPr>
              <w:t>14 (70%)</w:t>
            </w:r>
          </w:p>
        </w:tc>
      </w:tr>
      <w:tr w:rsidR="00CB125C" w:rsidRPr="004C46A5" w14:paraId="774C250A" w14:textId="77777777" w:rsidTr="00A73973">
        <w:tc>
          <w:tcPr>
            <w:tcW w:w="3235" w:type="dxa"/>
          </w:tcPr>
          <w:p w14:paraId="74D69B50" w14:textId="77777777" w:rsidR="00CB125C" w:rsidRPr="004C46A5" w:rsidRDefault="00CB125C" w:rsidP="00A73973">
            <w:pPr>
              <w:jc w:val="both"/>
              <w:rPr>
                <w:sz w:val="18"/>
                <w:szCs w:val="18"/>
              </w:rPr>
            </w:pPr>
            <w:r w:rsidRPr="004C46A5">
              <w:rPr>
                <w:sz w:val="18"/>
                <w:szCs w:val="18"/>
              </w:rPr>
              <w:t xml:space="preserve">  T3</w:t>
            </w:r>
          </w:p>
        </w:tc>
        <w:tc>
          <w:tcPr>
            <w:tcW w:w="2520" w:type="dxa"/>
          </w:tcPr>
          <w:p w14:paraId="681135DC" w14:textId="77777777" w:rsidR="00CB125C" w:rsidRPr="004C46A5" w:rsidRDefault="00CB125C" w:rsidP="00A73973">
            <w:pPr>
              <w:jc w:val="both"/>
              <w:rPr>
                <w:sz w:val="18"/>
                <w:szCs w:val="18"/>
              </w:rPr>
            </w:pPr>
            <w:r w:rsidRPr="004C46A5">
              <w:rPr>
                <w:sz w:val="18"/>
                <w:szCs w:val="18"/>
              </w:rPr>
              <w:t>3 (15%)</w:t>
            </w:r>
          </w:p>
        </w:tc>
      </w:tr>
      <w:tr w:rsidR="00CB125C" w:rsidRPr="004C46A5" w14:paraId="58CD22A0" w14:textId="77777777" w:rsidTr="00A73973">
        <w:tc>
          <w:tcPr>
            <w:tcW w:w="3235" w:type="dxa"/>
          </w:tcPr>
          <w:p w14:paraId="3F35F4F5" w14:textId="77777777" w:rsidR="00CB125C" w:rsidRPr="004C46A5" w:rsidRDefault="00CB125C" w:rsidP="00A73973">
            <w:pPr>
              <w:jc w:val="both"/>
              <w:rPr>
                <w:sz w:val="18"/>
                <w:szCs w:val="18"/>
              </w:rPr>
            </w:pPr>
            <w:r w:rsidRPr="004C46A5">
              <w:rPr>
                <w:sz w:val="18"/>
                <w:szCs w:val="18"/>
              </w:rPr>
              <w:t xml:space="preserve">  T4</w:t>
            </w:r>
          </w:p>
        </w:tc>
        <w:tc>
          <w:tcPr>
            <w:tcW w:w="2520" w:type="dxa"/>
          </w:tcPr>
          <w:p w14:paraId="14032C74" w14:textId="77777777" w:rsidR="00CB125C" w:rsidRPr="004C46A5" w:rsidRDefault="00CB125C" w:rsidP="00A73973">
            <w:pPr>
              <w:jc w:val="both"/>
              <w:rPr>
                <w:sz w:val="18"/>
                <w:szCs w:val="18"/>
              </w:rPr>
            </w:pPr>
            <w:r w:rsidRPr="004C46A5">
              <w:rPr>
                <w:sz w:val="18"/>
                <w:szCs w:val="18"/>
              </w:rPr>
              <w:t>3 (15%)</w:t>
            </w:r>
          </w:p>
        </w:tc>
      </w:tr>
      <w:tr w:rsidR="00CB125C" w:rsidRPr="004C46A5" w14:paraId="21D721B7" w14:textId="77777777" w:rsidTr="00A73973">
        <w:tc>
          <w:tcPr>
            <w:tcW w:w="3235" w:type="dxa"/>
          </w:tcPr>
          <w:p w14:paraId="50B62EB6" w14:textId="77777777" w:rsidR="00CB125C" w:rsidRPr="004C46A5" w:rsidRDefault="00CB125C" w:rsidP="00A73973">
            <w:pPr>
              <w:jc w:val="both"/>
              <w:rPr>
                <w:b/>
                <w:bCs/>
                <w:sz w:val="18"/>
                <w:szCs w:val="18"/>
              </w:rPr>
            </w:pPr>
            <w:proofErr w:type="spellStart"/>
            <w:r w:rsidRPr="004C46A5">
              <w:rPr>
                <w:b/>
                <w:bCs/>
                <w:sz w:val="18"/>
                <w:szCs w:val="18"/>
              </w:rPr>
              <w:t>cT</w:t>
            </w:r>
            <w:proofErr w:type="spellEnd"/>
            <w:r w:rsidRPr="004C46A5">
              <w:rPr>
                <w:b/>
                <w:bCs/>
                <w:sz w:val="18"/>
                <w:szCs w:val="18"/>
              </w:rPr>
              <w:t xml:space="preserve"> size </w:t>
            </w:r>
            <w:r w:rsidRPr="004C46A5">
              <w:rPr>
                <w:sz w:val="18"/>
                <w:szCs w:val="18"/>
              </w:rPr>
              <w:t>(cm)</w:t>
            </w:r>
          </w:p>
        </w:tc>
        <w:tc>
          <w:tcPr>
            <w:tcW w:w="2520" w:type="dxa"/>
          </w:tcPr>
          <w:p w14:paraId="782AED1B" w14:textId="77777777" w:rsidR="00CB125C" w:rsidRPr="004C46A5" w:rsidRDefault="00CB125C" w:rsidP="00A73973">
            <w:pPr>
              <w:jc w:val="both"/>
              <w:rPr>
                <w:sz w:val="18"/>
                <w:szCs w:val="18"/>
              </w:rPr>
            </w:pPr>
            <w:r w:rsidRPr="004C46A5">
              <w:rPr>
                <w:sz w:val="18"/>
                <w:szCs w:val="18"/>
              </w:rPr>
              <w:t>3.6 (IQR, 2.9 - 4.6)</w:t>
            </w:r>
          </w:p>
        </w:tc>
      </w:tr>
      <w:tr w:rsidR="00CB125C" w:rsidRPr="004C46A5" w14:paraId="16ECEDA1" w14:textId="77777777" w:rsidTr="00A73973">
        <w:tc>
          <w:tcPr>
            <w:tcW w:w="3235" w:type="dxa"/>
          </w:tcPr>
          <w:p w14:paraId="55353B87" w14:textId="77777777" w:rsidR="00CB125C" w:rsidRPr="004C46A5" w:rsidRDefault="00CB125C" w:rsidP="00A73973">
            <w:pPr>
              <w:jc w:val="both"/>
              <w:rPr>
                <w:b/>
                <w:bCs/>
                <w:sz w:val="18"/>
                <w:szCs w:val="18"/>
              </w:rPr>
            </w:pPr>
            <w:proofErr w:type="spellStart"/>
            <w:r w:rsidRPr="004C46A5">
              <w:rPr>
                <w:b/>
                <w:bCs/>
                <w:sz w:val="18"/>
                <w:szCs w:val="18"/>
              </w:rPr>
              <w:t>cN</w:t>
            </w:r>
            <w:proofErr w:type="spellEnd"/>
          </w:p>
        </w:tc>
        <w:tc>
          <w:tcPr>
            <w:tcW w:w="2520" w:type="dxa"/>
          </w:tcPr>
          <w:p w14:paraId="76397FE8" w14:textId="77777777" w:rsidR="00CB125C" w:rsidRPr="004C46A5" w:rsidRDefault="00CB125C" w:rsidP="00A73973">
            <w:pPr>
              <w:jc w:val="both"/>
              <w:rPr>
                <w:sz w:val="18"/>
                <w:szCs w:val="18"/>
              </w:rPr>
            </w:pPr>
          </w:p>
        </w:tc>
      </w:tr>
      <w:tr w:rsidR="00CB125C" w:rsidRPr="004C46A5" w14:paraId="7592BB89" w14:textId="77777777" w:rsidTr="00A73973">
        <w:tc>
          <w:tcPr>
            <w:tcW w:w="3235" w:type="dxa"/>
          </w:tcPr>
          <w:p w14:paraId="1A650731" w14:textId="77777777" w:rsidR="00CB125C" w:rsidRPr="004C46A5" w:rsidRDefault="00CB125C" w:rsidP="00A73973">
            <w:pPr>
              <w:jc w:val="both"/>
              <w:rPr>
                <w:sz w:val="18"/>
                <w:szCs w:val="18"/>
              </w:rPr>
            </w:pPr>
            <w:r w:rsidRPr="004C46A5">
              <w:rPr>
                <w:sz w:val="18"/>
                <w:szCs w:val="18"/>
              </w:rPr>
              <w:t xml:space="preserve">  N1</w:t>
            </w:r>
          </w:p>
        </w:tc>
        <w:tc>
          <w:tcPr>
            <w:tcW w:w="2520" w:type="dxa"/>
          </w:tcPr>
          <w:p w14:paraId="30D1A424" w14:textId="77777777" w:rsidR="00CB125C" w:rsidRPr="004C46A5" w:rsidRDefault="00CB125C" w:rsidP="00A73973">
            <w:pPr>
              <w:jc w:val="both"/>
              <w:rPr>
                <w:sz w:val="18"/>
                <w:szCs w:val="18"/>
              </w:rPr>
            </w:pPr>
            <w:r w:rsidRPr="004C46A5">
              <w:rPr>
                <w:sz w:val="18"/>
                <w:szCs w:val="18"/>
              </w:rPr>
              <w:t>16 (80%)</w:t>
            </w:r>
          </w:p>
        </w:tc>
      </w:tr>
      <w:tr w:rsidR="00CB125C" w:rsidRPr="004C46A5" w14:paraId="2D87F2AB" w14:textId="77777777" w:rsidTr="00A73973">
        <w:tc>
          <w:tcPr>
            <w:tcW w:w="3235" w:type="dxa"/>
          </w:tcPr>
          <w:p w14:paraId="19317B65" w14:textId="77777777" w:rsidR="00CB125C" w:rsidRPr="004C46A5" w:rsidRDefault="00CB125C" w:rsidP="00A73973">
            <w:pPr>
              <w:jc w:val="both"/>
              <w:rPr>
                <w:sz w:val="18"/>
                <w:szCs w:val="18"/>
              </w:rPr>
            </w:pPr>
            <w:r w:rsidRPr="004C46A5">
              <w:rPr>
                <w:sz w:val="18"/>
                <w:szCs w:val="18"/>
              </w:rPr>
              <w:t xml:space="preserve">  N2</w:t>
            </w:r>
          </w:p>
        </w:tc>
        <w:tc>
          <w:tcPr>
            <w:tcW w:w="2520" w:type="dxa"/>
          </w:tcPr>
          <w:p w14:paraId="1A5798A7" w14:textId="77777777" w:rsidR="00CB125C" w:rsidRPr="004C46A5" w:rsidRDefault="00CB125C" w:rsidP="00A73973">
            <w:pPr>
              <w:jc w:val="both"/>
              <w:rPr>
                <w:sz w:val="18"/>
                <w:szCs w:val="18"/>
              </w:rPr>
            </w:pPr>
            <w:r w:rsidRPr="004C46A5">
              <w:rPr>
                <w:sz w:val="18"/>
                <w:szCs w:val="18"/>
              </w:rPr>
              <w:t>2 (10%)</w:t>
            </w:r>
          </w:p>
        </w:tc>
      </w:tr>
      <w:tr w:rsidR="00CB125C" w:rsidRPr="004C46A5" w14:paraId="56970FBE" w14:textId="77777777" w:rsidTr="00A73973">
        <w:tc>
          <w:tcPr>
            <w:tcW w:w="3235" w:type="dxa"/>
          </w:tcPr>
          <w:p w14:paraId="53756635" w14:textId="77777777" w:rsidR="00CB125C" w:rsidRPr="004C46A5" w:rsidRDefault="00CB125C" w:rsidP="00A73973">
            <w:pPr>
              <w:jc w:val="both"/>
              <w:rPr>
                <w:sz w:val="18"/>
                <w:szCs w:val="18"/>
              </w:rPr>
            </w:pPr>
            <w:r w:rsidRPr="004C46A5">
              <w:rPr>
                <w:sz w:val="18"/>
                <w:szCs w:val="18"/>
              </w:rPr>
              <w:t xml:space="preserve">  N3</w:t>
            </w:r>
          </w:p>
        </w:tc>
        <w:tc>
          <w:tcPr>
            <w:tcW w:w="2520" w:type="dxa"/>
          </w:tcPr>
          <w:p w14:paraId="59DEE228" w14:textId="77777777" w:rsidR="00CB125C" w:rsidRPr="004C46A5" w:rsidRDefault="00CB125C" w:rsidP="00A73973">
            <w:pPr>
              <w:jc w:val="both"/>
              <w:rPr>
                <w:sz w:val="18"/>
                <w:szCs w:val="18"/>
              </w:rPr>
            </w:pPr>
            <w:r w:rsidRPr="004C46A5">
              <w:rPr>
                <w:sz w:val="18"/>
                <w:szCs w:val="18"/>
              </w:rPr>
              <w:t>2 (10%)</w:t>
            </w:r>
          </w:p>
        </w:tc>
      </w:tr>
      <w:tr w:rsidR="00CB125C" w:rsidRPr="004C46A5" w14:paraId="39A1FF04" w14:textId="77777777" w:rsidTr="00A73973">
        <w:tc>
          <w:tcPr>
            <w:tcW w:w="3235" w:type="dxa"/>
          </w:tcPr>
          <w:p w14:paraId="7C43C57C" w14:textId="77777777" w:rsidR="00CB125C" w:rsidRPr="004C46A5" w:rsidRDefault="00CB125C" w:rsidP="00A73973">
            <w:pPr>
              <w:jc w:val="both"/>
              <w:rPr>
                <w:b/>
                <w:bCs/>
                <w:sz w:val="18"/>
                <w:szCs w:val="18"/>
              </w:rPr>
            </w:pPr>
            <w:r w:rsidRPr="004C46A5">
              <w:rPr>
                <w:b/>
                <w:bCs/>
                <w:sz w:val="18"/>
                <w:szCs w:val="18"/>
              </w:rPr>
              <w:t>Histology</w:t>
            </w:r>
          </w:p>
        </w:tc>
        <w:tc>
          <w:tcPr>
            <w:tcW w:w="2520" w:type="dxa"/>
          </w:tcPr>
          <w:p w14:paraId="4EFC219A" w14:textId="77777777" w:rsidR="00CB125C" w:rsidRPr="004C46A5" w:rsidRDefault="00CB125C" w:rsidP="00A73973">
            <w:pPr>
              <w:jc w:val="both"/>
              <w:rPr>
                <w:sz w:val="18"/>
                <w:szCs w:val="18"/>
              </w:rPr>
            </w:pPr>
          </w:p>
        </w:tc>
      </w:tr>
      <w:tr w:rsidR="00CB125C" w:rsidRPr="004C46A5" w14:paraId="5FEB7045" w14:textId="77777777" w:rsidTr="00A73973">
        <w:tc>
          <w:tcPr>
            <w:tcW w:w="3235" w:type="dxa"/>
          </w:tcPr>
          <w:p w14:paraId="16C10FC7" w14:textId="77777777" w:rsidR="00CB125C" w:rsidRPr="004C46A5" w:rsidRDefault="00CB125C" w:rsidP="00A73973">
            <w:pPr>
              <w:jc w:val="both"/>
              <w:rPr>
                <w:sz w:val="18"/>
                <w:szCs w:val="18"/>
              </w:rPr>
            </w:pPr>
            <w:r w:rsidRPr="004C46A5">
              <w:rPr>
                <w:sz w:val="18"/>
                <w:szCs w:val="18"/>
              </w:rPr>
              <w:t xml:space="preserve">  IDC-NST</w:t>
            </w:r>
          </w:p>
        </w:tc>
        <w:tc>
          <w:tcPr>
            <w:tcW w:w="2520" w:type="dxa"/>
          </w:tcPr>
          <w:p w14:paraId="0786F82C" w14:textId="77777777" w:rsidR="00CB125C" w:rsidRPr="004C46A5" w:rsidRDefault="00CB125C" w:rsidP="00A73973">
            <w:pPr>
              <w:jc w:val="both"/>
              <w:rPr>
                <w:sz w:val="18"/>
                <w:szCs w:val="18"/>
              </w:rPr>
            </w:pPr>
            <w:r w:rsidRPr="004C46A5">
              <w:rPr>
                <w:sz w:val="18"/>
                <w:szCs w:val="18"/>
              </w:rPr>
              <w:t>20 (100%)</w:t>
            </w:r>
          </w:p>
        </w:tc>
      </w:tr>
      <w:tr w:rsidR="00CB125C" w:rsidRPr="004C46A5" w14:paraId="51B5EF94" w14:textId="77777777" w:rsidTr="00A73973">
        <w:tc>
          <w:tcPr>
            <w:tcW w:w="3235" w:type="dxa"/>
          </w:tcPr>
          <w:p w14:paraId="663F016C" w14:textId="77777777" w:rsidR="00CB125C" w:rsidRPr="004C46A5" w:rsidRDefault="00CB125C" w:rsidP="00A73973">
            <w:pPr>
              <w:jc w:val="both"/>
              <w:rPr>
                <w:b/>
                <w:bCs/>
                <w:sz w:val="18"/>
                <w:szCs w:val="18"/>
              </w:rPr>
            </w:pPr>
            <w:r w:rsidRPr="004C46A5">
              <w:rPr>
                <w:b/>
                <w:bCs/>
                <w:sz w:val="18"/>
                <w:szCs w:val="18"/>
              </w:rPr>
              <w:t>Histologic grade</w:t>
            </w:r>
          </w:p>
        </w:tc>
        <w:tc>
          <w:tcPr>
            <w:tcW w:w="2520" w:type="dxa"/>
          </w:tcPr>
          <w:p w14:paraId="1A267DD4" w14:textId="77777777" w:rsidR="00CB125C" w:rsidRPr="004C46A5" w:rsidRDefault="00CB125C" w:rsidP="00A73973">
            <w:pPr>
              <w:jc w:val="both"/>
              <w:rPr>
                <w:sz w:val="18"/>
                <w:szCs w:val="18"/>
              </w:rPr>
            </w:pPr>
          </w:p>
        </w:tc>
      </w:tr>
      <w:tr w:rsidR="00CB125C" w:rsidRPr="004C46A5" w14:paraId="35C9F92F" w14:textId="77777777" w:rsidTr="00A73973">
        <w:tc>
          <w:tcPr>
            <w:tcW w:w="3235" w:type="dxa"/>
          </w:tcPr>
          <w:p w14:paraId="4BB4D822" w14:textId="77777777" w:rsidR="00CB125C" w:rsidRPr="004C46A5" w:rsidRDefault="00CB125C" w:rsidP="00A73973">
            <w:pPr>
              <w:jc w:val="both"/>
              <w:rPr>
                <w:sz w:val="18"/>
                <w:szCs w:val="18"/>
              </w:rPr>
            </w:pPr>
            <w:r w:rsidRPr="004C46A5">
              <w:rPr>
                <w:sz w:val="18"/>
                <w:szCs w:val="18"/>
              </w:rPr>
              <w:t xml:space="preserve">  2</w:t>
            </w:r>
          </w:p>
        </w:tc>
        <w:tc>
          <w:tcPr>
            <w:tcW w:w="2520" w:type="dxa"/>
          </w:tcPr>
          <w:p w14:paraId="73D4623F" w14:textId="77777777" w:rsidR="00CB125C" w:rsidRPr="004C46A5" w:rsidRDefault="00CB125C" w:rsidP="00A73973">
            <w:pPr>
              <w:jc w:val="both"/>
              <w:rPr>
                <w:sz w:val="18"/>
                <w:szCs w:val="18"/>
              </w:rPr>
            </w:pPr>
            <w:r w:rsidRPr="004C46A5">
              <w:rPr>
                <w:sz w:val="18"/>
                <w:szCs w:val="18"/>
              </w:rPr>
              <w:t>7 (35%)</w:t>
            </w:r>
          </w:p>
        </w:tc>
      </w:tr>
      <w:tr w:rsidR="00CB125C" w:rsidRPr="004C46A5" w14:paraId="5F7F8A96" w14:textId="77777777" w:rsidTr="00A73973">
        <w:tc>
          <w:tcPr>
            <w:tcW w:w="3235" w:type="dxa"/>
          </w:tcPr>
          <w:p w14:paraId="206941F0" w14:textId="77777777" w:rsidR="00CB125C" w:rsidRPr="004C46A5" w:rsidRDefault="00CB125C" w:rsidP="00A73973">
            <w:pPr>
              <w:jc w:val="both"/>
              <w:rPr>
                <w:sz w:val="18"/>
                <w:szCs w:val="18"/>
              </w:rPr>
            </w:pPr>
            <w:r w:rsidRPr="004C46A5">
              <w:rPr>
                <w:sz w:val="18"/>
                <w:szCs w:val="18"/>
              </w:rPr>
              <w:t xml:space="preserve">  3</w:t>
            </w:r>
          </w:p>
        </w:tc>
        <w:tc>
          <w:tcPr>
            <w:tcW w:w="2520" w:type="dxa"/>
          </w:tcPr>
          <w:p w14:paraId="01136111" w14:textId="77777777" w:rsidR="00CB125C" w:rsidRPr="004C46A5" w:rsidRDefault="00CB125C" w:rsidP="00A73973">
            <w:pPr>
              <w:jc w:val="both"/>
              <w:rPr>
                <w:sz w:val="18"/>
                <w:szCs w:val="18"/>
              </w:rPr>
            </w:pPr>
            <w:r w:rsidRPr="004C46A5">
              <w:rPr>
                <w:sz w:val="18"/>
                <w:szCs w:val="18"/>
              </w:rPr>
              <w:t>13 (65%)</w:t>
            </w:r>
          </w:p>
        </w:tc>
      </w:tr>
      <w:tr w:rsidR="00CB125C" w:rsidRPr="004C46A5" w14:paraId="45DC34CA" w14:textId="77777777" w:rsidTr="00A73973">
        <w:tc>
          <w:tcPr>
            <w:tcW w:w="3235" w:type="dxa"/>
          </w:tcPr>
          <w:p w14:paraId="3AF48C49" w14:textId="77777777" w:rsidR="00CB125C" w:rsidRPr="004C46A5" w:rsidRDefault="00CB125C" w:rsidP="00A73973">
            <w:pPr>
              <w:jc w:val="both"/>
              <w:rPr>
                <w:b/>
                <w:bCs/>
                <w:sz w:val="18"/>
                <w:szCs w:val="18"/>
              </w:rPr>
            </w:pPr>
            <w:r w:rsidRPr="004C46A5">
              <w:rPr>
                <w:b/>
                <w:bCs/>
                <w:sz w:val="18"/>
                <w:szCs w:val="18"/>
              </w:rPr>
              <w:t>Subtype</w:t>
            </w:r>
          </w:p>
        </w:tc>
        <w:tc>
          <w:tcPr>
            <w:tcW w:w="2520" w:type="dxa"/>
          </w:tcPr>
          <w:p w14:paraId="52B6B21F" w14:textId="77777777" w:rsidR="00CB125C" w:rsidRPr="004C46A5" w:rsidRDefault="00CB125C" w:rsidP="00A73973">
            <w:pPr>
              <w:jc w:val="both"/>
              <w:rPr>
                <w:sz w:val="18"/>
                <w:szCs w:val="18"/>
              </w:rPr>
            </w:pPr>
          </w:p>
        </w:tc>
      </w:tr>
      <w:tr w:rsidR="00CB125C" w:rsidRPr="004C46A5" w14:paraId="4E8538BD" w14:textId="77777777" w:rsidTr="00A73973">
        <w:tc>
          <w:tcPr>
            <w:tcW w:w="3235" w:type="dxa"/>
          </w:tcPr>
          <w:p w14:paraId="2BE207F2" w14:textId="77777777" w:rsidR="00CB125C" w:rsidRPr="004C46A5" w:rsidRDefault="00CB125C" w:rsidP="00A73973">
            <w:pPr>
              <w:jc w:val="both"/>
              <w:rPr>
                <w:sz w:val="18"/>
                <w:szCs w:val="18"/>
              </w:rPr>
            </w:pPr>
            <w:r w:rsidRPr="004C46A5">
              <w:rPr>
                <w:sz w:val="18"/>
                <w:szCs w:val="18"/>
              </w:rPr>
              <w:t xml:space="preserve">  HR-positive/HER2-negative</w:t>
            </w:r>
          </w:p>
        </w:tc>
        <w:tc>
          <w:tcPr>
            <w:tcW w:w="2520" w:type="dxa"/>
          </w:tcPr>
          <w:p w14:paraId="19578B3C" w14:textId="77777777" w:rsidR="00CB125C" w:rsidRPr="004C46A5" w:rsidRDefault="00CB125C" w:rsidP="00A73973">
            <w:pPr>
              <w:jc w:val="both"/>
              <w:rPr>
                <w:sz w:val="18"/>
                <w:szCs w:val="18"/>
              </w:rPr>
            </w:pPr>
            <w:r w:rsidRPr="004C46A5">
              <w:rPr>
                <w:sz w:val="18"/>
                <w:szCs w:val="18"/>
              </w:rPr>
              <w:t>11 (55%)</w:t>
            </w:r>
          </w:p>
        </w:tc>
      </w:tr>
      <w:tr w:rsidR="00CB125C" w:rsidRPr="004C46A5" w14:paraId="72DF43E1" w14:textId="77777777" w:rsidTr="00A73973">
        <w:tc>
          <w:tcPr>
            <w:tcW w:w="3235" w:type="dxa"/>
          </w:tcPr>
          <w:p w14:paraId="67DE907C" w14:textId="77777777" w:rsidR="00CB125C" w:rsidRPr="004C46A5" w:rsidRDefault="00CB125C" w:rsidP="00A73973">
            <w:pPr>
              <w:jc w:val="both"/>
              <w:rPr>
                <w:sz w:val="18"/>
                <w:szCs w:val="18"/>
              </w:rPr>
            </w:pPr>
            <w:r w:rsidRPr="004C46A5">
              <w:rPr>
                <w:sz w:val="18"/>
                <w:szCs w:val="18"/>
              </w:rPr>
              <w:t xml:space="preserve">  HER2-positive</w:t>
            </w:r>
          </w:p>
        </w:tc>
        <w:tc>
          <w:tcPr>
            <w:tcW w:w="2520" w:type="dxa"/>
          </w:tcPr>
          <w:p w14:paraId="6059DF7A" w14:textId="77777777" w:rsidR="00CB125C" w:rsidRPr="004C46A5" w:rsidRDefault="00CB125C" w:rsidP="00A73973">
            <w:pPr>
              <w:jc w:val="both"/>
              <w:rPr>
                <w:sz w:val="18"/>
                <w:szCs w:val="18"/>
              </w:rPr>
            </w:pPr>
            <w:r w:rsidRPr="004C46A5">
              <w:rPr>
                <w:sz w:val="18"/>
                <w:szCs w:val="18"/>
              </w:rPr>
              <w:t>5 (25%)</w:t>
            </w:r>
          </w:p>
        </w:tc>
      </w:tr>
      <w:tr w:rsidR="00CB125C" w:rsidRPr="004C46A5" w14:paraId="3E94709C" w14:textId="77777777" w:rsidTr="00A73973">
        <w:tc>
          <w:tcPr>
            <w:tcW w:w="3235" w:type="dxa"/>
          </w:tcPr>
          <w:p w14:paraId="7A3BF28A" w14:textId="77777777" w:rsidR="00CB125C" w:rsidRPr="004C46A5" w:rsidRDefault="00CB125C" w:rsidP="00A73973">
            <w:pPr>
              <w:jc w:val="both"/>
              <w:rPr>
                <w:sz w:val="18"/>
                <w:szCs w:val="18"/>
              </w:rPr>
            </w:pPr>
            <w:r w:rsidRPr="004C46A5">
              <w:rPr>
                <w:sz w:val="18"/>
                <w:szCs w:val="18"/>
              </w:rPr>
              <w:t xml:space="preserve">  Triple-negative</w:t>
            </w:r>
          </w:p>
        </w:tc>
        <w:tc>
          <w:tcPr>
            <w:tcW w:w="2520" w:type="dxa"/>
          </w:tcPr>
          <w:p w14:paraId="68D4963C" w14:textId="77777777" w:rsidR="00CB125C" w:rsidRPr="004C46A5" w:rsidRDefault="00CB125C" w:rsidP="00A73973">
            <w:pPr>
              <w:jc w:val="both"/>
              <w:rPr>
                <w:sz w:val="18"/>
                <w:szCs w:val="18"/>
              </w:rPr>
            </w:pPr>
            <w:r w:rsidRPr="004C46A5">
              <w:rPr>
                <w:sz w:val="18"/>
                <w:szCs w:val="18"/>
              </w:rPr>
              <w:t>4 (20%)</w:t>
            </w:r>
          </w:p>
        </w:tc>
      </w:tr>
      <w:tr w:rsidR="00CB125C" w:rsidRPr="004C46A5" w14:paraId="4EA408C7" w14:textId="77777777" w:rsidTr="00A73973">
        <w:tc>
          <w:tcPr>
            <w:tcW w:w="3235" w:type="dxa"/>
          </w:tcPr>
          <w:p w14:paraId="5FB0F154" w14:textId="77777777" w:rsidR="00CB125C" w:rsidRPr="004C46A5" w:rsidRDefault="00CB125C" w:rsidP="00A73973">
            <w:pPr>
              <w:jc w:val="both"/>
              <w:rPr>
                <w:b/>
                <w:bCs/>
                <w:sz w:val="18"/>
                <w:szCs w:val="18"/>
              </w:rPr>
            </w:pPr>
            <w:proofErr w:type="spellStart"/>
            <w:r w:rsidRPr="004C46A5">
              <w:rPr>
                <w:b/>
                <w:bCs/>
                <w:sz w:val="18"/>
                <w:szCs w:val="18"/>
              </w:rPr>
              <w:t>pCR</w:t>
            </w:r>
            <w:proofErr w:type="spellEnd"/>
          </w:p>
        </w:tc>
        <w:tc>
          <w:tcPr>
            <w:tcW w:w="2520" w:type="dxa"/>
          </w:tcPr>
          <w:p w14:paraId="2227097F" w14:textId="77777777" w:rsidR="00CB125C" w:rsidRPr="004C46A5" w:rsidRDefault="00CB125C" w:rsidP="00A73973">
            <w:pPr>
              <w:jc w:val="both"/>
              <w:rPr>
                <w:sz w:val="18"/>
                <w:szCs w:val="18"/>
              </w:rPr>
            </w:pPr>
            <w:r w:rsidRPr="004C46A5">
              <w:rPr>
                <w:sz w:val="18"/>
                <w:szCs w:val="18"/>
              </w:rPr>
              <w:t>6 (30%)</w:t>
            </w:r>
          </w:p>
        </w:tc>
      </w:tr>
      <w:tr w:rsidR="00CB125C" w:rsidRPr="004C46A5" w14:paraId="44C10CC5" w14:textId="77777777" w:rsidTr="00A73973">
        <w:tc>
          <w:tcPr>
            <w:tcW w:w="3235" w:type="dxa"/>
          </w:tcPr>
          <w:p w14:paraId="05F1AA9D" w14:textId="77777777" w:rsidR="00CB125C" w:rsidRPr="004C46A5" w:rsidRDefault="00CB125C" w:rsidP="00A73973">
            <w:pPr>
              <w:jc w:val="both"/>
              <w:rPr>
                <w:sz w:val="18"/>
                <w:szCs w:val="18"/>
              </w:rPr>
            </w:pPr>
            <w:proofErr w:type="spellStart"/>
            <w:r w:rsidRPr="004C46A5">
              <w:rPr>
                <w:b/>
                <w:bCs/>
                <w:sz w:val="18"/>
                <w:szCs w:val="18"/>
              </w:rPr>
              <w:t>pT</w:t>
            </w:r>
            <w:proofErr w:type="spellEnd"/>
            <w:r w:rsidRPr="004C46A5">
              <w:rPr>
                <w:sz w:val="18"/>
                <w:szCs w:val="18"/>
              </w:rPr>
              <w:t xml:space="preserve"> </w:t>
            </w:r>
            <w:r w:rsidRPr="004C46A5">
              <w:rPr>
                <w:b/>
                <w:bCs/>
                <w:sz w:val="18"/>
                <w:szCs w:val="18"/>
              </w:rPr>
              <w:t>size</w:t>
            </w:r>
            <w:r w:rsidRPr="004C46A5">
              <w:rPr>
                <w:sz w:val="18"/>
                <w:szCs w:val="18"/>
              </w:rPr>
              <w:t xml:space="preserve"> (cm)</w:t>
            </w:r>
          </w:p>
        </w:tc>
        <w:tc>
          <w:tcPr>
            <w:tcW w:w="2520" w:type="dxa"/>
          </w:tcPr>
          <w:p w14:paraId="232B073A" w14:textId="77777777" w:rsidR="00CB125C" w:rsidRPr="004C46A5" w:rsidRDefault="00CB125C" w:rsidP="00A73973">
            <w:pPr>
              <w:jc w:val="both"/>
              <w:rPr>
                <w:sz w:val="18"/>
                <w:szCs w:val="18"/>
              </w:rPr>
            </w:pPr>
            <w:r w:rsidRPr="004C46A5">
              <w:rPr>
                <w:sz w:val="18"/>
                <w:szCs w:val="18"/>
              </w:rPr>
              <w:t>1.50 (1.00, 1.95)</w:t>
            </w:r>
          </w:p>
        </w:tc>
      </w:tr>
      <w:tr w:rsidR="00CB125C" w:rsidRPr="004C46A5" w14:paraId="6FBD7869" w14:textId="77777777" w:rsidTr="00A73973">
        <w:tc>
          <w:tcPr>
            <w:tcW w:w="3235" w:type="dxa"/>
          </w:tcPr>
          <w:p w14:paraId="3D13AD18"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36E44F28" w14:textId="77777777" w:rsidR="00CB125C" w:rsidRPr="004C46A5" w:rsidRDefault="00CB125C" w:rsidP="00A73973">
            <w:pPr>
              <w:jc w:val="both"/>
              <w:rPr>
                <w:sz w:val="18"/>
                <w:szCs w:val="18"/>
              </w:rPr>
            </w:pPr>
            <w:r w:rsidRPr="004C46A5">
              <w:rPr>
                <w:sz w:val="18"/>
                <w:szCs w:val="18"/>
              </w:rPr>
              <w:t>6</w:t>
            </w:r>
          </w:p>
        </w:tc>
      </w:tr>
      <w:tr w:rsidR="00CB125C" w:rsidRPr="004C46A5" w14:paraId="2AA7C907" w14:textId="77777777" w:rsidTr="00A73973">
        <w:tc>
          <w:tcPr>
            <w:tcW w:w="3235" w:type="dxa"/>
          </w:tcPr>
          <w:p w14:paraId="52C14DE7" w14:textId="77777777" w:rsidR="00CB125C" w:rsidRPr="004C46A5" w:rsidRDefault="00CB125C" w:rsidP="00A73973">
            <w:pPr>
              <w:jc w:val="both"/>
              <w:rPr>
                <w:b/>
                <w:bCs/>
                <w:sz w:val="18"/>
                <w:szCs w:val="18"/>
              </w:rPr>
            </w:pPr>
            <w:proofErr w:type="spellStart"/>
            <w:r w:rsidRPr="004C46A5">
              <w:rPr>
                <w:b/>
                <w:bCs/>
                <w:sz w:val="18"/>
                <w:szCs w:val="18"/>
              </w:rPr>
              <w:t>pN</w:t>
            </w:r>
            <w:proofErr w:type="spellEnd"/>
          </w:p>
        </w:tc>
        <w:tc>
          <w:tcPr>
            <w:tcW w:w="2520" w:type="dxa"/>
          </w:tcPr>
          <w:p w14:paraId="5CD67733" w14:textId="77777777" w:rsidR="00CB125C" w:rsidRPr="004C46A5" w:rsidRDefault="00CB125C" w:rsidP="00A73973">
            <w:pPr>
              <w:jc w:val="both"/>
              <w:rPr>
                <w:sz w:val="18"/>
                <w:szCs w:val="18"/>
              </w:rPr>
            </w:pPr>
          </w:p>
        </w:tc>
      </w:tr>
      <w:tr w:rsidR="00CB125C" w:rsidRPr="004C46A5" w14:paraId="160CC4D2" w14:textId="77777777" w:rsidTr="00A73973">
        <w:tc>
          <w:tcPr>
            <w:tcW w:w="3235" w:type="dxa"/>
          </w:tcPr>
          <w:p w14:paraId="01D7E1CC" w14:textId="77777777" w:rsidR="00CB125C" w:rsidRPr="004C46A5" w:rsidRDefault="00CB125C" w:rsidP="00A73973">
            <w:pPr>
              <w:jc w:val="both"/>
              <w:rPr>
                <w:sz w:val="18"/>
                <w:szCs w:val="18"/>
              </w:rPr>
            </w:pPr>
            <w:r w:rsidRPr="004C46A5">
              <w:rPr>
                <w:sz w:val="18"/>
                <w:szCs w:val="18"/>
              </w:rPr>
              <w:t xml:space="preserve">  N0</w:t>
            </w:r>
          </w:p>
        </w:tc>
        <w:tc>
          <w:tcPr>
            <w:tcW w:w="2520" w:type="dxa"/>
          </w:tcPr>
          <w:p w14:paraId="51FDF0D4" w14:textId="77777777" w:rsidR="00CB125C" w:rsidRPr="004C46A5" w:rsidRDefault="00CB125C" w:rsidP="00A73973">
            <w:pPr>
              <w:jc w:val="both"/>
              <w:rPr>
                <w:sz w:val="18"/>
                <w:szCs w:val="18"/>
              </w:rPr>
            </w:pPr>
            <w:r w:rsidRPr="004C46A5">
              <w:rPr>
                <w:sz w:val="18"/>
                <w:szCs w:val="18"/>
              </w:rPr>
              <w:t>9 (47%)</w:t>
            </w:r>
          </w:p>
        </w:tc>
      </w:tr>
      <w:tr w:rsidR="00CB125C" w:rsidRPr="004C46A5" w14:paraId="0D085F25" w14:textId="77777777" w:rsidTr="00A73973">
        <w:tc>
          <w:tcPr>
            <w:tcW w:w="3235" w:type="dxa"/>
          </w:tcPr>
          <w:p w14:paraId="02E76191" w14:textId="77777777" w:rsidR="00CB125C" w:rsidRPr="004C46A5" w:rsidRDefault="00CB125C" w:rsidP="00A73973">
            <w:pPr>
              <w:jc w:val="both"/>
              <w:rPr>
                <w:sz w:val="18"/>
                <w:szCs w:val="18"/>
              </w:rPr>
            </w:pPr>
            <w:r w:rsidRPr="004C46A5">
              <w:rPr>
                <w:sz w:val="18"/>
                <w:szCs w:val="18"/>
              </w:rPr>
              <w:t xml:space="preserve">  N1</w:t>
            </w:r>
          </w:p>
        </w:tc>
        <w:tc>
          <w:tcPr>
            <w:tcW w:w="2520" w:type="dxa"/>
          </w:tcPr>
          <w:p w14:paraId="0196B0C6" w14:textId="77777777" w:rsidR="00CB125C" w:rsidRPr="004C46A5" w:rsidRDefault="00CB125C" w:rsidP="00A73973">
            <w:pPr>
              <w:jc w:val="both"/>
              <w:rPr>
                <w:sz w:val="18"/>
                <w:szCs w:val="18"/>
              </w:rPr>
            </w:pPr>
            <w:r w:rsidRPr="004C46A5">
              <w:rPr>
                <w:sz w:val="18"/>
                <w:szCs w:val="18"/>
              </w:rPr>
              <w:t>6 (32%)</w:t>
            </w:r>
          </w:p>
        </w:tc>
      </w:tr>
      <w:tr w:rsidR="00CB125C" w:rsidRPr="004C46A5" w14:paraId="52855ADF" w14:textId="77777777" w:rsidTr="00A73973">
        <w:tc>
          <w:tcPr>
            <w:tcW w:w="3235" w:type="dxa"/>
          </w:tcPr>
          <w:p w14:paraId="1536D64B" w14:textId="77777777" w:rsidR="00CB125C" w:rsidRPr="004C46A5" w:rsidRDefault="00CB125C" w:rsidP="00A73973">
            <w:pPr>
              <w:jc w:val="both"/>
              <w:rPr>
                <w:sz w:val="18"/>
                <w:szCs w:val="18"/>
              </w:rPr>
            </w:pPr>
            <w:r w:rsidRPr="004C46A5">
              <w:rPr>
                <w:sz w:val="18"/>
                <w:szCs w:val="18"/>
              </w:rPr>
              <w:t xml:space="preserve">  N2</w:t>
            </w:r>
          </w:p>
        </w:tc>
        <w:tc>
          <w:tcPr>
            <w:tcW w:w="2520" w:type="dxa"/>
          </w:tcPr>
          <w:p w14:paraId="73C7C960" w14:textId="77777777" w:rsidR="00CB125C" w:rsidRPr="004C46A5" w:rsidRDefault="00CB125C" w:rsidP="00A73973">
            <w:pPr>
              <w:jc w:val="both"/>
              <w:rPr>
                <w:sz w:val="18"/>
                <w:szCs w:val="18"/>
              </w:rPr>
            </w:pPr>
            <w:r w:rsidRPr="004C46A5">
              <w:rPr>
                <w:sz w:val="18"/>
                <w:szCs w:val="18"/>
              </w:rPr>
              <w:t>4 (21%)</w:t>
            </w:r>
          </w:p>
        </w:tc>
      </w:tr>
      <w:tr w:rsidR="00CB125C" w:rsidRPr="004C46A5" w14:paraId="1ADB46BA" w14:textId="77777777" w:rsidTr="00A73973">
        <w:tc>
          <w:tcPr>
            <w:tcW w:w="3235" w:type="dxa"/>
          </w:tcPr>
          <w:p w14:paraId="60FBF7C0" w14:textId="77777777" w:rsidR="00CB125C" w:rsidRPr="004C46A5" w:rsidRDefault="00CB125C" w:rsidP="00A73973">
            <w:pPr>
              <w:jc w:val="both"/>
              <w:rPr>
                <w:sz w:val="18"/>
                <w:szCs w:val="18"/>
              </w:rPr>
            </w:pPr>
            <w:r w:rsidRPr="004C46A5">
              <w:rPr>
                <w:sz w:val="18"/>
                <w:szCs w:val="18"/>
              </w:rPr>
              <w:t xml:space="preserve">  Unknown</w:t>
            </w:r>
          </w:p>
        </w:tc>
        <w:tc>
          <w:tcPr>
            <w:tcW w:w="2520" w:type="dxa"/>
          </w:tcPr>
          <w:p w14:paraId="3D5C5951" w14:textId="77777777" w:rsidR="00CB125C" w:rsidRPr="004C46A5" w:rsidRDefault="00CB125C" w:rsidP="00A73973">
            <w:pPr>
              <w:jc w:val="both"/>
              <w:rPr>
                <w:sz w:val="18"/>
                <w:szCs w:val="18"/>
              </w:rPr>
            </w:pPr>
            <w:r w:rsidRPr="004C46A5">
              <w:rPr>
                <w:sz w:val="18"/>
                <w:szCs w:val="18"/>
              </w:rPr>
              <w:t>1</w:t>
            </w:r>
          </w:p>
        </w:tc>
      </w:tr>
      <w:tr w:rsidR="00CB125C" w:rsidRPr="004C46A5" w14:paraId="36DEB7B4" w14:textId="77777777" w:rsidTr="00A73973">
        <w:tc>
          <w:tcPr>
            <w:tcW w:w="3235" w:type="dxa"/>
          </w:tcPr>
          <w:p w14:paraId="6935204A" w14:textId="77777777" w:rsidR="00CB125C" w:rsidRPr="004C46A5" w:rsidRDefault="00CB125C" w:rsidP="00A73973">
            <w:pPr>
              <w:jc w:val="both"/>
              <w:rPr>
                <w:b/>
                <w:bCs/>
                <w:sz w:val="18"/>
                <w:szCs w:val="18"/>
              </w:rPr>
            </w:pPr>
            <w:r w:rsidRPr="004C46A5">
              <w:rPr>
                <w:b/>
                <w:bCs/>
                <w:sz w:val="18"/>
                <w:szCs w:val="18"/>
              </w:rPr>
              <w:t>Neoadjuvant systemic therapy</w:t>
            </w:r>
          </w:p>
        </w:tc>
        <w:tc>
          <w:tcPr>
            <w:tcW w:w="2520" w:type="dxa"/>
          </w:tcPr>
          <w:p w14:paraId="3624A51A" w14:textId="77777777" w:rsidR="00CB125C" w:rsidRPr="004C46A5" w:rsidRDefault="00CB125C" w:rsidP="00A73973">
            <w:pPr>
              <w:jc w:val="both"/>
              <w:rPr>
                <w:sz w:val="18"/>
                <w:szCs w:val="18"/>
              </w:rPr>
            </w:pPr>
          </w:p>
        </w:tc>
      </w:tr>
      <w:tr w:rsidR="00CB125C" w:rsidRPr="004C46A5" w14:paraId="60EDB919" w14:textId="77777777" w:rsidTr="00A73973">
        <w:tc>
          <w:tcPr>
            <w:tcW w:w="3235" w:type="dxa"/>
          </w:tcPr>
          <w:p w14:paraId="193A4564" w14:textId="77777777" w:rsidR="00CB125C" w:rsidRPr="004C46A5" w:rsidRDefault="00CB125C" w:rsidP="00A73973">
            <w:pPr>
              <w:jc w:val="both"/>
              <w:rPr>
                <w:sz w:val="18"/>
                <w:szCs w:val="18"/>
              </w:rPr>
            </w:pPr>
            <w:r w:rsidRPr="004C46A5">
              <w:rPr>
                <w:sz w:val="18"/>
                <w:szCs w:val="18"/>
              </w:rPr>
              <w:t xml:space="preserve">  AC-T</w:t>
            </w:r>
          </w:p>
        </w:tc>
        <w:tc>
          <w:tcPr>
            <w:tcW w:w="2520" w:type="dxa"/>
          </w:tcPr>
          <w:p w14:paraId="6B84CE5D" w14:textId="77777777" w:rsidR="00CB125C" w:rsidRPr="004C46A5" w:rsidRDefault="00CB125C" w:rsidP="00A73973">
            <w:pPr>
              <w:jc w:val="both"/>
              <w:rPr>
                <w:sz w:val="18"/>
                <w:szCs w:val="18"/>
              </w:rPr>
            </w:pPr>
            <w:r w:rsidRPr="004C46A5">
              <w:rPr>
                <w:sz w:val="18"/>
                <w:szCs w:val="18"/>
              </w:rPr>
              <w:t>13 (65%)</w:t>
            </w:r>
          </w:p>
        </w:tc>
      </w:tr>
      <w:tr w:rsidR="00CB125C" w:rsidRPr="004C46A5" w14:paraId="4007488F" w14:textId="77777777" w:rsidTr="00A73973">
        <w:tc>
          <w:tcPr>
            <w:tcW w:w="3235" w:type="dxa"/>
          </w:tcPr>
          <w:p w14:paraId="1AE2E2E7" w14:textId="77777777" w:rsidR="00CB125C" w:rsidRPr="004C46A5" w:rsidRDefault="00CB125C" w:rsidP="00A73973">
            <w:pPr>
              <w:jc w:val="both"/>
              <w:rPr>
                <w:sz w:val="18"/>
                <w:szCs w:val="18"/>
              </w:rPr>
            </w:pPr>
            <w:r w:rsidRPr="004C46A5">
              <w:rPr>
                <w:sz w:val="18"/>
                <w:szCs w:val="18"/>
              </w:rPr>
              <w:t xml:space="preserve">  AC-TC</w:t>
            </w:r>
          </w:p>
        </w:tc>
        <w:tc>
          <w:tcPr>
            <w:tcW w:w="2520" w:type="dxa"/>
          </w:tcPr>
          <w:p w14:paraId="0D278433" w14:textId="77777777" w:rsidR="00CB125C" w:rsidRPr="004C46A5" w:rsidRDefault="00CB125C" w:rsidP="00A73973">
            <w:pPr>
              <w:jc w:val="both"/>
              <w:rPr>
                <w:sz w:val="18"/>
                <w:szCs w:val="18"/>
              </w:rPr>
            </w:pPr>
            <w:r w:rsidRPr="004C46A5">
              <w:rPr>
                <w:sz w:val="18"/>
                <w:szCs w:val="18"/>
              </w:rPr>
              <w:t>2 (10%)</w:t>
            </w:r>
          </w:p>
        </w:tc>
      </w:tr>
      <w:tr w:rsidR="00CB125C" w:rsidRPr="004C46A5" w14:paraId="62CF165E" w14:textId="77777777" w:rsidTr="00A73973">
        <w:tc>
          <w:tcPr>
            <w:tcW w:w="3235" w:type="dxa"/>
          </w:tcPr>
          <w:p w14:paraId="727759FB" w14:textId="77777777" w:rsidR="00CB125C" w:rsidRPr="004C46A5" w:rsidRDefault="00CB125C" w:rsidP="00A73973">
            <w:pPr>
              <w:jc w:val="both"/>
              <w:rPr>
                <w:sz w:val="18"/>
                <w:szCs w:val="18"/>
              </w:rPr>
            </w:pPr>
            <w:r w:rsidRPr="004C46A5">
              <w:rPr>
                <w:sz w:val="18"/>
                <w:szCs w:val="18"/>
              </w:rPr>
              <w:t xml:space="preserve">  AC-THP</w:t>
            </w:r>
          </w:p>
        </w:tc>
        <w:tc>
          <w:tcPr>
            <w:tcW w:w="2520" w:type="dxa"/>
          </w:tcPr>
          <w:p w14:paraId="67C3EFB0" w14:textId="77777777" w:rsidR="00CB125C" w:rsidRPr="004C46A5" w:rsidRDefault="00CB125C" w:rsidP="00A73973">
            <w:pPr>
              <w:jc w:val="both"/>
              <w:rPr>
                <w:sz w:val="18"/>
                <w:szCs w:val="18"/>
              </w:rPr>
            </w:pPr>
            <w:r w:rsidRPr="004C46A5">
              <w:rPr>
                <w:sz w:val="18"/>
                <w:szCs w:val="18"/>
              </w:rPr>
              <w:t>4 (20%)</w:t>
            </w:r>
          </w:p>
        </w:tc>
      </w:tr>
      <w:tr w:rsidR="00CB125C" w:rsidRPr="004C46A5" w14:paraId="08610D72" w14:textId="77777777" w:rsidTr="00A73973">
        <w:tc>
          <w:tcPr>
            <w:tcW w:w="3235" w:type="dxa"/>
          </w:tcPr>
          <w:p w14:paraId="3D99EF69" w14:textId="77777777" w:rsidR="00CB125C" w:rsidRPr="004C46A5" w:rsidRDefault="00CB125C" w:rsidP="00A73973">
            <w:pPr>
              <w:jc w:val="both"/>
              <w:rPr>
                <w:sz w:val="18"/>
                <w:szCs w:val="18"/>
              </w:rPr>
            </w:pPr>
            <w:r w:rsidRPr="004C46A5">
              <w:rPr>
                <w:sz w:val="18"/>
                <w:szCs w:val="18"/>
              </w:rPr>
              <w:t xml:space="preserve">  AT</w:t>
            </w:r>
          </w:p>
        </w:tc>
        <w:tc>
          <w:tcPr>
            <w:tcW w:w="2520" w:type="dxa"/>
          </w:tcPr>
          <w:p w14:paraId="55827220" w14:textId="77777777" w:rsidR="00CB125C" w:rsidRPr="004C46A5" w:rsidRDefault="00CB125C" w:rsidP="00A73973">
            <w:pPr>
              <w:jc w:val="both"/>
              <w:rPr>
                <w:sz w:val="18"/>
                <w:szCs w:val="18"/>
              </w:rPr>
            </w:pPr>
            <w:r w:rsidRPr="004C46A5">
              <w:rPr>
                <w:sz w:val="18"/>
                <w:szCs w:val="18"/>
              </w:rPr>
              <w:t>1 (5%)</w:t>
            </w:r>
          </w:p>
        </w:tc>
      </w:tr>
      <w:tr w:rsidR="00CB125C" w:rsidRPr="004C46A5" w14:paraId="4E300B73" w14:textId="77777777" w:rsidTr="00A73973">
        <w:tc>
          <w:tcPr>
            <w:tcW w:w="3235" w:type="dxa"/>
          </w:tcPr>
          <w:p w14:paraId="0E4D7D66" w14:textId="77777777" w:rsidR="00CB125C" w:rsidRPr="004C46A5" w:rsidRDefault="00CB125C" w:rsidP="00A73973">
            <w:pPr>
              <w:jc w:val="both"/>
              <w:rPr>
                <w:b/>
                <w:bCs/>
                <w:sz w:val="18"/>
                <w:szCs w:val="18"/>
              </w:rPr>
            </w:pPr>
            <w:r w:rsidRPr="004C46A5">
              <w:rPr>
                <w:b/>
                <w:bCs/>
                <w:sz w:val="18"/>
                <w:szCs w:val="18"/>
              </w:rPr>
              <w:t>Surgery</w:t>
            </w:r>
          </w:p>
        </w:tc>
        <w:tc>
          <w:tcPr>
            <w:tcW w:w="2520" w:type="dxa"/>
          </w:tcPr>
          <w:p w14:paraId="4DD06142" w14:textId="77777777" w:rsidR="00CB125C" w:rsidRPr="004C46A5" w:rsidRDefault="00CB125C" w:rsidP="00A73973">
            <w:pPr>
              <w:jc w:val="both"/>
              <w:rPr>
                <w:sz w:val="18"/>
                <w:szCs w:val="18"/>
              </w:rPr>
            </w:pPr>
          </w:p>
        </w:tc>
      </w:tr>
      <w:tr w:rsidR="00CB125C" w:rsidRPr="004C46A5" w14:paraId="3B80F6B2" w14:textId="77777777" w:rsidTr="00A73973">
        <w:tc>
          <w:tcPr>
            <w:tcW w:w="3235" w:type="dxa"/>
          </w:tcPr>
          <w:p w14:paraId="243418E4" w14:textId="77777777" w:rsidR="00CB125C" w:rsidRPr="004C46A5" w:rsidRDefault="00CB125C" w:rsidP="00A73973">
            <w:pPr>
              <w:jc w:val="both"/>
              <w:rPr>
                <w:sz w:val="18"/>
                <w:szCs w:val="18"/>
              </w:rPr>
            </w:pPr>
            <w:r w:rsidRPr="004C46A5">
              <w:rPr>
                <w:sz w:val="18"/>
                <w:szCs w:val="18"/>
              </w:rPr>
              <w:t xml:space="preserve">  BCS</w:t>
            </w:r>
          </w:p>
        </w:tc>
        <w:tc>
          <w:tcPr>
            <w:tcW w:w="2520" w:type="dxa"/>
          </w:tcPr>
          <w:p w14:paraId="7DAB9BB2" w14:textId="77777777" w:rsidR="00CB125C" w:rsidRPr="004C46A5" w:rsidRDefault="00CB125C" w:rsidP="00A73973">
            <w:pPr>
              <w:jc w:val="both"/>
              <w:rPr>
                <w:sz w:val="18"/>
                <w:szCs w:val="18"/>
              </w:rPr>
            </w:pPr>
            <w:r w:rsidRPr="004C46A5">
              <w:rPr>
                <w:sz w:val="18"/>
                <w:szCs w:val="18"/>
              </w:rPr>
              <w:t>7 (39%)</w:t>
            </w:r>
          </w:p>
        </w:tc>
      </w:tr>
      <w:tr w:rsidR="00CB125C" w:rsidRPr="004C46A5" w14:paraId="3D6CCCBA" w14:textId="77777777" w:rsidTr="00A73973">
        <w:tc>
          <w:tcPr>
            <w:tcW w:w="3235" w:type="dxa"/>
          </w:tcPr>
          <w:p w14:paraId="5D84EE64" w14:textId="77777777" w:rsidR="00CB125C" w:rsidRPr="004C46A5" w:rsidRDefault="00CB125C" w:rsidP="00A73973">
            <w:pPr>
              <w:jc w:val="both"/>
              <w:rPr>
                <w:sz w:val="18"/>
                <w:szCs w:val="18"/>
              </w:rPr>
            </w:pPr>
            <w:r w:rsidRPr="004C46A5">
              <w:rPr>
                <w:sz w:val="18"/>
                <w:szCs w:val="18"/>
              </w:rPr>
              <w:t xml:space="preserve">  Mastectomy</w:t>
            </w:r>
          </w:p>
        </w:tc>
        <w:tc>
          <w:tcPr>
            <w:tcW w:w="2520" w:type="dxa"/>
          </w:tcPr>
          <w:p w14:paraId="4FBA6977" w14:textId="77777777" w:rsidR="00CB125C" w:rsidRPr="004C46A5" w:rsidRDefault="00CB125C" w:rsidP="00A73973">
            <w:pPr>
              <w:jc w:val="both"/>
              <w:rPr>
                <w:sz w:val="18"/>
                <w:szCs w:val="18"/>
              </w:rPr>
            </w:pPr>
            <w:r w:rsidRPr="004C46A5">
              <w:rPr>
                <w:sz w:val="18"/>
                <w:szCs w:val="18"/>
              </w:rPr>
              <w:t>11 (61%)</w:t>
            </w:r>
          </w:p>
        </w:tc>
      </w:tr>
      <w:tr w:rsidR="00CB125C" w:rsidRPr="004C46A5" w14:paraId="6E9ABC14" w14:textId="77777777" w:rsidTr="00A73973">
        <w:tc>
          <w:tcPr>
            <w:tcW w:w="3235" w:type="dxa"/>
          </w:tcPr>
          <w:p w14:paraId="11F6D4E3" w14:textId="77777777" w:rsidR="00CB125C" w:rsidRPr="004C46A5" w:rsidRDefault="00CB125C" w:rsidP="00A73973">
            <w:pPr>
              <w:jc w:val="both"/>
              <w:rPr>
                <w:sz w:val="18"/>
                <w:szCs w:val="18"/>
              </w:rPr>
            </w:pPr>
            <w:r w:rsidRPr="004C46A5">
              <w:rPr>
                <w:sz w:val="18"/>
                <w:szCs w:val="18"/>
              </w:rPr>
              <w:t xml:space="preserve">  Unknown</w:t>
            </w:r>
          </w:p>
        </w:tc>
        <w:tc>
          <w:tcPr>
            <w:tcW w:w="2520" w:type="dxa"/>
          </w:tcPr>
          <w:p w14:paraId="4551CFB9" w14:textId="77777777" w:rsidR="00CB125C" w:rsidRPr="004C46A5" w:rsidRDefault="00CB125C" w:rsidP="00A73973">
            <w:pPr>
              <w:jc w:val="both"/>
              <w:rPr>
                <w:sz w:val="18"/>
                <w:szCs w:val="18"/>
              </w:rPr>
            </w:pPr>
            <w:r w:rsidRPr="004C46A5">
              <w:rPr>
                <w:sz w:val="18"/>
                <w:szCs w:val="18"/>
              </w:rPr>
              <w:t>2</w:t>
            </w:r>
          </w:p>
        </w:tc>
      </w:tr>
      <w:tr w:rsidR="00CB125C" w:rsidRPr="004C46A5" w14:paraId="7F2DAEBC" w14:textId="77777777" w:rsidTr="00A73973">
        <w:tc>
          <w:tcPr>
            <w:tcW w:w="3235" w:type="dxa"/>
          </w:tcPr>
          <w:p w14:paraId="412E3D3B" w14:textId="77777777" w:rsidR="00CB125C" w:rsidRPr="004C46A5" w:rsidRDefault="00CB125C" w:rsidP="00A73973">
            <w:pPr>
              <w:jc w:val="both"/>
              <w:rPr>
                <w:b/>
                <w:bCs/>
                <w:sz w:val="18"/>
                <w:szCs w:val="18"/>
              </w:rPr>
            </w:pPr>
            <w:r w:rsidRPr="004C46A5">
              <w:rPr>
                <w:b/>
                <w:bCs/>
                <w:sz w:val="18"/>
                <w:szCs w:val="18"/>
              </w:rPr>
              <w:t>Adjuvant chemotherapy</w:t>
            </w:r>
          </w:p>
        </w:tc>
        <w:tc>
          <w:tcPr>
            <w:tcW w:w="2520" w:type="dxa"/>
          </w:tcPr>
          <w:p w14:paraId="25EFE4EA" w14:textId="77777777" w:rsidR="00CB125C" w:rsidRPr="004C46A5" w:rsidRDefault="00CB125C" w:rsidP="00A73973">
            <w:pPr>
              <w:jc w:val="both"/>
              <w:rPr>
                <w:sz w:val="18"/>
                <w:szCs w:val="18"/>
              </w:rPr>
            </w:pPr>
          </w:p>
        </w:tc>
      </w:tr>
      <w:tr w:rsidR="00CB125C" w:rsidRPr="004C46A5" w14:paraId="42F2021D" w14:textId="77777777" w:rsidTr="00A73973">
        <w:tc>
          <w:tcPr>
            <w:tcW w:w="3235" w:type="dxa"/>
          </w:tcPr>
          <w:p w14:paraId="16955850" w14:textId="77777777" w:rsidR="00CB125C" w:rsidRPr="004C46A5" w:rsidRDefault="00CB125C" w:rsidP="00A73973">
            <w:pPr>
              <w:jc w:val="both"/>
              <w:rPr>
                <w:sz w:val="18"/>
                <w:szCs w:val="18"/>
              </w:rPr>
            </w:pPr>
            <w:r w:rsidRPr="004C46A5">
              <w:rPr>
                <w:sz w:val="18"/>
                <w:szCs w:val="18"/>
              </w:rPr>
              <w:t xml:space="preserve">  Capecitabine</w:t>
            </w:r>
          </w:p>
        </w:tc>
        <w:tc>
          <w:tcPr>
            <w:tcW w:w="2520" w:type="dxa"/>
          </w:tcPr>
          <w:p w14:paraId="7A69ABD5" w14:textId="77777777" w:rsidR="00CB125C" w:rsidRPr="004C46A5" w:rsidRDefault="00CB125C" w:rsidP="00A73973">
            <w:pPr>
              <w:jc w:val="both"/>
              <w:rPr>
                <w:sz w:val="18"/>
                <w:szCs w:val="18"/>
              </w:rPr>
            </w:pPr>
            <w:r w:rsidRPr="004C46A5">
              <w:rPr>
                <w:sz w:val="18"/>
                <w:szCs w:val="18"/>
              </w:rPr>
              <w:t>2 (10%)</w:t>
            </w:r>
          </w:p>
        </w:tc>
      </w:tr>
      <w:tr w:rsidR="00CB125C" w:rsidRPr="004C46A5" w14:paraId="59D84561" w14:textId="77777777" w:rsidTr="00A73973">
        <w:tc>
          <w:tcPr>
            <w:tcW w:w="3235" w:type="dxa"/>
          </w:tcPr>
          <w:p w14:paraId="5947F690" w14:textId="77777777" w:rsidR="00CB125C" w:rsidRPr="004C46A5" w:rsidRDefault="00CB125C" w:rsidP="00A73973">
            <w:pPr>
              <w:jc w:val="both"/>
              <w:rPr>
                <w:sz w:val="18"/>
                <w:szCs w:val="18"/>
              </w:rPr>
            </w:pPr>
            <w:r w:rsidRPr="004C46A5">
              <w:rPr>
                <w:sz w:val="18"/>
                <w:szCs w:val="18"/>
              </w:rPr>
              <w:t xml:space="preserve">  CMF</w:t>
            </w:r>
          </w:p>
        </w:tc>
        <w:tc>
          <w:tcPr>
            <w:tcW w:w="2520" w:type="dxa"/>
          </w:tcPr>
          <w:p w14:paraId="38CADEF6" w14:textId="77777777" w:rsidR="00CB125C" w:rsidRPr="004C46A5" w:rsidRDefault="00CB125C" w:rsidP="00A73973">
            <w:pPr>
              <w:jc w:val="both"/>
              <w:rPr>
                <w:sz w:val="18"/>
                <w:szCs w:val="18"/>
              </w:rPr>
            </w:pPr>
            <w:r w:rsidRPr="004C46A5">
              <w:rPr>
                <w:sz w:val="18"/>
                <w:szCs w:val="18"/>
              </w:rPr>
              <w:t>1 (5%)</w:t>
            </w:r>
          </w:p>
        </w:tc>
      </w:tr>
      <w:tr w:rsidR="00CB125C" w:rsidRPr="004C46A5" w14:paraId="561BD528" w14:textId="77777777" w:rsidTr="00A73973">
        <w:tc>
          <w:tcPr>
            <w:tcW w:w="3235" w:type="dxa"/>
          </w:tcPr>
          <w:p w14:paraId="58EA750D" w14:textId="77777777" w:rsidR="00CB125C" w:rsidRPr="004C46A5" w:rsidRDefault="00CB125C" w:rsidP="00A73973">
            <w:pPr>
              <w:jc w:val="both"/>
              <w:rPr>
                <w:sz w:val="18"/>
                <w:szCs w:val="18"/>
              </w:rPr>
            </w:pPr>
            <w:r w:rsidRPr="004C46A5">
              <w:rPr>
                <w:sz w:val="18"/>
                <w:szCs w:val="18"/>
              </w:rPr>
              <w:t xml:space="preserve">  None</w:t>
            </w:r>
          </w:p>
        </w:tc>
        <w:tc>
          <w:tcPr>
            <w:tcW w:w="2520" w:type="dxa"/>
          </w:tcPr>
          <w:p w14:paraId="35995342" w14:textId="77777777" w:rsidR="00CB125C" w:rsidRPr="004C46A5" w:rsidRDefault="00CB125C" w:rsidP="00A73973">
            <w:pPr>
              <w:jc w:val="both"/>
              <w:rPr>
                <w:sz w:val="18"/>
                <w:szCs w:val="18"/>
              </w:rPr>
            </w:pPr>
            <w:r w:rsidRPr="004C46A5">
              <w:rPr>
                <w:sz w:val="18"/>
                <w:szCs w:val="18"/>
              </w:rPr>
              <w:t>17 (85%)</w:t>
            </w:r>
          </w:p>
        </w:tc>
      </w:tr>
      <w:tr w:rsidR="00CB125C" w:rsidRPr="004C46A5" w14:paraId="0271814F" w14:textId="77777777" w:rsidTr="00A73973">
        <w:tc>
          <w:tcPr>
            <w:tcW w:w="3235" w:type="dxa"/>
          </w:tcPr>
          <w:p w14:paraId="04CD32A1" w14:textId="77777777" w:rsidR="00CB125C" w:rsidRPr="004C46A5" w:rsidRDefault="00CB125C" w:rsidP="00A73973">
            <w:pPr>
              <w:jc w:val="both"/>
              <w:rPr>
                <w:b/>
                <w:bCs/>
                <w:sz w:val="18"/>
                <w:szCs w:val="18"/>
              </w:rPr>
            </w:pPr>
            <w:r w:rsidRPr="004C46A5">
              <w:rPr>
                <w:b/>
                <w:bCs/>
                <w:sz w:val="18"/>
                <w:szCs w:val="18"/>
              </w:rPr>
              <w:t>Adjuvant anti-HER2</w:t>
            </w:r>
          </w:p>
        </w:tc>
        <w:tc>
          <w:tcPr>
            <w:tcW w:w="2520" w:type="dxa"/>
          </w:tcPr>
          <w:p w14:paraId="4F1C0ED3" w14:textId="77777777" w:rsidR="00CB125C" w:rsidRPr="004C46A5" w:rsidRDefault="00CB125C" w:rsidP="00A73973">
            <w:pPr>
              <w:jc w:val="both"/>
              <w:rPr>
                <w:sz w:val="18"/>
                <w:szCs w:val="18"/>
              </w:rPr>
            </w:pPr>
          </w:p>
        </w:tc>
      </w:tr>
      <w:tr w:rsidR="00CB125C" w:rsidRPr="004C46A5" w14:paraId="2F1A6761" w14:textId="77777777" w:rsidTr="00A73973">
        <w:tc>
          <w:tcPr>
            <w:tcW w:w="3235" w:type="dxa"/>
          </w:tcPr>
          <w:p w14:paraId="577A6035" w14:textId="77777777" w:rsidR="00CB125C" w:rsidRPr="004C46A5" w:rsidRDefault="00CB125C" w:rsidP="00A73973">
            <w:pPr>
              <w:jc w:val="both"/>
              <w:rPr>
                <w:sz w:val="18"/>
                <w:szCs w:val="18"/>
              </w:rPr>
            </w:pPr>
            <w:r w:rsidRPr="004C46A5">
              <w:rPr>
                <w:sz w:val="18"/>
                <w:szCs w:val="18"/>
              </w:rPr>
              <w:t xml:space="preserve">  HP</w:t>
            </w:r>
          </w:p>
        </w:tc>
        <w:tc>
          <w:tcPr>
            <w:tcW w:w="2520" w:type="dxa"/>
          </w:tcPr>
          <w:p w14:paraId="0CC9A70D" w14:textId="77777777" w:rsidR="00CB125C" w:rsidRPr="004C46A5" w:rsidRDefault="00CB125C" w:rsidP="00A73973">
            <w:pPr>
              <w:jc w:val="both"/>
              <w:rPr>
                <w:sz w:val="18"/>
                <w:szCs w:val="18"/>
              </w:rPr>
            </w:pPr>
            <w:r w:rsidRPr="004C46A5">
              <w:rPr>
                <w:sz w:val="18"/>
                <w:szCs w:val="18"/>
              </w:rPr>
              <w:t>7 (35%)</w:t>
            </w:r>
          </w:p>
        </w:tc>
      </w:tr>
      <w:tr w:rsidR="00CB125C" w:rsidRPr="004C46A5" w14:paraId="7266659D" w14:textId="77777777" w:rsidTr="00A73973">
        <w:tc>
          <w:tcPr>
            <w:tcW w:w="3235" w:type="dxa"/>
          </w:tcPr>
          <w:p w14:paraId="22FCBCEC"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54E8648D" w14:textId="77777777" w:rsidR="00CB125C" w:rsidRPr="004C46A5" w:rsidRDefault="00CB125C" w:rsidP="00A73973">
            <w:pPr>
              <w:jc w:val="both"/>
              <w:rPr>
                <w:sz w:val="18"/>
                <w:szCs w:val="18"/>
              </w:rPr>
            </w:pPr>
            <w:r w:rsidRPr="004C46A5">
              <w:rPr>
                <w:sz w:val="18"/>
                <w:szCs w:val="18"/>
              </w:rPr>
              <w:t>13</w:t>
            </w:r>
          </w:p>
        </w:tc>
      </w:tr>
      <w:tr w:rsidR="00CB125C" w:rsidRPr="004C46A5" w14:paraId="4ADE73D1" w14:textId="77777777" w:rsidTr="00A73973">
        <w:tc>
          <w:tcPr>
            <w:tcW w:w="3235" w:type="dxa"/>
          </w:tcPr>
          <w:p w14:paraId="5D55238E" w14:textId="77777777" w:rsidR="00CB125C" w:rsidRPr="004C46A5" w:rsidRDefault="00CB125C" w:rsidP="00A73973">
            <w:pPr>
              <w:jc w:val="both"/>
              <w:rPr>
                <w:b/>
                <w:bCs/>
                <w:sz w:val="18"/>
                <w:szCs w:val="18"/>
              </w:rPr>
            </w:pPr>
            <w:r w:rsidRPr="004C46A5">
              <w:rPr>
                <w:b/>
                <w:bCs/>
                <w:sz w:val="18"/>
                <w:szCs w:val="18"/>
              </w:rPr>
              <w:t>Adjuvant endocrine therapy</w:t>
            </w:r>
          </w:p>
        </w:tc>
        <w:tc>
          <w:tcPr>
            <w:tcW w:w="2520" w:type="dxa"/>
          </w:tcPr>
          <w:p w14:paraId="2641F19A" w14:textId="77777777" w:rsidR="00CB125C" w:rsidRPr="004C46A5" w:rsidRDefault="00CB125C" w:rsidP="00A73973">
            <w:pPr>
              <w:jc w:val="both"/>
              <w:rPr>
                <w:sz w:val="18"/>
                <w:szCs w:val="18"/>
              </w:rPr>
            </w:pPr>
          </w:p>
        </w:tc>
      </w:tr>
      <w:tr w:rsidR="00CB125C" w:rsidRPr="004C46A5" w14:paraId="096486AC" w14:textId="77777777" w:rsidTr="00A73973">
        <w:tc>
          <w:tcPr>
            <w:tcW w:w="3235" w:type="dxa"/>
          </w:tcPr>
          <w:p w14:paraId="530DEEB8" w14:textId="77777777" w:rsidR="00CB125C" w:rsidRPr="004C46A5" w:rsidRDefault="00CB125C" w:rsidP="00A73973">
            <w:pPr>
              <w:jc w:val="both"/>
              <w:rPr>
                <w:sz w:val="18"/>
                <w:szCs w:val="18"/>
              </w:rPr>
            </w:pPr>
            <w:r w:rsidRPr="004C46A5">
              <w:rPr>
                <w:sz w:val="18"/>
                <w:szCs w:val="18"/>
              </w:rPr>
              <w:t xml:space="preserve">  AI</w:t>
            </w:r>
          </w:p>
        </w:tc>
        <w:tc>
          <w:tcPr>
            <w:tcW w:w="2520" w:type="dxa"/>
          </w:tcPr>
          <w:p w14:paraId="588BE1DB" w14:textId="77777777" w:rsidR="00CB125C" w:rsidRPr="004C46A5" w:rsidRDefault="00CB125C" w:rsidP="00A73973">
            <w:pPr>
              <w:jc w:val="both"/>
              <w:rPr>
                <w:sz w:val="18"/>
                <w:szCs w:val="18"/>
              </w:rPr>
            </w:pPr>
            <w:r w:rsidRPr="004C46A5">
              <w:rPr>
                <w:sz w:val="18"/>
                <w:szCs w:val="18"/>
              </w:rPr>
              <w:t>11 (73%)</w:t>
            </w:r>
          </w:p>
        </w:tc>
      </w:tr>
      <w:tr w:rsidR="00CB125C" w:rsidRPr="004C46A5" w14:paraId="7F338795" w14:textId="77777777" w:rsidTr="00A73973">
        <w:tc>
          <w:tcPr>
            <w:tcW w:w="3235" w:type="dxa"/>
          </w:tcPr>
          <w:p w14:paraId="708F2E7A" w14:textId="77777777" w:rsidR="00CB125C" w:rsidRPr="004C46A5" w:rsidRDefault="00CB125C" w:rsidP="00A73973">
            <w:pPr>
              <w:jc w:val="both"/>
              <w:rPr>
                <w:sz w:val="18"/>
                <w:szCs w:val="18"/>
              </w:rPr>
            </w:pPr>
            <w:r w:rsidRPr="004C46A5">
              <w:rPr>
                <w:sz w:val="18"/>
                <w:szCs w:val="18"/>
              </w:rPr>
              <w:t xml:space="preserve">  Tamoxifen</w:t>
            </w:r>
          </w:p>
        </w:tc>
        <w:tc>
          <w:tcPr>
            <w:tcW w:w="2520" w:type="dxa"/>
          </w:tcPr>
          <w:p w14:paraId="3FF6EECA" w14:textId="77777777" w:rsidR="00CB125C" w:rsidRPr="004C46A5" w:rsidRDefault="00CB125C" w:rsidP="00A73973">
            <w:pPr>
              <w:jc w:val="both"/>
              <w:rPr>
                <w:sz w:val="18"/>
                <w:szCs w:val="18"/>
              </w:rPr>
            </w:pPr>
            <w:r w:rsidRPr="004C46A5">
              <w:rPr>
                <w:sz w:val="18"/>
                <w:szCs w:val="18"/>
              </w:rPr>
              <w:t>3 (20%)</w:t>
            </w:r>
          </w:p>
        </w:tc>
      </w:tr>
      <w:tr w:rsidR="00CB125C" w:rsidRPr="004C46A5" w14:paraId="707DA8E2" w14:textId="77777777" w:rsidTr="00A73973">
        <w:tc>
          <w:tcPr>
            <w:tcW w:w="3235" w:type="dxa"/>
          </w:tcPr>
          <w:p w14:paraId="76E554EA" w14:textId="77777777" w:rsidR="00CB125C" w:rsidRPr="004C46A5" w:rsidRDefault="00CB125C" w:rsidP="00A73973">
            <w:pPr>
              <w:jc w:val="both"/>
              <w:rPr>
                <w:sz w:val="18"/>
                <w:szCs w:val="18"/>
              </w:rPr>
            </w:pPr>
            <w:r w:rsidRPr="004C46A5">
              <w:rPr>
                <w:sz w:val="18"/>
                <w:szCs w:val="18"/>
              </w:rPr>
              <w:t xml:space="preserve">  Tamoxifen-AI</w:t>
            </w:r>
          </w:p>
        </w:tc>
        <w:tc>
          <w:tcPr>
            <w:tcW w:w="2520" w:type="dxa"/>
          </w:tcPr>
          <w:p w14:paraId="56F78387" w14:textId="77777777" w:rsidR="00CB125C" w:rsidRPr="004C46A5" w:rsidRDefault="00CB125C" w:rsidP="00A73973">
            <w:pPr>
              <w:jc w:val="both"/>
              <w:rPr>
                <w:sz w:val="18"/>
                <w:szCs w:val="18"/>
              </w:rPr>
            </w:pPr>
            <w:r w:rsidRPr="004C46A5">
              <w:rPr>
                <w:sz w:val="18"/>
                <w:szCs w:val="18"/>
              </w:rPr>
              <w:t>1 (7%)</w:t>
            </w:r>
          </w:p>
        </w:tc>
      </w:tr>
      <w:tr w:rsidR="00CB125C" w:rsidRPr="004C46A5" w14:paraId="76495EA4" w14:textId="77777777" w:rsidTr="00A73973">
        <w:tc>
          <w:tcPr>
            <w:tcW w:w="3235" w:type="dxa"/>
          </w:tcPr>
          <w:p w14:paraId="1FC4D3F3" w14:textId="77777777" w:rsidR="00CB125C" w:rsidRPr="004C46A5" w:rsidRDefault="00CB125C" w:rsidP="00A73973">
            <w:pPr>
              <w:jc w:val="both"/>
              <w:rPr>
                <w:sz w:val="18"/>
                <w:szCs w:val="18"/>
              </w:rPr>
            </w:pPr>
            <w:r w:rsidRPr="004C46A5">
              <w:rPr>
                <w:sz w:val="18"/>
                <w:szCs w:val="18"/>
              </w:rPr>
              <w:t xml:space="preserve">  Not Applicable</w:t>
            </w:r>
          </w:p>
        </w:tc>
        <w:tc>
          <w:tcPr>
            <w:tcW w:w="2520" w:type="dxa"/>
          </w:tcPr>
          <w:p w14:paraId="5D03CFD7" w14:textId="77777777" w:rsidR="00CB125C" w:rsidRPr="004C46A5" w:rsidRDefault="00CB125C" w:rsidP="00A73973">
            <w:pPr>
              <w:jc w:val="both"/>
              <w:rPr>
                <w:sz w:val="18"/>
                <w:szCs w:val="18"/>
              </w:rPr>
            </w:pPr>
            <w:r w:rsidRPr="004C46A5">
              <w:rPr>
                <w:sz w:val="18"/>
                <w:szCs w:val="18"/>
              </w:rPr>
              <w:t>5</w:t>
            </w:r>
          </w:p>
        </w:tc>
      </w:tr>
      <w:tr w:rsidR="00CB125C" w:rsidRPr="004C46A5" w14:paraId="7A30F9D1" w14:textId="77777777" w:rsidTr="00A73973">
        <w:tc>
          <w:tcPr>
            <w:tcW w:w="3235" w:type="dxa"/>
          </w:tcPr>
          <w:p w14:paraId="77C0BD39" w14:textId="77777777" w:rsidR="00CB125C" w:rsidRPr="004C46A5" w:rsidRDefault="00CB125C" w:rsidP="00A73973">
            <w:pPr>
              <w:jc w:val="both"/>
              <w:rPr>
                <w:b/>
                <w:bCs/>
                <w:sz w:val="18"/>
                <w:szCs w:val="18"/>
              </w:rPr>
            </w:pPr>
            <w:r w:rsidRPr="004C46A5">
              <w:rPr>
                <w:b/>
                <w:bCs/>
                <w:sz w:val="18"/>
                <w:szCs w:val="18"/>
              </w:rPr>
              <w:t>Radiotherapy</w:t>
            </w:r>
          </w:p>
        </w:tc>
        <w:tc>
          <w:tcPr>
            <w:tcW w:w="2520" w:type="dxa"/>
          </w:tcPr>
          <w:p w14:paraId="38283974" w14:textId="77777777" w:rsidR="00CB125C" w:rsidRPr="004C46A5" w:rsidRDefault="00CB125C" w:rsidP="00A73973">
            <w:pPr>
              <w:jc w:val="both"/>
              <w:rPr>
                <w:sz w:val="18"/>
                <w:szCs w:val="18"/>
              </w:rPr>
            </w:pPr>
            <w:r w:rsidRPr="004C46A5">
              <w:rPr>
                <w:sz w:val="18"/>
                <w:szCs w:val="18"/>
              </w:rPr>
              <w:t>16 (80%)</w:t>
            </w:r>
          </w:p>
        </w:tc>
      </w:tr>
      <w:tr w:rsidR="00CB125C" w:rsidRPr="004C46A5" w14:paraId="5D74006D" w14:textId="77777777" w:rsidTr="00A73973">
        <w:tc>
          <w:tcPr>
            <w:tcW w:w="3235" w:type="dxa"/>
          </w:tcPr>
          <w:p w14:paraId="43ECCF98" w14:textId="77777777" w:rsidR="00CB125C" w:rsidRPr="004C46A5" w:rsidRDefault="00CB125C" w:rsidP="00A73973">
            <w:pPr>
              <w:jc w:val="both"/>
              <w:rPr>
                <w:sz w:val="18"/>
                <w:szCs w:val="18"/>
              </w:rPr>
            </w:pPr>
            <w:r w:rsidRPr="004C46A5">
              <w:rPr>
                <w:b/>
                <w:bCs/>
                <w:sz w:val="18"/>
                <w:szCs w:val="18"/>
              </w:rPr>
              <w:t>Distant</w:t>
            </w:r>
            <w:r w:rsidRPr="004C46A5">
              <w:rPr>
                <w:sz w:val="18"/>
                <w:szCs w:val="18"/>
              </w:rPr>
              <w:t xml:space="preserve"> </w:t>
            </w:r>
            <w:r w:rsidRPr="004C46A5">
              <w:rPr>
                <w:b/>
                <w:bCs/>
                <w:sz w:val="18"/>
                <w:szCs w:val="18"/>
              </w:rPr>
              <w:t>relapse</w:t>
            </w:r>
          </w:p>
        </w:tc>
        <w:tc>
          <w:tcPr>
            <w:tcW w:w="2520" w:type="dxa"/>
          </w:tcPr>
          <w:p w14:paraId="6EE4E00B" w14:textId="77777777" w:rsidR="00CB125C" w:rsidRPr="004C46A5" w:rsidRDefault="00CB125C" w:rsidP="00A73973">
            <w:pPr>
              <w:jc w:val="both"/>
              <w:rPr>
                <w:sz w:val="18"/>
                <w:szCs w:val="18"/>
              </w:rPr>
            </w:pPr>
            <w:r w:rsidRPr="004C46A5">
              <w:rPr>
                <w:sz w:val="18"/>
                <w:szCs w:val="18"/>
              </w:rPr>
              <w:t>5 (25%)</w:t>
            </w:r>
          </w:p>
        </w:tc>
      </w:tr>
    </w:tbl>
    <w:p w14:paraId="46414E4F" w14:textId="77777777" w:rsidR="00CB125C" w:rsidRPr="004C46A5" w:rsidRDefault="00CB125C" w:rsidP="00CB125C">
      <w:pPr>
        <w:spacing w:line="240" w:lineRule="auto"/>
        <w:jc w:val="both"/>
        <w:rPr>
          <w:sz w:val="16"/>
          <w:szCs w:val="16"/>
          <w:lang w:val="en-US"/>
        </w:rPr>
      </w:pPr>
      <w:r w:rsidRPr="004C46A5">
        <w:rPr>
          <w:sz w:val="16"/>
          <w:szCs w:val="16"/>
          <w:vertAlign w:val="superscript"/>
          <w:lang w:val="en-US"/>
        </w:rPr>
        <w:t>1</w:t>
      </w:r>
      <w:r w:rsidRPr="004C46A5">
        <w:rPr>
          <w:sz w:val="16"/>
          <w:szCs w:val="16"/>
          <w:lang w:val="en-US"/>
        </w:rPr>
        <w:t xml:space="preserve">Median (IQR); n (%). Abbreviations: AC-T,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AC-TC,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carboplatin; AC-THP, </w:t>
      </w:r>
      <w:proofErr w:type="spellStart"/>
      <w:r w:rsidRPr="004C46A5">
        <w:rPr>
          <w:sz w:val="16"/>
          <w:szCs w:val="16"/>
          <w:lang w:val="en-US"/>
        </w:rPr>
        <w:t>adriamycin</w:t>
      </w:r>
      <w:proofErr w:type="spellEnd"/>
      <w:r w:rsidRPr="004C46A5">
        <w:rPr>
          <w:sz w:val="16"/>
          <w:szCs w:val="16"/>
          <w:lang w:val="en-US"/>
        </w:rPr>
        <w:t xml:space="preserve">, cyclophosphamide, </w:t>
      </w:r>
      <w:proofErr w:type="spellStart"/>
      <w:r w:rsidRPr="004C46A5">
        <w:rPr>
          <w:sz w:val="16"/>
          <w:szCs w:val="16"/>
          <w:lang w:val="en-US"/>
        </w:rPr>
        <w:t>taxane</w:t>
      </w:r>
      <w:proofErr w:type="spellEnd"/>
      <w:r w:rsidRPr="004C46A5">
        <w:rPr>
          <w:sz w:val="16"/>
          <w:szCs w:val="16"/>
          <w:lang w:val="en-US"/>
        </w:rPr>
        <w:t xml:space="preserve">, trastuzumab and </w:t>
      </w:r>
      <w:proofErr w:type="spellStart"/>
      <w:r w:rsidRPr="004C46A5">
        <w:rPr>
          <w:sz w:val="16"/>
          <w:szCs w:val="16"/>
          <w:lang w:val="en-US"/>
        </w:rPr>
        <w:t>pertuzumab</w:t>
      </w:r>
      <w:proofErr w:type="spellEnd"/>
      <w:r w:rsidRPr="004C46A5">
        <w:rPr>
          <w:sz w:val="16"/>
          <w:szCs w:val="16"/>
          <w:lang w:val="en-US"/>
        </w:rPr>
        <w:t xml:space="preserve">; AT, </w:t>
      </w:r>
      <w:proofErr w:type="spellStart"/>
      <w:r w:rsidRPr="004C46A5">
        <w:rPr>
          <w:sz w:val="16"/>
          <w:szCs w:val="16"/>
          <w:lang w:val="en-US"/>
        </w:rPr>
        <w:t>adriamycin</w:t>
      </w:r>
      <w:proofErr w:type="spellEnd"/>
      <w:r w:rsidRPr="004C46A5">
        <w:rPr>
          <w:sz w:val="16"/>
          <w:szCs w:val="16"/>
          <w:lang w:val="en-US"/>
        </w:rPr>
        <w:t xml:space="preserve"> and </w:t>
      </w:r>
      <w:proofErr w:type="spellStart"/>
      <w:r w:rsidRPr="004C46A5">
        <w:rPr>
          <w:sz w:val="16"/>
          <w:szCs w:val="16"/>
          <w:lang w:val="en-US"/>
        </w:rPr>
        <w:t>taxane</w:t>
      </w:r>
      <w:proofErr w:type="spellEnd"/>
      <w:r w:rsidRPr="004C46A5">
        <w:rPr>
          <w:sz w:val="16"/>
          <w:szCs w:val="16"/>
          <w:lang w:val="en-US"/>
        </w:rPr>
        <w:t xml:space="preserve">; AI, aromatase inhibitor; BCS, breast-conserving surgery; CMF, cyclophosphamide, methotrexate and 5-fluorouracil; HP, trastuzumab and </w:t>
      </w:r>
      <w:proofErr w:type="spellStart"/>
      <w:r w:rsidRPr="004C46A5">
        <w:rPr>
          <w:sz w:val="16"/>
          <w:szCs w:val="16"/>
          <w:lang w:val="en-US"/>
        </w:rPr>
        <w:t>pertuzumab</w:t>
      </w:r>
      <w:proofErr w:type="spellEnd"/>
      <w:r w:rsidRPr="004C46A5">
        <w:rPr>
          <w:sz w:val="16"/>
          <w:szCs w:val="16"/>
          <w:lang w:val="en-US"/>
        </w:rPr>
        <w:t xml:space="preserve">; IDC-NST, invasive breast carcinoma of no special type; </w:t>
      </w:r>
      <w:proofErr w:type="spellStart"/>
      <w:r w:rsidRPr="004C46A5">
        <w:rPr>
          <w:sz w:val="16"/>
          <w:szCs w:val="16"/>
          <w:lang w:val="en-US"/>
        </w:rPr>
        <w:t>pCR</w:t>
      </w:r>
      <w:proofErr w:type="spellEnd"/>
      <w:r w:rsidRPr="004C46A5">
        <w:rPr>
          <w:sz w:val="16"/>
          <w:szCs w:val="16"/>
          <w:lang w:val="en-US"/>
        </w:rPr>
        <w:t>, pathological complete response.</w:t>
      </w:r>
      <w:r w:rsidRPr="004C46A5">
        <w:rPr>
          <w:sz w:val="16"/>
          <w:szCs w:val="16"/>
          <w:lang w:val="en-US"/>
        </w:rPr>
        <w:br w:type="page"/>
      </w:r>
    </w:p>
    <w:p w14:paraId="5265F814" w14:textId="77777777" w:rsidR="00CB125C" w:rsidRPr="00A1758D" w:rsidRDefault="00CB125C" w:rsidP="00CB125C">
      <w:pPr>
        <w:jc w:val="both"/>
        <w:rPr>
          <w:b/>
        </w:rPr>
      </w:pPr>
      <w:r w:rsidRPr="00A1758D">
        <w:rPr>
          <w:b/>
        </w:rPr>
        <w:lastRenderedPageBreak/>
        <w:t xml:space="preserve">Table 2. Clinicopathologic characteristics according to pathologic complete response at surgery. </w:t>
      </w:r>
    </w:p>
    <w:p w14:paraId="2CEAE6C4" w14:textId="77777777" w:rsidR="00CB125C" w:rsidRPr="00A1758D" w:rsidRDefault="00CB125C" w:rsidP="00CB125C">
      <w:pPr>
        <w:jc w:val="both"/>
        <w:rPr>
          <w:b/>
        </w:rPr>
      </w:pPr>
    </w:p>
    <w:tbl>
      <w:tblPr>
        <w:tblStyle w:val="TableGrid"/>
        <w:tblW w:w="9445" w:type="dxa"/>
        <w:tblLook w:val="04A0" w:firstRow="1" w:lastRow="0" w:firstColumn="1" w:lastColumn="0" w:noHBand="0" w:noVBand="1"/>
      </w:tblPr>
      <w:tblGrid>
        <w:gridCol w:w="3008"/>
        <w:gridCol w:w="1076"/>
        <w:gridCol w:w="1851"/>
        <w:gridCol w:w="2313"/>
        <w:gridCol w:w="1197"/>
      </w:tblGrid>
      <w:tr w:rsidR="00CB125C" w:rsidRPr="004C46A5" w14:paraId="6084CE83" w14:textId="77777777" w:rsidTr="00A73973">
        <w:tc>
          <w:tcPr>
            <w:tcW w:w="3008" w:type="dxa"/>
            <w:tcBorders>
              <w:bottom w:val="single" w:sz="12" w:space="0" w:color="auto"/>
            </w:tcBorders>
          </w:tcPr>
          <w:p w14:paraId="4AA3BC54" w14:textId="77777777" w:rsidR="00CB125C" w:rsidRPr="004C46A5" w:rsidRDefault="00CB125C" w:rsidP="00A73973">
            <w:pPr>
              <w:jc w:val="both"/>
              <w:rPr>
                <w:b/>
                <w:bCs/>
                <w:sz w:val="18"/>
                <w:szCs w:val="18"/>
              </w:rPr>
            </w:pPr>
            <w:r w:rsidRPr="004C46A5">
              <w:rPr>
                <w:b/>
                <w:bCs/>
                <w:sz w:val="18"/>
                <w:szCs w:val="18"/>
              </w:rPr>
              <w:t>Variable</w:t>
            </w:r>
          </w:p>
        </w:tc>
        <w:tc>
          <w:tcPr>
            <w:tcW w:w="1076" w:type="dxa"/>
            <w:tcBorders>
              <w:bottom w:val="single" w:sz="12" w:space="0" w:color="auto"/>
            </w:tcBorders>
          </w:tcPr>
          <w:p w14:paraId="067CB52A" w14:textId="77777777" w:rsidR="00CB125C" w:rsidRPr="004C46A5" w:rsidRDefault="00CB125C" w:rsidP="00A73973">
            <w:pPr>
              <w:jc w:val="both"/>
              <w:rPr>
                <w:b/>
                <w:bCs/>
                <w:sz w:val="18"/>
                <w:szCs w:val="18"/>
              </w:rPr>
            </w:pPr>
            <w:r w:rsidRPr="004C46A5">
              <w:rPr>
                <w:b/>
                <w:bCs/>
                <w:sz w:val="18"/>
                <w:szCs w:val="18"/>
              </w:rPr>
              <w:t>N</w:t>
            </w:r>
          </w:p>
        </w:tc>
        <w:tc>
          <w:tcPr>
            <w:tcW w:w="1851" w:type="dxa"/>
            <w:tcBorders>
              <w:bottom w:val="single" w:sz="12" w:space="0" w:color="auto"/>
            </w:tcBorders>
          </w:tcPr>
          <w:p w14:paraId="793ECD24" w14:textId="77777777" w:rsidR="00CB125C" w:rsidRPr="004C46A5" w:rsidRDefault="00CB125C" w:rsidP="00A73973">
            <w:pPr>
              <w:jc w:val="both"/>
              <w:rPr>
                <w:b/>
                <w:bCs/>
                <w:sz w:val="18"/>
                <w:szCs w:val="18"/>
              </w:rPr>
            </w:pPr>
            <w:r w:rsidRPr="004C46A5">
              <w:rPr>
                <w:b/>
                <w:bCs/>
                <w:sz w:val="18"/>
                <w:szCs w:val="18"/>
              </w:rPr>
              <w:t xml:space="preserve">Residual disease </w:t>
            </w:r>
            <w:r w:rsidRPr="004C46A5">
              <w:rPr>
                <w:sz w:val="18"/>
                <w:szCs w:val="18"/>
              </w:rPr>
              <w:t>(n=14)</w:t>
            </w:r>
            <w:r w:rsidRPr="004C46A5">
              <w:rPr>
                <w:sz w:val="18"/>
                <w:szCs w:val="18"/>
                <w:vertAlign w:val="superscript"/>
              </w:rPr>
              <w:t>1</w:t>
            </w:r>
          </w:p>
        </w:tc>
        <w:tc>
          <w:tcPr>
            <w:tcW w:w="2313" w:type="dxa"/>
            <w:tcBorders>
              <w:bottom w:val="single" w:sz="12" w:space="0" w:color="auto"/>
            </w:tcBorders>
          </w:tcPr>
          <w:p w14:paraId="7950E9D1" w14:textId="77777777" w:rsidR="00CB125C" w:rsidRPr="004C46A5" w:rsidRDefault="00CB125C" w:rsidP="00A73973">
            <w:pPr>
              <w:jc w:val="both"/>
              <w:rPr>
                <w:b/>
                <w:bCs/>
                <w:sz w:val="18"/>
                <w:szCs w:val="18"/>
              </w:rPr>
            </w:pPr>
            <w:r w:rsidRPr="004C46A5">
              <w:rPr>
                <w:b/>
                <w:bCs/>
                <w:sz w:val="18"/>
                <w:szCs w:val="18"/>
              </w:rPr>
              <w:t xml:space="preserve">Pathologic complete response </w:t>
            </w:r>
            <w:r w:rsidRPr="004C46A5">
              <w:rPr>
                <w:sz w:val="18"/>
                <w:szCs w:val="18"/>
              </w:rPr>
              <w:t>(n=6)</w:t>
            </w:r>
            <w:r w:rsidRPr="004C46A5">
              <w:rPr>
                <w:sz w:val="18"/>
                <w:szCs w:val="18"/>
                <w:vertAlign w:val="superscript"/>
              </w:rPr>
              <w:t>1</w:t>
            </w:r>
          </w:p>
        </w:tc>
        <w:tc>
          <w:tcPr>
            <w:tcW w:w="1197" w:type="dxa"/>
            <w:tcBorders>
              <w:bottom w:val="single" w:sz="12" w:space="0" w:color="auto"/>
            </w:tcBorders>
          </w:tcPr>
          <w:p w14:paraId="3026EDFD" w14:textId="77777777" w:rsidR="00CB125C" w:rsidRPr="004C46A5" w:rsidRDefault="00CB125C" w:rsidP="00A73973">
            <w:pPr>
              <w:jc w:val="both"/>
              <w:rPr>
                <w:b/>
                <w:bCs/>
                <w:sz w:val="18"/>
                <w:szCs w:val="18"/>
              </w:rPr>
            </w:pPr>
            <w:r w:rsidRPr="004C46A5">
              <w:rPr>
                <w:b/>
                <w:bCs/>
                <w:sz w:val="18"/>
                <w:szCs w:val="18"/>
              </w:rPr>
              <w:t>p-value</w:t>
            </w:r>
            <w:r w:rsidRPr="004C46A5">
              <w:rPr>
                <w:b/>
                <w:bCs/>
                <w:sz w:val="18"/>
                <w:szCs w:val="18"/>
                <w:vertAlign w:val="superscript"/>
              </w:rPr>
              <w:t>2</w:t>
            </w:r>
          </w:p>
        </w:tc>
      </w:tr>
      <w:tr w:rsidR="00CB125C" w:rsidRPr="004C46A5" w14:paraId="6281F9A6" w14:textId="77777777" w:rsidTr="00A73973">
        <w:tc>
          <w:tcPr>
            <w:tcW w:w="3008" w:type="dxa"/>
            <w:tcBorders>
              <w:top w:val="single" w:sz="12" w:space="0" w:color="auto"/>
            </w:tcBorders>
          </w:tcPr>
          <w:p w14:paraId="61F35BFE" w14:textId="77777777" w:rsidR="00CB125C" w:rsidRPr="004C46A5" w:rsidRDefault="00CB125C" w:rsidP="00A73973">
            <w:pPr>
              <w:jc w:val="both"/>
              <w:rPr>
                <w:sz w:val="18"/>
                <w:szCs w:val="18"/>
              </w:rPr>
            </w:pPr>
            <w:r w:rsidRPr="004C46A5">
              <w:rPr>
                <w:b/>
                <w:bCs/>
                <w:sz w:val="18"/>
                <w:szCs w:val="18"/>
              </w:rPr>
              <w:t>Age</w:t>
            </w:r>
            <w:r w:rsidRPr="004C46A5">
              <w:rPr>
                <w:sz w:val="18"/>
                <w:szCs w:val="18"/>
              </w:rPr>
              <w:t xml:space="preserve"> (years; continuous)</w:t>
            </w:r>
          </w:p>
        </w:tc>
        <w:tc>
          <w:tcPr>
            <w:tcW w:w="1076" w:type="dxa"/>
            <w:tcBorders>
              <w:top w:val="single" w:sz="12" w:space="0" w:color="auto"/>
            </w:tcBorders>
          </w:tcPr>
          <w:p w14:paraId="501D0866" w14:textId="77777777" w:rsidR="00CB125C" w:rsidRPr="004C46A5" w:rsidRDefault="00CB125C" w:rsidP="00A73973">
            <w:pPr>
              <w:jc w:val="both"/>
              <w:rPr>
                <w:sz w:val="18"/>
                <w:szCs w:val="18"/>
              </w:rPr>
            </w:pPr>
            <w:r w:rsidRPr="004C46A5">
              <w:rPr>
                <w:sz w:val="18"/>
                <w:szCs w:val="18"/>
              </w:rPr>
              <w:t>20</w:t>
            </w:r>
          </w:p>
        </w:tc>
        <w:tc>
          <w:tcPr>
            <w:tcW w:w="1851" w:type="dxa"/>
            <w:tcBorders>
              <w:top w:val="single" w:sz="12" w:space="0" w:color="auto"/>
            </w:tcBorders>
          </w:tcPr>
          <w:p w14:paraId="04D804D4" w14:textId="77777777" w:rsidR="00CB125C" w:rsidRPr="004C46A5" w:rsidRDefault="00CB125C" w:rsidP="00A73973">
            <w:pPr>
              <w:jc w:val="both"/>
              <w:rPr>
                <w:sz w:val="18"/>
                <w:szCs w:val="18"/>
              </w:rPr>
            </w:pPr>
            <w:r w:rsidRPr="004C46A5">
              <w:rPr>
                <w:sz w:val="18"/>
                <w:szCs w:val="18"/>
              </w:rPr>
              <w:t>48 (45, 60)</w:t>
            </w:r>
          </w:p>
        </w:tc>
        <w:tc>
          <w:tcPr>
            <w:tcW w:w="2313" w:type="dxa"/>
            <w:tcBorders>
              <w:top w:val="single" w:sz="12" w:space="0" w:color="auto"/>
            </w:tcBorders>
          </w:tcPr>
          <w:p w14:paraId="6E3DEF56" w14:textId="77777777" w:rsidR="00CB125C" w:rsidRPr="004C46A5" w:rsidRDefault="00CB125C" w:rsidP="00A73973">
            <w:pPr>
              <w:jc w:val="both"/>
              <w:rPr>
                <w:sz w:val="18"/>
                <w:szCs w:val="18"/>
              </w:rPr>
            </w:pPr>
            <w:r w:rsidRPr="004C46A5">
              <w:rPr>
                <w:sz w:val="18"/>
                <w:szCs w:val="18"/>
              </w:rPr>
              <w:t>57 (54, 58)</w:t>
            </w:r>
          </w:p>
        </w:tc>
        <w:tc>
          <w:tcPr>
            <w:tcW w:w="1197" w:type="dxa"/>
            <w:tcBorders>
              <w:top w:val="single" w:sz="12" w:space="0" w:color="auto"/>
            </w:tcBorders>
          </w:tcPr>
          <w:p w14:paraId="5913AA88" w14:textId="77777777" w:rsidR="00CB125C" w:rsidRPr="004C46A5" w:rsidRDefault="00CB125C" w:rsidP="00A73973">
            <w:pPr>
              <w:jc w:val="both"/>
              <w:rPr>
                <w:sz w:val="18"/>
                <w:szCs w:val="18"/>
              </w:rPr>
            </w:pPr>
            <w:r w:rsidRPr="004C46A5">
              <w:rPr>
                <w:sz w:val="18"/>
                <w:szCs w:val="18"/>
              </w:rPr>
              <w:t>0.3</w:t>
            </w:r>
          </w:p>
        </w:tc>
      </w:tr>
      <w:tr w:rsidR="00CB125C" w:rsidRPr="004C46A5" w14:paraId="1A1EEBFD" w14:textId="77777777" w:rsidTr="00A73973">
        <w:tc>
          <w:tcPr>
            <w:tcW w:w="3008" w:type="dxa"/>
          </w:tcPr>
          <w:p w14:paraId="2F5331C4" w14:textId="77777777" w:rsidR="00CB125C" w:rsidRPr="004C46A5" w:rsidRDefault="00CB125C" w:rsidP="00A73973">
            <w:pPr>
              <w:jc w:val="both"/>
              <w:rPr>
                <w:b/>
                <w:bCs/>
                <w:sz w:val="18"/>
                <w:szCs w:val="18"/>
              </w:rPr>
            </w:pPr>
            <w:r w:rsidRPr="004C46A5">
              <w:rPr>
                <w:b/>
                <w:bCs/>
                <w:sz w:val="18"/>
                <w:szCs w:val="18"/>
              </w:rPr>
              <w:t>Age</w:t>
            </w:r>
          </w:p>
        </w:tc>
        <w:tc>
          <w:tcPr>
            <w:tcW w:w="1076" w:type="dxa"/>
          </w:tcPr>
          <w:p w14:paraId="25A90B97" w14:textId="77777777" w:rsidR="00CB125C" w:rsidRPr="004C46A5" w:rsidRDefault="00CB125C" w:rsidP="00A73973">
            <w:pPr>
              <w:jc w:val="both"/>
              <w:rPr>
                <w:sz w:val="18"/>
                <w:szCs w:val="18"/>
              </w:rPr>
            </w:pPr>
            <w:r w:rsidRPr="004C46A5">
              <w:rPr>
                <w:sz w:val="18"/>
                <w:szCs w:val="18"/>
              </w:rPr>
              <w:t>20</w:t>
            </w:r>
          </w:p>
        </w:tc>
        <w:tc>
          <w:tcPr>
            <w:tcW w:w="1851" w:type="dxa"/>
          </w:tcPr>
          <w:p w14:paraId="612E5C19" w14:textId="77777777" w:rsidR="00CB125C" w:rsidRPr="004C46A5" w:rsidRDefault="00CB125C" w:rsidP="00A73973">
            <w:pPr>
              <w:jc w:val="both"/>
              <w:rPr>
                <w:sz w:val="18"/>
                <w:szCs w:val="18"/>
              </w:rPr>
            </w:pPr>
          </w:p>
        </w:tc>
        <w:tc>
          <w:tcPr>
            <w:tcW w:w="2313" w:type="dxa"/>
          </w:tcPr>
          <w:p w14:paraId="4A90066B" w14:textId="77777777" w:rsidR="00CB125C" w:rsidRPr="004C46A5" w:rsidRDefault="00CB125C" w:rsidP="00A73973">
            <w:pPr>
              <w:jc w:val="both"/>
              <w:rPr>
                <w:sz w:val="18"/>
                <w:szCs w:val="18"/>
              </w:rPr>
            </w:pPr>
          </w:p>
        </w:tc>
        <w:tc>
          <w:tcPr>
            <w:tcW w:w="1197" w:type="dxa"/>
          </w:tcPr>
          <w:p w14:paraId="125320D3" w14:textId="77777777" w:rsidR="00CB125C" w:rsidRPr="004C46A5" w:rsidRDefault="00CB125C" w:rsidP="00A73973">
            <w:pPr>
              <w:jc w:val="both"/>
              <w:rPr>
                <w:sz w:val="18"/>
                <w:szCs w:val="18"/>
              </w:rPr>
            </w:pPr>
            <w:r w:rsidRPr="004C46A5">
              <w:rPr>
                <w:sz w:val="18"/>
                <w:szCs w:val="18"/>
              </w:rPr>
              <w:t>0.042</w:t>
            </w:r>
          </w:p>
        </w:tc>
      </w:tr>
      <w:tr w:rsidR="00CB125C" w:rsidRPr="004C46A5" w14:paraId="0812F0CE" w14:textId="77777777" w:rsidTr="00A73973">
        <w:tc>
          <w:tcPr>
            <w:tcW w:w="3008" w:type="dxa"/>
          </w:tcPr>
          <w:p w14:paraId="2F4FF844" w14:textId="77777777" w:rsidR="00CB125C" w:rsidRPr="004C46A5" w:rsidRDefault="00CB125C" w:rsidP="00A73973">
            <w:pPr>
              <w:jc w:val="both"/>
              <w:rPr>
                <w:sz w:val="18"/>
                <w:szCs w:val="18"/>
              </w:rPr>
            </w:pPr>
            <w:r w:rsidRPr="004C46A5">
              <w:rPr>
                <w:sz w:val="18"/>
                <w:szCs w:val="18"/>
              </w:rPr>
              <w:t xml:space="preserve">  &lt;50 years</w:t>
            </w:r>
          </w:p>
        </w:tc>
        <w:tc>
          <w:tcPr>
            <w:tcW w:w="1076" w:type="dxa"/>
          </w:tcPr>
          <w:p w14:paraId="29F41AC0" w14:textId="77777777" w:rsidR="00CB125C" w:rsidRPr="004C46A5" w:rsidRDefault="00CB125C" w:rsidP="00A73973">
            <w:pPr>
              <w:jc w:val="both"/>
              <w:rPr>
                <w:sz w:val="18"/>
                <w:szCs w:val="18"/>
              </w:rPr>
            </w:pPr>
          </w:p>
        </w:tc>
        <w:tc>
          <w:tcPr>
            <w:tcW w:w="1851" w:type="dxa"/>
          </w:tcPr>
          <w:p w14:paraId="14B30D9F" w14:textId="77777777" w:rsidR="00CB125C" w:rsidRPr="004C46A5" w:rsidRDefault="00CB125C" w:rsidP="00A73973">
            <w:pPr>
              <w:jc w:val="both"/>
              <w:rPr>
                <w:sz w:val="18"/>
                <w:szCs w:val="18"/>
              </w:rPr>
            </w:pPr>
            <w:r w:rsidRPr="004C46A5">
              <w:rPr>
                <w:sz w:val="18"/>
                <w:szCs w:val="18"/>
              </w:rPr>
              <w:t>8 (57%)</w:t>
            </w:r>
          </w:p>
        </w:tc>
        <w:tc>
          <w:tcPr>
            <w:tcW w:w="2313" w:type="dxa"/>
          </w:tcPr>
          <w:p w14:paraId="341E4662" w14:textId="77777777" w:rsidR="00CB125C" w:rsidRPr="004C46A5" w:rsidRDefault="00CB125C" w:rsidP="00A73973">
            <w:pPr>
              <w:jc w:val="both"/>
              <w:rPr>
                <w:sz w:val="18"/>
                <w:szCs w:val="18"/>
              </w:rPr>
            </w:pPr>
            <w:r w:rsidRPr="004C46A5">
              <w:rPr>
                <w:sz w:val="18"/>
                <w:szCs w:val="18"/>
              </w:rPr>
              <w:t>0 (0%)</w:t>
            </w:r>
          </w:p>
        </w:tc>
        <w:tc>
          <w:tcPr>
            <w:tcW w:w="1197" w:type="dxa"/>
          </w:tcPr>
          <w:p w14:paraId="087EEB3B" w14:textId="77777777" w:rsidR="00CB125C" w:rsidRPr="004C46A5" w:rsidRDefault="00CB125C" w:rsidP="00A73973">
            <w:pPr>
              <w:jc w:val="both"/>
              <w:rPr>
                <w:sz w:val="18"/>
                <w:szCs w:val="18"/>
              </w:rPr>
            </w:pPr>
          </w:p>
        </w:tc>
      </w:tr>
      <w:tr w:rsidR="00CB125C" w:rsidRPr="004C46A5" w14:paraId="413B3E36" w14:textId="77777777" w:rsidTr="00A73973">
        <w:tc>
          <w:tcPr>
            <w:tcW w:w="3008" w:type="dxa"/>
          </w:tcPr>
          <w:p w14:paraId="59ACD56B" w14:textId="77777777" w:rsidR="00CB125C" w:rsidRPr="004C46A5" w:rsidRDefault="00CB125C" w:rsidP="00A73973">
            <w:pPr>
              <w:jc w:val="both"/>
              <w:rPr>
                <w:sz w:val="18"/>
                <w:szCs w:val="18"/>
              </w:rPr>
            </w:pPr>
            <w:r w:rsidRPr="004C46A5">
              <w:rPr>
                <w:sz w:val="18"/>
                <w:szCs w:val="18"/>
              </w:rPr>
              <w:t xml:space="preserve">  ≥50 years</w:t>
            </w:r>
          </w:p>
        </w:tc>
        <w:tc>
          <w:tcPr>
            <w:tcW w:w="1076" w:type="dxa"/>
          </w:tcPr>
          <w:p w14:paraId="568447C1" w14:textId="77777777" w:rsidR="00CB125C" w:rsidRPr="004C46A5" w:rsidRDefault="00CB125C" w:rsidP="00A73973">
            <w:pPr>
              <w:jc w:val="both"/>
              <w:rPr>
                <w:sz w:val="18"/>
                <w:szCs w:val="18"/>
              </w:rPr>
            </w:pPr>
          </w:p>
        </w:tc>
        <w:tc>
          <w:tcPr>
            <w:tcW w:w="1851" w:type="dxa"/>
          </w:tcPr>
          <w:p w14:paraId="2BC1A7CF" w14:textId="77777777" w:rsidR="00CB125C" w:rsidRPr="004C46A5" w:rsidRDefault="00CB125C" w:rsidP="00A73973">
            <w:pPr>
              <w:jc w:val="both"/>
              <w:rPr>
                <w:sz w:val="18"/>
                <w:szCs w:val="18"/>
              </w:rPr>
            </w:pPr>
            <w:r w:rsidRPr="004C46A5">
              <w:rPr>
                <w:sz w:val="18"/>
                <w:szCs w:val="18"/>
              </w:rPr>
              <w:t>6 (43%)</w:t>
            </w:r>
          </w:p>
        </w:tc>
        <w:tc>
          <w:tcPr>
            <w:tcW w:w="2313" w:type="dxa"/>
          </w:tcPr>
          <w:p w14:paraId="3F4F6ADE" w14:textId="77777777" w:rsidR="00CB125C" w:rsidRPr="004C46A5" w:rsidRDefault="00CB125C" w:rsidP="00A73973">
            <w:pPr>
              <w:jc w:val="both"/>
              <w:rPr>
                <w:sz w:val="18"/>
                <w:szCs w:val="18"/>
              </w:rPr>
            </w:pPr>
            <w:r w:rsidRPr="004C46A5">
              <w:rPr>
                <w:sz w:val="18"/>
                <w:szCs w:val="18"/>
              </w:rPr>
              <w:t>6 (100%)</w:t>
            </w:r>
          </w:p>
        </w:tc>
        <w:tc>
          <w:tcPr>
            <w:tcW w:w="1197" w:type="dxa"/>
          </w:tcPr>
          <w:p w14:paraId="64C3A91A" w14:textId="77777777" w:rsidR="00CB125C" w:rsidRPr="004C46A5" w:rsidRDefault="00CB125C" w:rsidP="00A73973">
            <w:pPr>
              <w:jc w:val="both"/>
              <w:rPr>
                <w:sz w:val="18"/>
                <w:szCs w:val="18"/>
              </w:rPr>
            </w:pPr>
          </w:p>
        </w:tc>
      </w:tr>
      <w:tr w:rsidR="00CB125C" w:rsidRPr="004C46A5" w14:paraId="780D98D0" w14:textId="77777777" w:rsidTr="00A73973">
        <w:tc>
          <w:tcPr>
            <w:tcW w:w="3008" w:type="dxa"/>
          </w:tcPr>
          <w:p w14:paraId="18CE6973" w14:textId="77777777" w:rsidR="00CB125C" w:rsidRPr="004C46A5" w:rsidRDefault="00CB125C" w:rsidP="00A73973">
            <w:pPr>
              <w:jc w:val="both"/>
              <w:rPr>
                <w:b/>
                <w:bCs/>
                <w:sz w:val="18"/>
                <w:szCs w:val="18"/>
              </w:rPr>
            </w:pPr>
            <w:proofErr w:type="spellStart"/>
            <w:r w:rsidRPr="004C46A5">
              <w:rPr>
                <w:b/>
                <w:bCs/>
                <w:sz w:val="18"/>
                <w:szCs w:val="18"/>
              </w:rPr>
              <w:t>cStage</w:t>
            </w:r>
            <w:proofErr w:type="spellEnd"/>
          </w:p>
        </w:tc>
        <w:tc>
          <w:tcPr>
            <w:tcW w:w="1076" w:type="dxa"/>
          </w:tcPr>
          <w:p w14:paraId="41B00D5C" w14:textId="77777777" w:rsidR="00CB125C" w:rsidRPr="004C46A5" w:rsidRDefault="00CB125C" w:rsidP="00A73973">
            <w:pPr>
              <w:jc w:val="both"/>
              <w:rPr>
                <w:sz w:val="18"/>
                <w:szCs w:val="18"/>
              </w:rPr>
            </w:pPr>
            <w:r w:rsidRPr="004C46A5">
              <w:rPr>
                <w:sz w:val="18"/>
                <w:szCs w:val="18"/>
              </w:rPr>
              <w:t>20</w:t>
            </w:r>
          </w:p>
        </w:tc>
        <w:tc>
          <w:tcPr>
            <w:tcW w:w="1851" w:type="dxa"/>
          </w:tcPr>
          <w:p w14:paraId="19FD5F30" w14:textId="77777777" w:rsidR="00CB125C" w:rsidRPr="004C46A5" w:rsidRDefault="00CB125C" w:rsidP="00A73973">
            <w:pPr>
              <w:jc w:val="both"/>
              <w:rPr>
                <w:sz w:val="18"/>
                <w:szCs w:val="18"/>
              </w:rPr>
            </w:pPr>
          </w:p>
        </w:tc>
        <w:tc>
          <w:tcPr>
            <w:tcW w:w="2313" w:type="dxa"/>
          </w:tcPr>
          <w:p w14:paraId="283962F8" w14:textId="77777777" w:rsidR="00CB125C" w:rsidRPr="004C46A5" w:rsidRDefault="00CB125C" w:rsidP="00A73973">
            <w:pPr>
              <w:jc w:val="both"/>
              <w:rPr>
                <w:sz w:val="18"/>
                <w:szCs w:val="18"/>
              </w:rPr>
            </w:pPr>
          </w:p>
        </w:tc>
        <w:tc>
          <w:tcPr>
            <w:tcW w:w="1197" w:type="dxa"/>
          </w:tcPr>
          <w:p w14:paraId="3C969637" w14:textId="77777777" w:rsidR="00CB125C" w:rsidRPr="004C46A5" w:rsidRDefault="00CB125C" w:rsidP="00A73973">
            <w:pPr>
              <w:jc w:val="both"/>
              <w:rPr>
                <w:sz w:val="18"/>
                <w:szCs w:val="18"/>
              </w:rPr>
            </w:pPr>
            <w:r w:rsidRPr="004C46A5">
              <w:rPr>
                <w:sz w:val="18"/>
                <w:szCs w:val="18"/>
              </w:rPr>
              <w:t>&gt;0.9</w:t>
            </w:r>
          </w:p>
        </w:tc>
      </w:tr>
      <w:tr w:rsidR="00CB125C" w:rsidRPr="004C46A5" w14:paraId="657AFEAB" w14:textId="77777777" w:rsidTr="00A73973">
        <w:tc>
          <w:tcPr>
            <w:tcW w:w="3008" w:type="dxa"/>
          </w:tcPr>
          <w:p w14:paraId="3CAC65CA" w14:textId="77777777" w:rsidR="00CB125C" w:rsidRPr="004C46A5" w:rsidRDefault="00CB125C" w:rsidP="00A73973">
            <w:pPr>
              <w:jc w:val="both"/>
              <w:rPr>
                <w:sz w:val="18"/>
                <w:szCs w:val="18"/>
              </w:rPr>
            </w:pPr>
            <w:r w:rsidRPr="004C46A5">
              <w:rPr>
                <w:sz w:val="18"/>
                <w:szCs w:val="18"/>
              </w:rPr>
              <w:t xml:space="preserve">  II</w:t>
            </w:r>
          </w:p>
        </w:tc>
        <w:tc>
          <w:tcPr>
            <w:tcW w:w="1076" w:type="dxa"/>
          </w:tcPr>
          <w:p w14:paraId="3CC9C489" w14:textId="77777777" w:rsidR="00CB125C" w:rsidRPr="004C46A5" w:rsidRDefault="00CB125C" w:rsidP="00A73973">
            <w:pPr>
              <w:jc w:val="both"/>
              <w:rPr>
                <w:sz w:val="18"/>
                <w:szCs w:val="18"/>
              </w:rPr>
            </w:pPr>
          </w:p>
        </w:tc>
        <w:tc>
          <w:tcPr>
            <w:tcW w:w="1851" w:type="dxa"/>
          </w:tcPr>
          <w:p w14:paraId="2385808E" w14:textId="77777777" w:rsidR="00CB125C" w:rsidRPr="004C46A5" w:rsidRDefault="00CB125C" w:rsidP="00A73973">
            <w:pPr>
              <w:jc w:val="both"/>
              <w:rPr>
                <w:sz w:val="18"/>
                <w:szCs w:val="18"/>
              </w:rPr>
            </w:pPr>
            <w:r w:rsidRPr="004C46A5">
              <w:rPr>
                <w:sz w:val="18"/>
                <w:szCs w:val="18"/>
              </w:rPr>
              <w:t>8 (57%)</w:t>
            </w:r>
          </w:p>
        </w:tc>
        <w:tc>
          <w:tcPr>
            <w:tcW w:w="2313" w:type="dxa"/>
          </w:tcPr>
          <w:p w14:paraId="53A197AF" w14:textId="77777777" w:rsidR="00CB125C" w:rsidRPr="004C46A5" w:rsidRDefault="00CB125C" w:rsidP="00A73973">
            <w:pPr>
              <w:jc w:val="both"/>
              <w:rPr>
                <w:sz w:val="18"/>
                <w:szCs w:val="18"/>
              </w:rPr>
            </w:pPr>
            <w:r w:rsidRPr="004C46A5">
              <w:rPr>
                <w:sz w:val="18"/>
                <w:szCs w:val="18"/>
              </w:rPr>
              <w:t>4 (67%)</w:t>
            </w:r>
          </w:p>
        </w:tc>
        <w:tc>
          <w:tcPr>
            <w:tcW w:w="1197" w:type="dxa"/>
          </w:tcPr>
          <w:p w14:paraId="7944F514" w14:textId="77777777" w:rsidR="00CB125C" w:rsidRPr="004C46A5" w:rsidRDefault="00CB125C" w:rsidP="00A73973">
            <w:pPr>
              <w:jc w:val="both"/>
              <w:rPr>
                <w:sz w:val="18"/>
                <w:szCs w:val="18"/>
              </w:rPr>
            </w:pPr>
          </w:p>
        </w:tc>
      </w:tr>
      <w:tr w:rsidR="00CB125C" w:rsidRPr="004C46A5" w14:paraId="2203D32A" w14:textId="77777777" w:rsidTr="00A73973">
        <w:tc>
          <w:tcPr>
            <w:tcW w:w="3008" w:type="dxa"/>
          </w:tcPr>
          <w:p w14:paraId="3A88D072" w14:textId="77777777" w:rsidR="00CB125C" w:rsidRPr="004C46A5" w:rsidRDefault="00CB125C" w:rsidP="00A73973">
            <w:pPr>
              <w:jc w:val="both"/>
              <w:rPr>
                <w:sz w:val="18"/>
                <w:szCs w:val="18"/>
              </w:rPr>
            </w:pPr>
            <w:r w:rsidRPr="004C46A5">
              <w:rPr>
                <w:sz w:val="18"/>
                <w:szCs w:val="18"/>
              </w:rPr>
              <w:t xml:space="preserve">  III</w:t>
            </w:r>
          </w:p>
        </w:tc>
        <w:tc>
          <w:tcPr>
            <w:tcW w:w="1076" w:type="dxa"/>
          </w:tcPr>
          <w:p w14:paraId="2DB17597" w14:textId="77777777" w:rsidR="00CB125C" w:rsidRPr="004C46A5" w:rsidRDefault="00CB125C" w:rsidP="00A73973">
            <w:pPr>
              <w:jc w:val="both"/>
              <w:rPr>
                <w:sz w:val="18"/>
                <w:szCs w:val="18"/>
              </w:rPr>
            </w:pPr>
          </w:p>
        </w:tc>
        <w:tc>
          <w:tcPr>
            <w:tcW w:w="1851" w:type="dxa"/>
          </w:tcPr>
          <w:p w14:paraId="0BF8E2F9" w14:textId="77777777" w:rsidR="00CB125C" w:rsidRPr="004C46A5" w:rsidRDefault="00CB125C" w:rsidP="00A73973">
            <w:pPr>
              <w:jc w:val="both"/>
              <w:rPr>
                <w:sz w:val="18"/>
                <w:szCs w:val="18"/>
              </w:rPr>
            </w:pPr>
            <w:r w:rsidRPr="004C46A5">
              <w:rPr>
                <w:sz w:val="18"/>
                <w:szCs w:val="18"/>
              </w:rPr>
              <w:t>6 (43%)</w:t>
            </w:r>
          </w:p>
        </w:tc>
        <w:tc>
          <w:tcPr>
            <w:tcW w:w="2313" w:type="dxa"/>
          </w:tcPr>
          <w:p w14:paraId="66281803" w14:textId="77777777" w:rsidR="00CB125C" w:rsidRPr="004C46A5" w:rsidRDefault="00CB125C" w:rsidP="00A73973">
            <w:pPr>
              <w:jc w:val="both"/>
              <w:rPr>
                <w:sz w:val="18"/>
                <w:szCs w:val="18"/>
              </w:rPr>
            </w:pPr>
            <w:r w:rsidRPr="004C46A5">
              <w:rPr>
                <w:sz w:val="18"/>
                <w:szCs w:val="18"/>
              </w:rPr>
              <w:t>2 (33%)</w:t>
            </w:r>
          </w:p>
        </w:tc>
        <w:tc>
          <w:tcPr>
            <w:tcW w:w="1197" w:type="dxa"/>
          </w:tcPr>
          <w:p w14:paraId="2B2E15B7" w14:textId="77777777" w:rsidR="00CB125C" w:rsidRPr="004C46A5" w:rsidRDefault="00CB125C" w:rsidP="00A73973">
            <w:pPr>
              <w:jc w:val="both"/>
              <w:rPr>
                <w:sz w:val="18"/>
                <w:szCs w:val="18"/>
              </w:rPr>
            </w:pPr>
          </w:p>
        </w:tc>
      </w:tr>
      <w:tr w:rsidR="00CB125C" w:rsidRPr="004C46A5" w14:paraId="5AF355B4" w14:textId="77777777" w:rsidTr="00A73973">
        <w:tc>
          <w:tcPr>
            <w:tcW w:w="3008" w:type="dxa"/>
          </w:tcPr>
          <w:p w14:paraId="07C8C941" w14:textId="77777777" w:rsidR="00CB125C" w:rsidRPr="004C46A5" w:rsidRDefault="00CB125C" w:rsidP="00A73973">
            <w:pPr>
              <w:jc w:val="both"/>
              <w:rPr>
                <w:b/>
                <w:bCs/>
                <w:sz w:val="18"/>
                <w:szCs w:val="18"/>
              </w:rPr>
            </w:pPr>
            <w:proofErr w:type="spellStart"/>
            <w:r w:rsidRPr="004C46A5">
              <w:rPr>
                <w:b/>
                <w:bCs/>
                <w:sz w:val="18"/>
                <w:szCs w:val="18"/>
              </w:rPr>
              <w:t>cT</w:t>
            </w:r>
            <w:proofErr w:type="spellEnd"/>
          </w:p>
        </w:tc>
        <w:tc>
          <w:tcPr>
            <w:tcW w:w="1076" w:type="dxa"/>
          </w:tcPr>
          <w:p w14:paraId="3CDD71AB" w14:textId="77777777" w:rsidR="00CB125C" w:rsidRPr="004C46A5" w:rsidRDefault="00CB125C" w:rsidP="00A73973">
            <w:pPr>
              <w:jc w:val="both"/>
              <w:rPr>
                <w:sz w:val="18"/>
                <w:szCs w:val="18"/>
              </w:rPr>
            </w:pPr>
            <w:r w:rsidRPr="004C46A5">
              <w:rPr>
                <w:sz w:val="18"/>
                <w:szCs w:val="18"/>
              </w:rPr>
              <w:t>20</w:t>
            </w:r>
          </w:p>
        </w:tc>
        <w:tc>
          <w:tcPr>
            <w:tcW w:w="1851" w:type="dxa"/>
          </w:tcPr>
          <w:p w14:paraId="165E89A9" w14:textId="77777777" w:rsidR="00CB125C" w:rsidRPr="004C46A5" w:rsidRDefault="00CB125C" w:rsidP="00A73973">
            <w:pPr>
              <w:jc w:val="both"/>
              <w:rPr>
                <w:sz w:val="18"/>
                <w:szCs w:val="18"/>
              </w:rPr>
            </w:pPr>
          </w:p>
        </w:tc>
        <w:tc>
          <w:tcPr>
            <w:tcW w:w="2313" w:type="dxa"/>
          </w:tcPr>
          <w:p w14:paraId="43D3D862" w14:textId="77777777" w:rsidR="00CB125C" w:rsidRPr="004C46A5" w:rsidRDefault="00CB125C" w:rsidP="00A73973">
            <w:pPr>
              <w:jc w:val="both"/>
              <w:rPr>
                <w:sz w:val="18"/>
                <w:szCs w:val="18"/>
              </w:rPr>
            </w:pPr>
          </w:p>
        </w:tc>
        <w:tc>
          <w:tcPr>
            <w:tcW w:w="1197" w:type="dxa"/>
          </w:tcPr>
          <w:p w14:paraId="31210616" w14:textId="77777777" w:rsidR="00CB125C" w:rsidRPr="004C46A5" w:rsidRDefault="00CB125C" w:rsidP="00A73973">
            <w:pPr>
              <w:jc w:val="both"/>
              <w:rPr>
                <w:sz w:val="18"/>
                <w:szCs w:val="18"/>
              </w:rPr>
            </w:pPr>
            <w:r w:rsidRPr="004C46A5">
              <w:rPr>
                <w:sz w:val="18"/>
                <w:szCs w:val="18"/>
              </w:rPr>
              <w:t>0.8</w:t>
            </w:r>
          </w:p>
        </w:tc>
      </w:tr>
      <w:tr w:rsidR="00CB125C" w:rsidRPr="004C46A5" w14:paraId="10630BE9" w14:textId="77777777" w:rsidTr="00A73973">
        <w:tc>
          <w:tcPr>
            <w:tcW w:w="3008" w:type="dxa"/>
          </w:tcPr>
          <w:p w14:paraId="442BC0D1" w14:textId="77777777" w:rsidR="00CB125C" w:rsidRPr="004C46A5" w:rsidRDefault="00CB125C" w:rsidP="00A73973">
            <w:pPr>
              <w:jc w:val="both"/>
              <w:rPr>
                <w:sz w:val="18"/>
                <w:szCs w:val="18"/>
              </w:rPr>
            </w:pPr>
            <w:r w:rsidRPr="004C46A5">
              <w:rPr>
                <w:sz w:val="18"/>
                <w:szCs w:val="18"/>
              </w:rPr>
              <w:t xml:space="preserve">  T2</w:t>
            </w:r>
          </w:p>
        </w:tc>
        <w:tc>
          <w:tcPr>
            <w:tcW w:w="1076" w:type="dxa"/>
          </w:tcPr>
          <w:p w14:paraId="5D90F761" w14:textId="77777777" w:rsidR="00CB125C" w:rsidRPr="004C46A5" w:rsidRDefault="00CB125C" w:rsidP="00A73973">
            <w:pPr>
              <w:jc w:val="both"/>
              <w:rPr>
                <w:sz w:val="18"/>
                <w:szCs w:val="18"/>
              </w:rPr>
            </w:pPr>
          </w:p>
        </w:tc>
        <w:tc>
          <w:tcPr>
            <w:tcW w:w="1851" w:type="dxa"/>
          </w:tcPr>
          <w:p w14:paraId="1D6F1BD5" w14:textId="77777777" w:rsidR="00CB125C" w:rsidRPr="004C46A5" w:rsidRDefault="00CB125C" w:rsidP="00A73973">
            <w:pPr>
              <w:jc w:val="both"/>
              <w:rPr>
                <w:sz w:val="18"/>
                <w:szCs w:val="18"/>
              </w:rPr>
            </w:pPr>
            <w:r w:rsidRPr="004C46A5">
              <w:rPr>
                <w:sz w:val="18"/>
                <w:szCs w:val="18"/>
              </w:rPr>
              <w:t>9 (64%)</w:t>
            </w:r>
          </w:p>
        </w:tc>
        <w:tc>
          <w:tcPr>
            <w:tcW w:w="2313" w:type="dxa"/>
          </w:tcPr>
          <w:p w14:paraId="4A8B7AD1" w14:textId="77777777" w:rsidR="00CB125C" w:rsidRPr="004C46A5" w:rsidRDefault="00CB125C" w:rsidP="00A73973">
            <w:pPr>
              <w:jc w:val="both"/>
              <w:rPr>
                <w:sz w:val="18"/>
                <w:szCs w:val="18"/>
              </w:rPr>
            </w:pPr>
            <w:r w:rsidRPr="004C46A5">
              <w:rPr>
                <w:sz w:val="18"/>
                <w:szCs w:val="18"/>
              </w:rPr>
              <w:t>5 (83%)</w:t>
            </w:r>
          </w:p>
        </w:tc>
        <w:tc>
          <w:tcPr>
            <w:tcW w:w="1197" w:type="dxa"/>
          </w:tcPr>
          <w:p w14:paraId="63F385DB" w14:textId="77777777" w:rsidR="00CB125C" w:rsidRPr="004C46A5" w:rsidRDefault="00CB125C" w:rsidP="00A73973">
            <w:pPr>
              <w:jc w:val="both"/>
              <w:rPr>
                <w:sz w:val="18"/>
                <w:szCs w:val="18"/>
              </w:rPr>
            </w:pPr>
          </w:p>
        </w:tc>
      </w:tr>
      <w:tr w:rsidR="00CB125C" w:rsidRPr="004C46A5" w14:paraId="215BADED" w14:textId="77777777" w:rsidTr="00A73973">
        <w:tc>
          <w:tcPr>
            <w:tcW w:w="3008" w:type="dxa"/>
          </w:tcPr>
          <w:p w14:paraId="42CCABF5" w14:textId="77777777" w:rsidR="00CB125C" w:rsidRPr="004C46A5" w:rsidRDefault="00CB125C" w:rsidP="00A73973">
            <w:pPr>
              <w:jc w:val="both"/>
              <w:rPr>
                <w:sz w:val="18"/>
                <w:szCs w:val="18"/>
              </w:rPr>
            </w:pPr>
            <w:r w:rsidRPr="004C46A5">
              <w:rPr>
                <w:sz w:val="18"/>
                <w:szCs w:val="18"/>
              </w:rPr>
              <w:t xml:space="preserve">  T3</w:t>
            </w:r>
          </w:p>
        </w:tc>
        <w:tc>
          <w:tcPr>
            <w:tcW w:w="1076" w:type="dxa"/>
          </w:tcPr>
          <w:p w14:paraId="40EDA654" w14:textId="77777777" w:rsidR="00CB125C" w:rsidRPr="004C46A5" w:rsidRDefault="00CB125C" w:rsidP="00A73973">
            <w:pPr>
              <w:jc w:val="both"/>
              <w:rPr>
                <w:sz w:val="18"/>
                <w:szCs w:val="18"/>
              </w:rPr>
            </w:pPr>
          </w:p>
        </w:tc>
        <w:tc>
          <w:tcPr>
            <w:tcW w:w="1851" w:type="dxa"/>
          </w:tcPr>
          <w:p w14:paraId="7812B390" w14:textId="77777777" w:rsidR="00CB125C" w:rsidRPr="004C46A5" w:rsidRDefault="00CB125C" w:rsidP="00A73973">
            <w:pPr>
              <w:jc w:val="both"/>
              <w:rPr>
                <w:sz w:val="18"/>
                <w:szCs w:val="18"/>
              </w:rPr>
            </w:pPr>
            <w:r w:rsidRPr="004C46A5">
              <w:rPr>
                <w:sz w:val="18"/>
                <w:szCs w:val="18"/>
              </w:rPr>
              <w:t>3 (21%)</w:t>
            </w:r>
          </w:p>
        </w:tc>
        <w:tc>
          <w:tcPr>
            <w:tcW w:w="2313" w:type="dxa"/>
          </w:tcPr>
          <w:p w14:paraId="007F8D5C" w14:textId="77777777" w:rsidR="00CB125C" w:rsidRPr="004C46A5" w:rsidRDefault="00CB125C" w:rsidP="00A73973">
            <w:pPr>
              <w:jc w:val="both"/>
              <w:rPr>
                <w:sz w:val="18"/>
                <w:szCs w:val="18"/>
              </w:rPr>
            </w:pPr>
            <w:r w:rsidRPr="004C46A5">
              <w:rPr>
                <w:sz w:val="18"/>
                <w:szCs w:val="18"/>
              </w:rPr>
              <w:t>0 (0%)</w:t>
            </w:r>
          </w:p>
        </w:tc>
        <w:tc>
          <w:tcPr>
            <w:tcW w:w="1197" w:type="dxa"/>
          </w:tcPr>
          <w:p w14:paraId="385EA138" w14:textId="77777777" w:rsidR="00CB125C" w:rsidRPr="004C46A5" w:rsidRDefault="00CB125C" w:rsidP="00A73973">
            <w:pPr>
              <w:jc w:val="both"/>
              <w:rPr>
                <w:sz w:val="18"/>
                <w:szCs w:val="18"/>
              </w:rPr>
            </w:pPr>
          </w:p>
        </w:tc>
      </w:tr>
      <w:tr w:rsidR="00CB125C" w:rsidRPr="004C46A5" w14:paraId="550EA12E" w14:textId="77777777" w:rsidTr="00A73973">
        <w:tc>
          <w:tcPr>
            <w:tcW w:w="3008" w:type="dxa"/>
          </w:tcPr>
          <w:p w14:paraId="552C0E1A" w14:textId="77777777" w:rsidR="00CB125C" w:rsidRPr="004C46A5" w:rsidRDefault="00CB125C" w:rsidP="00A73973">
            <w:pPr>
              <w:jc w:val="both"/>
              <w:rPr>
                <w:sz w:val="18"/>
                <w:szCs w:val="18"/>
              </w:rPr>
            </w:pPr>
            <w:r w:rsidRPr="004C46A5">
              <w:rPr>
                <w:sz w:val="18"/>
                <w:szCs w:val="18"/>
              </w:rPr>
              <w:t xml:space="preserve">  T4</w:t>
            </w:r>
          </w:p>
        </w:tc>
        <w:tc>
          <w:tcPr>
            <w:tcW w:w="1076" w:type="dxa"/>
          </w:tcPr>
          <w:p w14:paraId="1625CD58" w14:textId="77777777" w:rsidR="00CB125C" w:rsidRPr="004C46A5" w:rsidRDefault="00CB125C" w:rsidP="00A73973">
            <w:pPr>
              <w:jc w:val="both"/>
              <w:rPr>
                <w:sz w:val="18"/>
                <w:szCs w:val="18"/>
              </w:rPr>
            </w:pPr>
          </w:p>
        </w:tc>
        <w:tc>
          <w:tcPr>
            <w:tcW w:w="1851" w:type="dxa"/>
          </w:tcPr>
          <w:p w14:paraId="434370E6" w14:textId="77777777" w:rsidR="00CB125C" w:rsidRPr="004C46A5" w:rsidRDefault="00CB125C" w:rsidP="00A73973">
            <w:pPr>
              <w:jc w:val="both"/>
              <w:rPr>
                <w:sz w:val="18"/>
                <w:szCs w:val="18"/>
              </w:rPr>
            </w:pPr>
            <w:r w:rsidRPr="004C46A5">
              <w:rPr>
                <w:sz w:val="18"/>
                <w:szCs w:val="18"/>
              </w:rPr>
              <w:t>2 (14%)</w:t>
            </w:r>
          </w:p>
        </w:tc>
        <w:tc>
          <w:tcPr>
            <w:tcW w:w="2313" w:type="dxa"/>
          </w:tcPr>
          <w:p w14:paraId="0D4F0FC9" w14:textId="77777777" w:rsidR="00CB125C" w:rsidRPr="004C46A5" w:rsidRDefault="00CB125C" w:rsidP="00A73973">
            <w:pPr>
              <w:jc w:val="both"/>
              <w:rPr>
                <w:sz w:val="18"/>
                <w:szCs w:val="18"/>
              </w:rPr>
            </w:pPr>
            <w:r w:rsidRPr="004C46A5">
              <w:rPr>
                <w:sz w:val="18"/>
                <w:szCs w:val="18"/>
              </w:rPr>
              <w:t>1 (17%)</w:t>
            </w:r>
          </w:p>
        </w:tc>
        <w:tc>
          <w:tcPr>
            <w:tcW w:w="1197" w:type="dxa"/>
          </w:tcPr>
          <w:p w14:paraId="2D1D3889" w14:textId="77777777" w:rsidR="00CB125C" w:rsidRPr="004C46A5" w:rsidRDefault="00CB125C" w:rsidP="00A73973">
            <w:pPr>
              <w:jc w:val="both"/>
              <w:rPr>
                <w:sz w:val="18"/>
                <w:szCs w:val="18"/>
              </w:rPr>
            </w:pPr>
          </w:p>
        </w:tc>
      </w:tr>
      <w:tr w:rsidR="00CB125C" w:rsidRPr="004C46A5" w14:paraId="72B13620" w14:textId="77777777" w:rsidTr="00A73973">
        <w:tc>
          <w:tcPr>
            <w:tcW w:w="3008" w:type="dxa"/>
          </w:tcPr>
          <w:p w14:paraId="2D4A5181" w14:textId="77777777" w:rsidR="00CB125C" w:rsidRPr="004C46A5" w:rsidRDefault="00CB125C" w:rsidP="00A73973">
            <w:pPr>
              <w:jc w:val="both"/>
              <w:rPr>
                <w:b/>
                <w:bCs/>
                <w:sz w:val="18"/>
                <w:szCs w:val="18"/>
              </w:rPr>
            </w:pPr>
            <w:proofErr w:type="spellStart"/>
            <w:r w:rsidRPr="004C46A5">
              <w:rPr>
                <w:b/>
                <w:bCs/>
                <w:sz w:val="18"/>
                <w:szCs w:val="18"/>
              </w:rPr>
              <w:t>cT</w:t>
            </w:r>
            <w:proofErr w:type="spellEnd"/>
            <w:r w:rsidRPr="004C46A5">
              <w:rPr>
                <w:b/>
                <w:bCs/>
                <w:sz w:val="18"/>
                <w:szCs w:val="18"/>
              </w:rPr>
              <w:t xml:space="preserve"> size </w:t>
            </w:r>
            <w:r w:rsidRPr="004C46A5">
              <w:rPr>
                <w:sz w:val="18"/>
                <w:szCs w:val="18"/>
              </w:rPr>
              <w:t>(cm)</w:t>
            </w:r>
          </w:p>
        </w:tc>
        <w:tc>
          <w:tcPr>
            <w:tcW w:w="1076" w:type="dxa"/>
          </w:tcPr>
          <w:p w14:paraId="17259C01" w14:textId="77777777" w:rsidR="00CB125C" w:rsidRPr="004C46A5" w:rsidRDefault="00CB125C" w:rsidP="00A73973">
            <w:pPr>
              <w:jc w:val="both"/>
              <w:rPr>
                <w:sz w:val="18"/>
                <w:szCs w:val="18"/>
              </w:rPr>
            </w:pPr>
            <w:r w:rsidRPr="004C46A5">
              <w:rPr>
                <w:sz w:val="18"/>
                <w:szCs w:val="18"/>
              </w:rPr>
              <w:t>20</w:t>
            </w:r>
          </w:p>
        </w:tc>
        <w:tc>
          <w:tcPr>
            <w:tcW w:w="1851" w:type="dxa"/>
          </w:tcPr>
          <w:p w14:paraId="18DE998C" w14:textId="77777777" w:rsidR="00CB125C" w:rsidRPr="004C46A5" w:rsidRDefault="00CB125C" w:rsidP="00A73973">
            <w:pPr>
              <w:jc w:val="both"/>
              <w:rPr>
                <w:sz w:val="18"/>
                <w:szCs w:val="18"/>
              </w:rPr>
            </w:pPr>
            <w:r w:rsidRPr="004C46A5">
              <w:rPr>
                <w:sz w:val="18"/>
                <w:szCs w:val="18"/>
              </w:rPr>
              <w:t>4.15 (3.38, 5.45)</w:t>
            </w:r>
          </w:p>
        </w:tc>
        <w:tc>
          <w:tcPr>
            <w:tcW w:w="2313" w:type="dxa"/>
          </w:tcPr>
          <w:p w14:paraId="2EB558C4" w14:textId="77777777" w:rsidR="00CB125C" w:rsidRPr="004C46A5" w:rsidRDefault="00CB125C" w:rsidP="00A73973">
            <w:pPr>
              <w:jc w:val="both"/>
              <w:rPr>
                <w:sz w:val="18"/>
                <w:szCs w:val="18"/>
              </w:rPr>
            </w:pPr>
            <w:r w:rsidRPr="004C46A5">
              <w:rPr>
                <w:sz w:val="18"/>
                <w:szCs w:val="18"/>
              </w:rPr>
              <w:t>2.65 (2.20, 2.95)</w:t>
            </w:r>
          </w:p>
        </w:tc>
        <w:tc>
          <w:tcPr>
            <w:tcW w:w="1197" w:type="dxa"/>
          </w:tcPr>
          <w:p w14:paraId="7E1B26EC" w14:textId="77777777" w:rsidR="00CB125C" w:rsidRPr="004C46A5" w:rsidRDefault="00CB125C" w:rsidP="00A73973">
            <w:pPr>
              <w:jc w:val="both"/>
              <w:rPr>
                <w:sz w:val="18"/>
                <w:szCs w:val="18"/>
              </w:rPr>
            </w:pPr>
            <w:r w:rsidRPr="004C46A5">
              <w:rPr>
                <w:sz w:val="18"/>
                <w:szCs w:val="18"/>
              </w:rPr>
              <w:t>0.006</w:t>
            </w:r>
          </w:p>
        </w:tc>
      </w:tr>
      <w:tr w:rsidR="00CB125C" w:rsidRPr="004C46A5" w14:paraId="189081F8" w14:textId="77777777" w:rsidTr="00A73973">
        <w:tc>
          <w:tcPr>
            <w:tcW w:w="3008" w:type="dxa"/>
          </w:tcPr>
          <w:p w14:paraId="13765659" w14:textId="77777777" w:rsidR="00CB125C" w:rsidRPr="004C46A5" w:rsidRDefault="00CB125C" w:rsidP="00A73973">
            <w:pPr>
              <w:jc w:val="both"/>
              <w:rPr>
                <w:b/>
                <w:bCs/>
                <w:sz w:val="18"/>
                <w:szCs w:val="18"/>
              </w:rPr>
            </w:pPr>
            <w:proofErr w:type="spellStart"/>
            <w:r w:rsidRPr="004C46A5">
              <w:rPr>
                <w:b/>
                <w:bCs/>
                <w:sz w:val="18"/>
                <w:szCs w:val="18"/>
              </w:rPr>
              <w:t>cN</w:t>
            </w:r>
            <w:proofErr w:type="spellEnd"/>
          </w:p>
        </w:tc>
        <w:tc>
          <w:tcPr>
            <w:tcW w:w="1076" w:type="dxa"/>
          </w:tcPr>
          <w:p w14:paraId="3DDB5D63" w14:textId="77777777" w:rsidR="00CB125C" w:rsidRPr="004C46A5" w:rsidRDefault="00CB125C" w:rsidP="00A73973">
            <w:pPr>
              <w:jc w:val="both"/>
              <w:rPr>
                <w:sz w:val="18"/>
                <w:szCs w:val="18"/>
              </w:rPr>
            </w:pPr>
            <w:r w:rsidRPr="004C46A5">
              <w:rPr>
                <w:sz w:val="18"/>
                <w:szCs w:val="18"/>
              </w:rPr>
              <w:t>20</w:t>
            </w:r>
          </w:p>
        </w:tc>
        <w:tc>
          <w:tcPr>
            <w:tcW w:w="1851" w:type="dxa"/>
          </w:tcPr>
          <w:p w14:paraId="239A7CA1" w14:textId="77777777" w:rsidR="00CB125C" w:rsidRPr="004C46A5" w:rsidRDefault="00CB125C" w:rsidP="00A73973">
            <w:pPr>
              <w:jc w:val="both"/>
              <w:rPr>
                <w:sz w:val="18"/>
                <w:szCs w:val="18"/>
              </w:rPr>
            </w:pPr>
          </w:p>
        </w:tc>
        <w:tc>
          <w:tcPr>
            <w:tcW w:w="2313" w:type="dxa"/>
          </w:tcPr>
          <w:p w14:paraId="78ABE1E9" w14:textId="77777777" w:rsidR="00CB125C" w:rsidRPr="004C46A5" w:rsidRDefault="00CB125C" w:rsidP="00A73973">
            <w:pPr>
              <w:jc w:val="both"/>
              <w:rPr>
                <w:sz w:val="18"/>
                <w:szCs w:val="18"/>
              </w:rPr>
            </w:pPr>
          </w:p>
        </w:tc>
        <w:tc>
          <w:tcPr>
            <w:tcW w:w="1197" w:type="dxa"/>
          </w:tcPr>
          <w:p w14:paraId="75069509" w14:textId="77777777" w:rsidR="00CB125C" w:rsidRPr="004C46A5" w:rsidRDefault="00CB125C" w:rsidP="00A73973">
            <w:pPr>
              <w:jc w:val="both"/>
              <w:rPr>
                <w:sz w:val="18"/>
                <w:szCs w:val="18"/>
              </w:rPr>
            </w:pPr>
            <w:r w:rsidRPr="004C46A5">
              <w:rPr>
                <w:sz w:val="18"/>
                <w:szCs w:val="18"/>
              </w:rPr>
              <w:t>&gt;0.9</w:t>
            </w:r>
          </w:p>
        </w:tc>
      </w:tr>
      <w:tr w:rsidR="00CB125C" w:rsidRPr="004C46A5" w14:paraId="656840D1" w14:textId="77777777" w:rsidTr="00A73973">
        <w:tc>
          <w:tcPr>
            <w:tcW w:w="3008" w:type="dxa"/>
          </w:tcPr>
          <w:p w14:paraId="7AD6B8C5" w14:textId="77777777" w:rsidR="00CB125C" w:rsidRPr="004C46A5" w:rsidRDefault="00CB125C" w:rsidP="00A73973">
            <w:pPr>
              <w:jc w:val="both"/>
              <w:rPr>
                <w:sz w:val="18"/>
                <w:szCs w:val="18"/>
              </w:rPr>
            </w:pPr>
            <w:r w:rsidRPr="004C46A5">
              <w:rPr>
                <w:sz w:val="18"/>
                <w:szCs w:val="18"/>
              </w:rPr>
              <w:t xml:space="preserve">  N1</w:t>
            </w:r>
          </w:p>
        </w:tc>
        <w:tc>
          <w:tcPr>
            <w:tcW w:w="1076" w:type="dxa"/>
          </w:tcPr>
          <w:p w14:paraId="1A7B47D1" w14:textId="77777777" w:rsidR="00CB125C" w:rsidRPr="004C46A5" w:rsidRDefault="00CB125C" w:rsidP="00A73973">
            <w:pPr>
              <w:jc w:val="both"/>
              <w:rPr>
                <w:sz w:val="18"/>
                <w:szCs w:val="18"/>
              </w:rPr>
            </w:pPr>
          </w:p>
        </w:tc>
        <w:tc>
          <w:tcPr>
            <w:tcW w:w="1851" w:type="dxa"/>
          </w:tcPr>
          <w:p w14:paraId="067EE649" w14:textId="77777777" w:rsidR="00CB125C" w:rsidRPr="004C46A5" w:rsidRDefault="00CB125C" w:rsidP="00A73973">
            <w:pPr>
              <w:jc w:val="both"/>
              <w:rPr>
                <w:sz w:val="18"/>
                <w:szCs w:val="18"/>
              </w:rPr>
            </w:pPr>
            <w:r w:rsidRPr="004C46A5">
              <w:rPr>
                <w:sz w:val="18"/>
                <w:szCs w:val="18"/>
              </w:rPr>
              <w:t>11 (79%)</w:t>
            </w:r>
          </w:p>
        </w:tc>
        <w:tc>
          <w:tcPr>
            <w:tcW w:w="2313" w:type="dxa"/>
          </w:tcPr>
          <w:p w14:paraId="4D552B53" w14:textId="77777777" w:rsidR="00CB125C" w:rsidRPr="004C46A5" w:rsidRDefault="00CB125C" w:rsidP="00A73973">
            <w:pPr>
              <w:jc w:val="both"/>
              <w:rPr>
                <w:sz w:val="18"/>
                <w:szCs w:val="18"/>
              </w:rPr>
            </w:pPr>
            <w:r w:rsidRPr="004C46A5">
              <w:rPr>
                <w:sz w:val="18"/>
                <w:szCs w:val="18"/>
              </w:rPr>
              <w:t>5 (83%)</w:t>
            </w:r>
          </w:p>
        </w:tc>
        <w:tc>
          <w:tcPr>
            <w:tcW w:w="1197" w:type="dxa"/>
          </w:tcPr>
          <w:p w14:paraId="576C00D1" w14:textId="77777777" w:rsidR="00CB125C" w:rsidRPr="004C46A5" w:rsidRDefault="00CB125C" w:rsidP="00A73973">
            <w:pPr>
              <w:jc w:val="both"/>
              <w:rPr>
                <w:sz w:val="18"/>
                <w:szCs w:val="18"/>
              </w:rPr>
            </w:pPr>
          </w:p>
        </w:tc>
      </w:tr>
      <w:tr w:rsidR="00CB125C" w:rsidRPr="004C46A5" w14:paraId="43C21A32" w14:textId="77777777" w:rsidTr="00A73973">
        <w:tc>
          <w:tcPr>
            <w:tcW w:w="3008" w:type="dxa"/>
          </w:tcPr>
          <w:p w14:paraId="6B8B8B88" w14:textId="77777777" w:rsidR="00CB125C" w:rsidRPr="004C46A5" w:rsidRDefault="00CB125C" w:rsidP="00A73973">
            <w:pPr>
              <w:jc w:val="both"/>
              <w:rPr>
                <w:sz w:val="18"/>
                <w:szCs w:val="18"/>
              </w:rPr>
            </w:pPr>
            <w:r w:rsidRPr="004C46A5">
              <w:rPr>
                <w:sz w:val="18"/>
                <w:szCs w:val="18"/>
              </w:rPr>
              <w:t xml:space="preserve">  N2</w:t>
            </w:r>
          </w:p>
        </w:tc>
        <w:tc>
          <w:tcPr>
            <w:tcW w:w="1076" w:type="dxa"/>
          </w:tcPr>
          <w:p w14:paraId="6374D90A" w14:textId="77777777" w:rsidR="00CB125C" w:rsidRPr="004C46A5" w:rsidRDefault="00CB125C" w:rsidP="00A73973">
            <w:pPr>
              <w:jc w:val="both"/>
              <w:rPr>
                <w:sz w:val="18"/>
                <w:szCs w:val="18"/>
              </w:rPr>
            </w:pPr>
          </w:p>
        </w:tc>
        <w:tc>
          <w:tcPr>
            <w:tcW w:w="1851" w:type="dxa"/>
          </w:tcPr>
          <w:p w14:paraId="14B73F8F" w14:textId="77777777" w:rsidR="00CB125C" w:rsidRPr="004C46A5" w:rsidRDefault="00CB125C" w:rsidP="00A73973">
            <w:pPr>
              <w:jc w:val="both"/>
              <w:rPr>
                <w:sz w:val="18"/>
                <w:szCs w:val="18"/>
              </w:rPr>
            </w:pPr>
            <w:r w:rsidRPr="004C46A5">
              <w:rPr>
                <w:sz w:val="18"/>
                <w:szCs w:val="18"/>
              </w:rPr>
              <w:t>2 (14%)</w:t>
            </w:r>
          </w:p>
        </w:tc>
        <w:tc>
          <w:tcPr>
            <w:tcW w:w="2313" w:type="dxa"/>
          </w:tcPr>
          <w:p w14:paraId="550E0C24" w14:textId="77777777" w:rsidR="00CB125C" w:rsidRPr="004C46A5" w:rsidRDefault="00CB125C" w:rsidP="00A73973">
            <w:pPr>
              <w:jc w:val="both"/>
              <w:rPr>
                <w:sz w:val="18"/>
                <w:szCs w:val="18"/>
              </w:rPr>
            </w:pPr>
            <w:r w:rsidRPr="004C46A5">
              <w:rPr>
                <w:sz w:val="18"/>
                <w:szCs w:val="18"/>
              </w:rPr>
              <w:t>0 (0%)</w:t>
            </w:r>
          </w:p>
        </w:tc>
        <w:tc>
          <w:tcPr>
            <w:tcW w:w="1197" w:type="dxa"/>
          </w:tcPr>
          <w:p w14:paraId="16F4ADF4" w14:textId="77777777" w:rsidR="00CB125C" w:rsidRPr="004C46A5" w:rsidRDefault="00CB125C" w:rsidP="00A73973">
            <w:pPr>
              <w:jc w:val="both"/>
              <w:rPr>
                <w:sz w:val="18"/>
                <w:szCs w:val="18"/>
              </w:rPr>
            </w:pPr>
          </w:p>
        </w:tc>
      </w:tr>
      <w:tr w:rsidR="00CB125C" w:rsidRPr="004C46A5" w14:paraId="49DCFA27" w14:textId="77777777" w:rsidTr="00A73973">
        <w:tc>
          <w:tcPr>
            <w:tcW w:w="3008" w:type="dxa"/>
          </w:tcPr>
          <w:p w14:paraId="0873BE9E" w14:textId="77777777" w:rsidR="00CB125C" w:rsidRPr="004C46A5" w:rsidRDefault="00CB125C" w:rsidP="00A73973">
            <w:pPr>
              <w:jc w:val="both"/>
              <w:rPr>
                <w:sz w:val="18"/>
                <w:szCs w:val="18"/>
              </w:rPr>
            </w:pPr>
            <w:r w:rsidRPr="004C46A5">
              <w:rPr>
                <w:sz w:val="18"/>
                <w:szCs w:val="18"/>
              </w:rPr>
              <w:t xml:space="preserve">  N3</w:t>
            </w:r>
          </w:p>
        </w:tc>
        <w:tc>
          <w:tcPr>
            <w:tcW w:w="1076" w:type="dxa"/>
          </w:tcPr>
          <w:p w14:paraId="5B646DB1" w14:textId="77777777" w:rsidR="00CB125C" w:rsidRPr="004C46A5" w:rsidRDefault="00CB125C" w:rsidP="00A73973">
            <w:pPr>
              <w:jc w:val="both"/>
              <w:rPr>
                <w:sz w:val="18"/>
                <w:szCs w:val="18"/>
              </w:rPr>
            </w:pPr>
          </w:p>
        </w:tc>
        <w:tc>
          <w:tcPr>
            <w:tcW w:w="1851" w:type="dxa"/>
          </w:tcPr>
          <w:p w14:paraId="36D10547" w14:textId="77777777" w:rsidR="00CB125C" w:rsidRPr="004C46A5" w:rsidRDefault="00CB125C" w:rsidP="00A73973">
            <w:pPr>
              <w:jc w:val="both"/>
              <w:rPr>
                <w:sz w:val="18"/>
                <w:szCs w:val="18"/>
              </w:rPr>
            </w:pPr>
            <w:r w:rsidRPr="004C46A5">
              <w:rPr>
                <w:sz w:val="18"/>
                <w:szCs w:val="18"/>
              </w:rPr>
              <w:t>1 (7%)</w:t>
            </w:r>
          </w:p>
        </w:tc>
        <w:tc>
          <w:tcPr>
            <w:tcW w:w="2313" w:type="dxa"/>
          </w:tcPr>
          <w:p w14:paraId="0BC456CD" w14:textId="77777777" w:rsidR="00CB125C" w:rsidRPr="004C46A5" w:rsidRDefault="00CB125C" w:rsidP="00A73973">
            <w:pPr>
              <w:jc w:val="both"/>
              <w:rPr>
                <w:sz w:val="18"/>
                <w:szCs w:val="18"/>
              </w:rPr>
            </w:pPr>
            <w:r w:rsidRPr="004C46A5">
              <w:rPr>
                <w:sz w:val="18"/>
                <w:szCs w:val="18"/>
              </w:rPr>
              <w:t>1 (17%)</w:t>
            </w:r>
          </w:p>
        </w:tc>
        <w:tc>
          <w:tcPr>
            <w:tcW w:w="1197" w:type="dxa"/>
          </w:tcPr>
          <w:p w14:paraId="0642C06E" w14:textId="77777777" w:rsidR="00CB125C" w:rsidRPr="004C46A5" w:rsidRDefault="00CB125C" w:rsidP="00A73973">
            <w:pPr>
              <w:jc w:val="both"/>
              <w:rPr>
                <w:sz w:val="18"/>
                <w:szCs w:val="18"/>
              </w:rPr>
            </w:pPr>
          </w:p>
        </w:tc>
      </w:tr>
      <w:tr w:rsidR="00CB125C" w:rsidRPr="004C46A5" w14:paraId="4AB8C045" w14:textId="77777777" w:rsidTr="00A73973">
        <w:tc>
          <w:tcPr>
            <w:tcW w:w="3008" w:type="dxa"/>
          </w:tcPr>
          <w:p w14:paraId="3D757ADE" w14:textId="77777777" w:rsidR="00CB125C" w:rsidRPr="004C46A5" w:rsidRDefault="00CB125C" w:rsidP="00A73973">
            <w:pPr>
              <w:jc w:val="both"/>
              <w:rPr>
                <w:b/>
                <w:bCs/>
                <w:sz w:val="18"/>
                <w:szCs w:val="18"/>
              </w:rPr>
            </w:pPr>
            <w:r w:rsidRPr="004C46A5">
              <w:rPr>
                <w:b/>
                <w:bCs/>
                <w:sz w:val="18"/>
                <w:szCs w:val="18"/>
              </w:rPr>
              <w:t>Histologic grade</w:t>
            </w:r>
          </w:p>
        </w:tc>
        <w:tc>
          <w:tcPr>
            <w:tcW w:w="1076" w:type="dxa"/>
          </w:tcPr>
          <w:p w14:paraId="5EF7622D" w14:textId="77777777" w:rsidR="00CB125C" w:rsidRPr="004C46A5" w:rsidRDefault="00CB125C" w:rsidP="00A73973">
            <w:pPr>
              <w:jc w:val="both"/>
              <w:rPr>
                <w:sz w:val="18"/>
                <w:szCs w:val="18"/>
              </w:rPr>
            </w:pPr>
            <w:r w:rsidRPr="004C46A5">
              <w:rPr>
                <w:sz w:val="18"/>
                <w:szCs w:val="18"/>
              </w:rPr>
              <w:t>20</w:t>
            </w:r>
          </w:p>
        </w:tc>
        <w:tc>
          <w:tcPr>
            <w:tcW w:w="1851" w:type="dxa"/>
          </w:tcPr>
          <w:p w14:paraId="537E35C8" w14:textId="77777777" w:rsidR="00CB125C" w:rsidRPr="004C46A5" w:rsidRDefault="00CB125C" w:rsidP="00A73973">
            <w:pPr>
              <w:jc w:val="both"/>
              <w:rPr>
                <w:sz w:val="18"/>
                <w:szCs w:val="18"/>
              </w:rPr>
            </w:pPr>
          </w:p>
        </w:tc>
        <w:tc>
          <w:tcPr>
            <w:tcW w:w="2313" w:type="dxa"/>
          </w:tcPr>
          <w:p w14:paraId="2BE226E7" w14:textId="77777777" w:rsidR="00CB125C" w:rsidRPr="004C46A5" w:rsidRDefault="00CB125C" w:rsidP="00A73973">
            <w:pPr>
              <w:jc w:val="both"/>
              <w:rPr>
                <w:sz w:val="18"/>
                <w:szCs w:val="18"/>
              </w:rPr>
            </w:pPr>
          </w:p>
        </w:tc>
        <w:tc>
          <w:tcPr>
            <w:tcW w:w="1197" w:type="dxa"/>
          </w:tcPr>
          <w:p w14:paraId="1DFB3F51" w14:textId="77777777" w:rsidR="00CB125C" w:rsidRPr="004C46A5" w:rsidRDefault="00CB125C" w:rsidP="00A73973">
            <w:pPr>
              <w:jc w:val="both"/>
              <w:rPr>
                <w:sz w:val="18"/>
                <w:szCs w:val="18"/>
              </w:rPr>
            </w:pPr>
            <w:r w:rsidRPr="004C46A5">
              <w:rPr>
                <w:sz w:val="18"/>
                <w:szCs w:val="18"/>
              </w:rPr>
              <w:t>0.051</w:t>
            </w:r>
          </w:p>
        </w:tc>
      </w:tr>
      <w:tr w:rsidR="00CB125C" w:rsidRPr="004C46A5" w14:paraId="15CFAD03" w14:textId="77777777" w:rsidTr="00A73973">
        <w:tc>
          <w:tcPr>
            <w:tcW w:w="3008" w:type="dxa"/>
          </w:tcPr>
          <w:p w14:paraId="2CB4F999" w14:textId="77777777" w:rsidR="00CB125C" w:rsidRPr="004C46A5" w:rsidRDefault="00CB125C" w:rsidP="00A73973">
            <w:pPr>
              <w:jc w:val="both"/>
              <w:rPr>
                <w:sz w:val="18"/>
                <w:szCs w:val="18"/>
              </w:rPr>
            </w:pPr>
            <w:r w:rsidRPr="004C46A5">
              <w:rPr>
                <w:sz w:val="18"/>
                <w:szCs w:val="18"/>
              </w:rPr>
              <w:t xml:space="preserve">  2</w:t>
            </w:r>
          </w:p>
        </w:tc>
        <w:tc>
          <w:tcPr>
            <w:tcW w:w="1076" w:type="dxa"/>
          </w:tcPr>
          <w:p w14:paraId="35D836F4" w14:textId="77777777" w:rsidR="00CB125C" w:rsidRPr="004C46A5" w:rsidRDefault="00CB125C" w:rsidP="00A73973">
            <w:pPr>
              <w:jc w:val="both"/>
              <w:rPr>
                <w:sz w:val="18"/>
                <w:szCs w:val="18"/>
              </w:rPr>
            </w:pPr>
          </w:p>
        </w:tc>
        <w:tc>
          <w:tcPr>
            <w:tcW w:w="1851" w:type="dxa"/>
          </w:tcPr>
          <w:p w14:paraId="42C0F659" w14:textId="77777777" w:rsidR="00CB125C" w:rsidRPr="004C46A5" w:rsidRDefault="00CB125C" w:rsidP="00A73973">
            <w:pPr>
              <w:jc w:val="both"/>
              <w:rPr>
                <w:sz w:val="18"/>
                <w:szCs w:val="18"/>
              </w:rPr>
            </w:pPr>
            <w:r w:rsidRPr="004C46A5">
              <w:rPr>
                <w:sz w:val="18"/>
                <w:szCs w:val="18"/>
              </w:rPr>
              <w:t>7 (50%)</w:t>
            </w:r>
          </w:p>
        </w:tc>
        <w:tc>
          <w:tcPr>
            <w:tcW w:w="2313" w:type="dxa"/>
          </w:tcPr>
          <w:p w14:paraId="7FB787A6" w14:textId="77777777" w:rsidR="00CB125C" w:rsidRPr="004C46A5" w:rsidRDefault="00CB125C" w:rsidP="00A73973">
            <w:pPr>
              <w:jc w:val="both"/>
              <w:rPr>
                <w:sz w:val="18"/>
                <w:szCs w:val="18"/>
              </w:rPr>
            </w:pPr>
            <w:r w:rsidRPr="004C46A5">
              <w:rPr>
                <w:sz w:val="18"/>
                <w:szCs w:val="18"/>
              </w:rPr>
              <w:t>0 (0%)</w:t>
            </w:r>
          </w:p>
        </w:tc>
        <w:tc>
          <w:tcPr>
            <w:tcW w:w="1197" w:type="dxa"/>
          </w:tcPr>
          <w:p w14:paraId="3EDBEAE8" w14:textId="77777777" w:rsidR="00CB125C" w:rsidRPr="004C46A5" w:rsidRDefault="00CB125C" w:rsidP="00A73973">
            <w:pPr>
              <w:jc w:val="both"/>
              <w:rPr>
                <w:sz w:val="18"/>
                <w:szCs w:val="18"/>
              </w:rPr>
            </w:pPr>
          </w:p>
        </w:tc>
      </w:tr>
      <w:tr w:rsidR="00CB125C" w:rsidRPr="004C46A5" w14:paraId="153EF5D8" w14:textId="77777777" w:rsidTr="00A73973">
        <w:tc>
          <w:tcPr>
            <w:tcW w:w="3008" w:type="dxa"/>
          </w:tcPr>
          <w:p w14:paraId="5B2D00B0" w14:textId="77777777" w:rsidR="00CB125C" w:rsidRPr="004C46A5" w:rsidRDefault="00CB125C" w:rsidP="00A73973">
            <w:pPr>
              <w:jc w:val="both"/>
              <w:rPr>
                <w:sz w:val="18"/>
                <w:szCs w:val="18"/>
              </w:rPr>
            </w:pPr>
            <w:r w:rsidRPr="004C46A5">
              <w:rPr>
                <w:sz w:val="18"/>
                <w:szCs w:val="18"/>
              </w:rPr>
              <w:t xml:space="preserve">  3</w:t>
            </w:r>
          </w:p>
        </w:tc>
        <w:tc>
          <w:tcPr>
            <w:tcW w:w="1076" w:type="dxa"/>
          </w:tcPr>
          <w:p w14:paraId="68804D68" w14:textId="77777777" w:rsidR="00CB125C" w:rsidRPr="004C46A5" w:rsidRDefault="00CB125C" w:rsidP="00A73973">
            <w:pPr>
              <w:jc w:val="both"/>
              <w:rPr>
                <w:sz w:val="18"/>
                <w:szCs w:val="18"/>
              </w:rPr>
            </w:pPr>
          </w:p>
        </w:tc>
        <w:tc>
          <w:tcPr>
            <w:tcW w:w="1851" w:type="dxa"/>
          </w:tcPr>
          <w:p w14:paraId="1D267715" w14:textId="77777777" w:rsidR="00CB125C" w:rsidRPr="004C46A5" w:rsidRDefault="00CB125C" w:rsidP="00A73973">
            <w:pPr>
              <w:jc w:val="both"/>
              <w:rPr>
                <w:sz w:val="18"/>
                <w:szCs w:val="18"/>
              </w:rPr>
            </w:pPr>
            <w:r w:rsidRPr="004C46A5">
              <w:rPr>
                <w:sz w:val="18"/>
                <w:szCs w:val="18"/>
              </w:rPr>
              <w:t>7 (50%)</w:t>
            </w:r>
          </w:p>
        </w:tc>
        <w:tc>
          <w:tcPr>
            <w:tcW w:w="2313" w:type="dxa"/>
          </w:tcPr>
          <w:p w14:paraId="67B33479" w14:textId="77777777" w:rsidR="00CB125C" w:rsidRPr="004C46A5" w:rsidRDefault="00CB125C" w:rsidP="00A73973">
            <w:pPr>
              <w:jc w:val="both"/>
              <w:rPr>
                <w:sz w:val="18"/>
                <w:szCs w:val="18"/>
              </w:rPr>
            </w:pPr>
            <w:r w:rsidRPr="004C46A5">
              <w:rPr>
                <w:sz w:val="18"/>
                <w:szCs w:val="18"/>
              </w:rPr>
              <w:t>6 (100%)</w:t>
            </w:r>
          </w:p>
        </w:tc>
        <w:tc>
          <w:tcPr>
            <w:tcW w:w="1197" w:type="dxa"/>
          </w:tcPr>
          <w:p w14:paraId="60F0E99C" w14:textId="77777777" w:rsidR="00CB125C" w:rsidRPr="004C46A5" w:rsidRDefault="00CB125C" w:rsidP="00A73973">
            <w:pPr>
              <w:jc w:val="both"/>
              <w:rPr>
                <w:sz w:val="18"/>
                <w:szCs w:val="18"/>
              </w:rPr>
            </w:pPr>
          </w:p>
        </w:tc>
      </w:tr>
      <w:tr w:rsidR="00CB125C" w:rsidRPr="004C46A5" w14:paraId="1DC7FA12" w14:textId="77777777" w:rsidTr="00A73973">
        <w:tc>
          <w:tcPr>
            <w:tcW w:w="3008" w:type="dxa"/>
          </w:tcPr>
          <w:p w14:paraId="2B6A0FB9" w14:textId="77777777" w:rsidR="00CB125C" w:rsidRPr="004C46A5" w:rsidRDefault="00CB125C" w:rsidP="00A73973">
            <w:pPr>
              <w:jc w:val="both"/>
              <w:rPr>
                <w:b/>
                <w:bCs/>
                <w:sz w:val="18"/>
                <w:szCs w:val="18"/>
              </w:rPr>
            </w:pPr>
            <w:r w:rsidRPr="004C46A5">
              <w:rPr>
                <w:b/>
                <w:bCs/>
                <w:sz w:val="18"/>
                <w:szCs w:val="18"/>
              </w:rPr>
              <w:t>Subtype</w:t>
            </w:r>
          </w:p>
        </w:tc>
        <w:tc>
          <w:tcPr>
            <w:tcW w:w="1076" w:type="dxa"/>
          </w:tcPr>
          <w:p w14:paraId="1EEA0526" w14:textId="77777777" w:rsidR="00CB125C" w:rsidRPr="004C46A5" w:rsidRDefault="00CB125C" w:rsidP="00A73973">
            <w:pPr>
              <w:jc w:val="both"/>
              <w:rPr>
                <w:sz w:val="18"/>
                <w:szCs w:val="18"/>
              </w:rPr>
            </w:pPr>
            <w:r w:rsidRPr="004C46A5">
              <w:rPr>
                <w:sz w:val="18"/>
                <w:szCs w:val="18"/>
              </w:rPr>
              <w:t>20</w:t>
            </w:r>
          </w:p>
        </w:tc>
        <w:tc>
          <w:tcPr>
            <w:tcW w:w="1851" w:type="dxa"/>
          </w:tcPr>
          <w:p w14:paraId="12D44D96" w14:textId="77777777" w:rsidR="00CB125C" w:rsidRPr="004C46A5" w:rsidRDefault="00CB125C" w:rsidP="00A73973">
            <w:pPr>
              <w:jc w:val="both"/>
              <w:rPr>
                <w:sz w:val="18"/>
                <w:szCs w:val="18"/>
              </w:rPr>
            </w:pPr>
          </w:p>
        </w:tc>
        <w:tc>
          <w:tcPr>
            <w:tcW w:w="2313" w:type="dxa"/>
          </w:tcPr>
          <w:p w14:paraId="75B1319B" w14:textId="77777777" w:rsidR="00CB125C" w:rsidRPr="004C46A5" w:rsidRDefault="00CB125C" w:rsidP="00A73973">
            <w:pPr>
              <w:jc w:val="both"/>
              <w:rPr>
                <w:sz w:val="18"/>
                <w:szCs w:val="18"/>
              </w:rPr>
            </w:pPr>
          </w:p>
        </w:tc>
        <w:tc>
          <w:tcPr>
            <w:tcW w:w="1197" w:type="dxa"/>
          </w:tcPr>
          <w:p w14:paraId="29C8F767" w14:textId="77777777" w:rsidR="00CB125C" w:rsidRPr="004C46A5" w:rsidRDefault="00CB125C" w:rsidP="00A73973">
            <w:pPr>
              <w:jc w:val="both"/>
              <w:rPr>
                <w:sz w:val="18"/>
                <w:szCs w:val="18"/>
              </w:rPr>
            </w:pPr>
            <w:r w:rsidRPr="004C46A5">
              <w:rPr>
                <w:sz w:val="18"/>
                <w:szCs w:val="18"/>
              </w:rPr>
              <w:t>0.2</w:t>
            </w:r>
          </w:p>
        </w:tc>
      </w:tr>
      <w:tr w:rsidR="00CB125C" w:rsidRPr="004C46A5" w14:paraId="0314FDB0" w14:textId="77777777" w:rsidTr="00A73973">
        <w:tc>
          <w:tcPr>
            <w:tcW w:w="3008" w:type="dxa"/>
          </w:tcPr>
          <w:p w14:paraId="1BD13B3D" w14:textId="77777777" w:rsidR="00CB125C" w:rsidRPr="004C46A5" w:rsidRDefault="00CB125C" w:rsidP="00A73973">
            <w:pPr>
              <w:jc w:val="both"/>
              <w:rPr>
                <w:sz w:val="18"/>
                <w:szCs w:val="18"/>
              </w:rPr>
            </w:pPr>
            <w:r w:rsidRPr="004C46A5">
              <w:rPr>
                <w:sz w:val="18"/>
                <w:szCs w:val="18"/>
              </w:rPr>
              <w:t xml:space="preserve">  HR-positive/HER2-negative</w:t>
            </w:r>
          </w:p>
        </w:tc>
        <w:tc>
          <w:tcPr>
            <w:tcW w:w="1076" w:type="dxa"/>
          </w:tcPr>
          <w:p w14:paraId="44DA5D90" w14:textId="77777777" w:rsidR="00CB125C" w:rsidRPr="004C46A5" w:rsidRDefault="00CB125C" w:rsidP="00A73973">
            <w:pPr>
              <w:jc w:val="both"/>
              <w:rPr>
                <w:sz w:val="18"/>
                <w:szCs w:val="18"/>
              </w:rPr>
            </w:pPr>
          </w:p>
        </w:tc>
        <w:tc>
          <w:tcPr>
            <w:tcW w:w="1851" w:type="dxa"/>
          </w:tcPr>
          <w:p w14:paraId="08444551" w14:textId="77777777" w:rsidR="00CB125C" w:rsidRPr="004C46A5" w:rsidRDefault="00CB125C" w:rsidP="00A73973">
            <w:pPr>
              <w:jc w:val="both"/>
              <w:rPr>
                <w:sz w:val="18"/>
                <w:szCs w:val="18"/>
              </w:rPr>
            </w:pPr>
            <w:r w:rsidRPr="004C46A5">
              <w:rPr>
                <w:sz w:val="18"/>
                <w:szCs w:val="18"/>
              </w:rPr>
              <w:t>8 (57%)</w:t>
            </w:r>
          </w:p>
        </w:tc>
        <w:tc>
          <w:tcPr>
            <w:tcW w:w="2313" w:type="dxa"/>
          </w:tcPr>
          <w:p w14:paraId="3E23EC66" w14:textId="77777777" w:rsidR="00CB125C" w:rsidRPr="004C46A5" w:rsidRDefault="00CB125C" w:rsidP="00A73973">
            <w:pPr>
              <w:jc w:val="both"/>
              <w:rPr>
                <w:sz w:val="18"/>
                <w:szCs w:val="18"/>
              </w:rPr>
            </w:pPr>
            <w:r w:rsidRPr="004C46A5">
              <w:rPr>
                <w:sz w:val="18"/>
                <w:szCs w:val="18"/>
              </w:rPr>
              <w:t>1 (17%)</w:t>
            </w:r>
          </w:p>
        </w:tc>
        <w:tc>
          <w:tcPr>
            <w:tcW w:w="1197" w:type="dxa"/>
          </w:tcPr>
          <w:p w14:paraId="0330D2D6" w14:textId="77777777" w:rsidR="00CB125C" w:rsidRPr="004C46A5" w:rsidRDefault="00CB125C" w:rsidP="00A73973">
            <w:pPr>
              <w:jc w:val="both"/>
              <w:rPr>
                <w:sz w:val="18"/>
                <w:szCs w:val="18"/>
              </w:rPr>
            </w:pPr>
          </w:p>
        </w:tc>
      </w:tr>
      <w:tr w:rsidR="00CB125C" w:rsidRPr="004C46A5" w14:paraId="147FB440" w14:textId="77777777" w:rsidTr="00A73973">
        <w:tc>
          <w:tcPr>
            <w:tcW w:w="3008" w:type="dxa"/>
          </w:tcPr>
          <w:p w14:paraId="57550747" w14:textId="77777777" w:rsidR="00CB125C" w:rsidRPr="004C46A5" w:rsidRDefault="00CB125C" w:rsidP="00A73973">
            <w:pPr>
              <w:jc w:val="both"/>
              <w:rPr>
                <w:sz w:val="18"/>
                <w:szCs w:val="18"/>
              </w:rPr>
            </w:pPr>
            <w:r w:rsidRPr="004C46A5">
              <w:rPr>
                <w:sz w:val="18"/>
                <w:szCs w:val="18"/>
              </w:rPr>
              <w:t xml:space="preserve">  HER2-positive</w:t>
            </w:r>
          </w:p>
        </w:tc>
        <w:tc>
          <w:tcPr>
            <w:tcW w:w="1076" w:type="dxa"/>
          </w:tcPr>
          <w:p w14:paraId="7405246C" w14:textId="77777777" w:rsidR="00CB125C" w:rsidRPr="004C46A5" w:rsidRDefault="00CB125C" w:rsidP="00A73973">
            <w:pPr>
              <w:jc w:val="both"/>
              <w:rPr>
                <w:sz w:val="18"/>
                <w:szCs w:val="18"/>
              </w:rPr>
            </w:pPr>
          </w:p>
        </w:tc>
        <w:tc>
          <w:tcPr>
            <w:tcW w:w="1851" w:type="dxa"/>
          </w:tcPr>
          <w:p w14:paraId="0453428B" w14:textId="77777777" w:rsidR="00CB125C" w:rsidRPr="004C46A5" w:rsidRDefault="00CB125C" w:rsidP="00A73973">
            <w:pPr>
              <w:jc w:val="both"/>
              <w:rPr>
                <w:sz w:val="18"/>
                <w:szCs w:val="18"/>
              </w:rPr>
            </w:pPr>
            <w:r w:rsidRPr="004C46A5">
              <w:rPr>
                <w:sz w:val="18"/>
                <w:szCs w:val="18"/>
              </w:rPr>
              <w:t>4 (29%)</w:t>
            </w:r>
          </w:p>
        </w:tc>
        <w:tc>
          <w:tcPr>
            <w:tcW w:w="2313" w:type="dxa"/>
          </w:tcPr>
          <w:p w14:paraId="092C72FD" w14:textId="77777777" w:rsidR="00CB125C" w:rsidRPr="004C46A5" w:rsidRDefault="00CB125C" w:rsidP="00A73973">
            <w:pPr>
              <w:jc w:val="both"/>
              <w:rPr>
                <w:sz w:val="18"/>
                <w:szCs w:val="18"/>
              </w:rPr>
            </w:pPr>
            <w:r w:rsidRPr="004C46A5">
              <w:rPr>
                <w:sz w:val="18"/>
                <w:szCs w:val="18"/>
              </w:rPr>
              <w:t>3 (50%)</w:t>
            </w:r>
          </w:p>
        </w:tc>
        <w:tc>
          <w:tcPr>
            <w:tcW w:w="1197" w:type="dxa"/>
          </w:tcPr>
          <w:p w14:paraId="094418FF" w14:textId="77777777" w:rsidR="00CB125C" w:rsidRPr="004C46A5" w:rsidRDefault="00CB125C" w:rsidP="00A73973">
            <w:pPr>
              <w:jc w:val="both"/>
              <w:rPr>
                <w:sz w:val="18"/>
                <w:szCs w:val="18"/>
              </w:rPr>
            </w:pPr>
          </w:p>
        </w:tc>
      </w:tr>
      <w:tr w:rsidR="00CB125C" w:rsidRPr="004C46A5" w14:paraId="3B6778C8" w14:textId="77777777" w:rsidTr="00A73973">
        <w:tc>
          <w:tcPr>
            <w:tcW w:w="3008" w:type="dxa"/>
          </w:tcPr>
          <w:p w14:paraId="0232A4EA" w14:textId="77777777" w:rsidR="00CB125C" w:rsidRPr="004C46A5" w:rsidRDefault="00CB125C" w:rsidP="00A73973">
            <w:pPr>
              <w:jc w:val="both"/>
              <w:rPr>
                <w:sz w:val="18"/>
                <w:szCs w:val="18"/>
              </w:rPr>
            </w:pPr>
            <w:r w:rsidRPr="004C46A5">
              <w:rPr>
                <w:sz w:val="18"/>
                <w:szCs w:val="18"/>
              </w:rPr>
              <w:t xml:space="preserve">  Triple-negative</w:t>
            </w:r>
          </w:p>
        </w:tc>
        <w:tc>
          <w:tcPr>
            <w:tcW w:w="1076" w:type="dxa"/>
          </w:tcPr>
          <w:p w14:paraId="6BED582E" w14:textId="77777777" w:rsidR="00CB125C" w:rsidRPr="004C46A5" w:rsidRDefault="00CB125C" w:rsidP="00A73973">
            <w:pPr>
              <w:jc w:val="both"/>
              <w:rPr>
                <w:sz w:val="18"/>
                <w:szCs w:val="18"/>
              </w:rPr>
            </w:pPr>
          </w:p>
        </w:tc>
        <w:tc>
          <w:tcPr>
            <w:tcW w:w="1851" w:type="dxa"/>
          </w:tcPr>
          <w:p w14:paraId="0B5CDF3E" w14:textId="77777777" w:rsidR="00CB125C" w:rsidRPr="004C46A5" w:rsidRDefault="00CB125C" w:rsidP="00A73973">
            <w:pPr>
              <w:jc w:val="both"/>
              <w:rPr>
                <w:sz w:val="18"/>
                <w:szCs w:val="18"/>
              </w:rPr>
            </w:pPr>
            <w:r w:rsidRPr="004C46A5">
              <w:rPr>
                <w:sz w:val="18"/>
                <w:szCs w:val="18"/>
              </w:rPr>
              <w:t>2 (14%)</w:t>
            </w:r>
          </w:p>
        </w:tc>
        <w:tc>
          <w:tcPr>
            <w:tcW w:w="2313" w:type="dxa"/>
          </w:tcPr>
          <w:p w14:paraId="04ED01C1" w14:textId="77777777" w:rsidR="00CB125C" w:rsidRPr="004C46A5" w:rsidRDefault="00CB125C" w:rsidP="00A73973">
            <w:pPr>
              <w:jc w:val="both"/>
              <w:rPr>
                <w:sz w:val="18"/>
                <w:szCs w:val="18"/>
              </w:rPr>
            </w:pPr>
            <w:r w:rsidRPr="004C46A5">
              <w:rPr>
                <w:sz w:val="18"/>
                <w:szCs w:val="18"/>
              </w:rPr>
              <w:t>2 (33%)</w:t>
            </w:r>
          </w:p>
        </w:tc>
        <w:tc>
          <w:tcPr>
            <w:tcW w:w="1197" w:type="dxa"/>
          </w:tcPr>
          <w:p w14:paraId="1368ED62" w14:textId="77777777" w:rsidR="00CB125C" w:rsidRPr="004C46A5" w:rsidRDefault="00CB125C" w:rsidP="00A73973">
            <w:pPr>
              <w:jc w:val="both"/>
              <w:rPr>
                <w:sz w:val="18"/>
                <w:szCs w:val="18"/>
              </w:rPr>
            </w:pPr>
          </w:p>
        </w:tc>
      </w:tr>
      <w:tr w:rsidR="00CB125C" w:rsidRPr="004C46A5" w14:paraId="4C943F46" w14:textId="77777777" w:rsidTr="00A73973">
        <w:tc>
          <w:tcPr>
            <w:tcW w:w="3008" w:type="dxa"/>
          </w:tcPr>
          <w:p w14:paraId="0B9162A2" w14:textId="77777777" w:rsidR="00CB125C" w:rsidRPr="004C46A5" w:rsidRDefault="00CB125C" w:rsidP="00A73973">
            <w:pPr>
              <w:jc w:val="both"/>
              <w:rPr>
                <w:sz w:val="18"/>
                <w:szCs w:val="18"/>
              </w:rPr>
            </w:pPr>
            <w:proofErr w:type="spellStart"/>
            <w:r w:rsidRPr="004C46A5">
              <w:rPr>
                <w:b/>
                <w:bCs/>
                <w:sz w:val="18"/>
                <w:szCs w:val="18"/>
              </w:rPr>
              <w:t>pT</w:t>
            </w:r>
            <w:proofErr w:type="spellEnd"/>
            <w:r w:rsidRPr="004C46A5">
              <w:rPr>
                <w:b/>
                <w:bCs/>
                <w:sz w:val="18"/>
                <w:szCs w:val="18"/>
              </w:rPr>
              <w:t xml:space="preserve"> size</w:t>
            </w:r>
            <w:r w:rsidRPr="004C46A5">
              <w:rPr>
                <w:sz w:val="18"/>
                <w:szCs w:val="18"/>
              </w:rPr>
              <w:t xml:space="preserve"> (cm)</w:t>
            </w:r>
          </w:p>
        </w:tc>
        <w:tc>
          <w:tcPr>
            <w:tcW w:w="1076" w:type="dxa"/>
          </w:tcPr>
          <w:p w14:paraId="63818963" w14:textId="77777777" w:rsidR="00CB125C" w:rsidRPr="004C46A5" w:rsidRDefault="00CB125C" w:rsidP="00A73973">
            <w:pPr>
              <w:jc w:val="both"/>
              <w:rPr>
                <w:sz w:val="18"/>
                <w:szCs w:val="18"/>
              </w:rPr>
            </w:pPr>
            <w:r w:rsidRPr="004C46A5">
              <w:rPr>
                <w:sz w:val="18"/>
                <w:szCs w:val="18"/>
              </w:rPr>
              <w:t>14</w:t>
            </w:r>
          </w:p>
        </w:tc>
        <w:tc>
          <w:tcPr>
            <w:tcW w:w="1851" w:type="dxa"/>
          </w:tcPr>
          <w:p w14:paraId="7B807F11" w14:textId="77777777" w:rsidR="00CB125C" w:rsidRPr="004C46A5" w:rsidRDefault="00CB125C" w:rsidP="00A73973">
            <w:pPr>
              <w:jc w:val="both"/>
              <w:rPr>
                <w:sz w:val="18"/>
                <w:szCs w:val="18"/>
              </w:rPr>
            </w:pPr>
            <w:r w:rsidRPr="004C46A5">
              <w:rPr>
                <w:sz w:val="18"/>
                <w:szCs w:val="18"/>
              </w:rPr>
              <w:t>1.50 (1.00, 1.95)</w:t>
            </w:r>
          </w:p>
        </w:tc>
        <w:tc>
          <w:tcPr>
            <w:tcW w:w="2313" w:type="dxa"/>
          </w:tcPr>
          <w:p w14:paraId="0B97A2CB" w14:textId="77777777" w:rsidR="00CB125C" w:rsidRPr="004C46A5" w:rsidRDefault="00CB125C" w:rsidP="00A73973">
            <w:pPr>
              <w:jc w:val="both"/>
              <w:rPr>
                <w:sz w:val="18"/>
                <w:szCs w:val="18"/>
              </w:rPr>
            </w:pPr>
            <w:r w:rsidRPr="004C46A5">
              <w:rPr>
                <w:sz w:val="18"/>
                <w:szCs w:val="18"/>
              </w:rPr>
              <w:t>NA (NA, NA)</w:t>
            </w:r>
          </w:p>
        </w:tc>
        <w:tc>
          <w:tcPr>
            <w:tcW w:w="1197" w:type="dxa"/>
          </w:tcPr>
          <w:p w14:paraId="534D03B6" w14:textId="77777777" w:rsidR="00CB125C" w:rsidRPr="004C46A5" w:rsidRDefault="00CB125C" w:rsidP="00A73973">
            <w:pPr>
              <w:jc w:val="both"/>
              <w:rPr>
                <w:sz w:val="18"/>
                <w:szCs w:val="18"/>
              </w:rPr>
            </w:pPr>
          </w:p>
        </w:tc>
      </w:tr>
      <w:tr w:rsidR="00CB125C" w:rsidRPr="004C46A5" w14:paraId="2882315C" w14:textId="77777777" w:rsidTr="00A73973">
        <w:tc>
          <w:tcPr>
            <w:tcW w:w="3008" w:type="dxa"/>
          </w:tcPr>
          <w:p w14:paraId="6E4C3851"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7D197E19" w14:textId="77777777" w:rsidR="00CB125C" w:rsidRPr="004C46A5" w:rsidRDefault="00CB125C" w:rsidP="00A73973">
            <w:pPr>
              <w:jc w:val="both"/>
              <w:rPr>
                <w:sz w:val="18"/>
                <w:szCs w:val="18"/>
              </w:rPr>
            </w:pPr>
          </w:p>
        </w:tc>
        <w:tc>
          <w:tcPr>
            <w:tcW w:w="1851" w:type="dxa"/>
          </w:tcPr>
          <w:p w14:paraId="56077CE4" w14:textId="77777777" w:rsidR="00CB125C" w:rsidRPr="004C46A5" w:rsidRDefault="00CB125C" w:rsidP="00A73973">
            <w:pPr>
              <w:jc w:val="both"/>
              <w:rPr>
                <w:sz w:val="18"/>
                <w:szCs w:val="18"/>
              </w:rPr>
            </w:pPr>
            <w:r w:rsidRPr="004C46A5">
              <w:rPr>
                <w:sz w:val="18"/>
                <w:szCs w:val="18"/>
              </w:rPr>
              <w:t>0</w:t>
            </w:r>
          </w:p>
        </w:tc>
        <w:tc>
          <w:tcPr>
            <w:tcW w:w="2313" w:type="dxa"/>
          </w:tcPr>
          <w:p w14:paraId="784F21BF" w14:textId="77777777" w:rsidR="00CB125C" w:rsidRPr="004C46A5" w:rsidRDefault="00CB125C" w:rsidP="00A73973">
            <w:pPr>
              <w:jc w:val="both"/>
              <w:rPr>
                <w:sz w:val="18"/>
                <w:szCs w:val="18"/>
              </w:rPr>
            </w:pPr>
            <w:r w:rsidRPr="004C46A5">
              <w:rPr>
                <w:sz w:val="18"/>
                <w:szCs w:val="18"/>
              </w:rPr>
              <w:t>6</w:t>
            </w:r>
          </w:p>
        </w:tc>
        <w:tc>
          <w:tcPr>
            <w:tcW w:w="1197" w:type="dxa"/>
          </w:tcPr>
          <w:p w14:paraId="0ECEA44F" w14:textId="77777777" w:rsidR="00CB125C" w:rsidRPr="004C46A5" w:rsidRDefault="00CB125C" w:rsidP="00A73973">
            <w:pPr>
              <w:jc w:val="both"/>
              <w:rPr>
                <w:sz w:val="18"/>
                <w:szCs w:val="18"/>
              </w:rPr>
            </w:pPr>
          </w:p>
        </w:tc>
      </w:tr>
      <w:tr w:rsidR="00CB125C" w:rsidRPr="004C46A5" w14:paraId="772DB22E" w14:textId="77777777" w:rsidTr="00A73973">
        <w:tc>
          <w:tcPr>
            <w:tcW w:w="3008" w:type="dxa"/>
          </w:tcPr>
          <w:p w14:paraId="25AC54EA" w14:textId="77777777" w:rsidR="00CB125C" w:rsidRPr="004C46A5" w:rsidRDefault="00CB125C" w:rsidP="00A73973">
            <w:pPr>
              <w:jc w:val="both"/>
              <w:rPr>
                <w:b/>
                <w:bCs/>
                <w:sz w:val="18"/>
                <w:szCs w:val="18"/>
              </w:rPr>
            </w:pPr>
            <w:proofErr w:type="spellStart"/>
            <w:r w:rsidRPr="004C46A5">
              <w:rPr>
                <w:b/>
                <w:bCs/>
                <w:sz w:val="18"/>
                <w:szCs w:val="18"/>
              </w:rPr>
              <w:t>pN</w:t>
            </w:r>
            <w:proofErr w:type="spellEnd"/>
          </w:p>
        </w:tc>
        <w:tc>
          <w:tcPr>
            <w:tcW w:w="1076" w:type="dxa"/>
          </w:tcPr>
          <w:p w14:paraId="5F425B37" w14:textId="77777777" w:rsidR="00CB125C" w:rsidRPr="004C46A5" w:rsidRDefault="00CB125C" w:rsidP="00A73973">
            <w:pPr>
              <w:jc w:val="both"/>
              <w:rPr>
                <w:sz w:val="18"/>
                <w:szCs w:val="18"/>
              </w:rPr>
            </w:pPr>
            <w:r w:rsidRPr="004C46A5">
              <w:rPr>
                <w:sz w:val="18"/>
                <w:szCs w:val="18"/>
              </w:rPr>
              <w:t>19</w:t>
            </w:r>
          </w:p>
        </w:tc>
        <w:tc>
          <w:tcPr>
            <w:tcW w:w="1851" w:type="dxa"/>
          </w:tcPr>
          <w:p w14:paraId="0FB22E64" w14:textId="77777777" w:rsidR="00CB125C" w:rsidRPr="004C46A5" w:rsidRDefault="00CB125C" w:rsidP="00A73973">
            <w:pPr>
              <w:jc w:val="both"/>
              <w:rPr>
                <w:sz w:val="18"/>
                <w:szCs w:val="18"/>
              </w:rPr>
            </w:pPr>
          </w:p>
        </w:tc>
        <w:tc>
          <w:tcPr>
            <w:tcW w:w="2313" w:type="dxa"/>
          </w:tcPr>
          <w:p w14:paraId="41AA6AE6" w14:textId="77777777" w:rsidR="00CB125C" w:rsidRPr="004C46A5" w:rsidRDefault="00CB125C" w:rsidP="00A73973">
            <w:pPr>
              <w:jc w:val="both"/>
              <w:rPr>
                <w:sz w:val="18"/>
                <w:szCs w:val="18"/>
              </w:rPr>
            </w:pPr>
          </w:p>
        </w:tc>
        <w:tc>
          <w:tcPr>
            <w:tcW w:w="1197" w:type="dxa"/>
          </w:tcPr>
          <w:p w14:paraId="41D3D8B7" w14:textId="77777777" w:rsidR="00CB125C" w:rsidRPr="004C46A5" w:rsidRDefault="00CB125C" w:rsidP="00A73973">
            <w:pPr>
              <w:jc w:val="both"/>
              <w:rPr>
                <w:sz w:val="18"/>
                <w:szCs w:val="18"/>
              </w:rPr>
            </w:pPr>
            <w:r w:rsidRPr="004C46A5">
              <w:rPr>
                <w:sz w:val="18"/>
                <w:szCs w:val="18"/>
              </w:rPr>
              <w:t>0.013</w:t>
            </w:r>
          </w:p>
        </w:tc>
      </w:tr>
      <w:tr w:rsidR="00CB125C" w:rsidRPr="004C46A5" w14:paraId="2BF27904" w14:textId="77777777" w:rsidTr="00A73973">
        <w:tc>
          <w:tcPr>
            <w:tcW w:w="3008" w:type="dxa"/>
          </w:tcPr>
          <w:p w14:paraId="2F19766A" w14:textId="77777777" w:rsidR="00CB125C" w:rsidRPr="004C46A5" w:rsidRDefault="00CB125C" w:rsidP="00A73973">
            <w:pPr>
              <w:jc w:val="both"/>
              <w:rPr>
                <w:sz w:val="18"/>
                <w:szCs w:val="18"/>
              </w:rPr>
            </w:pPr>
            <w:r w:rsidRPr="004C46A5">
              <w:rPr>
                <w:sz w:val="18"/>
                <w:szCs w:val="18"/>
              </w:rPr>
              <w:t xml:space="preserve">  N0</w:t>
            </w:r>
          </w:p>
        </w:tc>
        <w:tc>
          <w:tcPr>
            <w:tcW w:w="1076" w:type="dxa"/>
          </w:tcPr>
          <w:p w14:paraId="7EE082F7" w14:textId="77777777" w:rsidR="00CB125C" w:rsidRPr="004C46A5" w:rsidRDefault="00CB125C" w:rsidP="00A73973">
            <w:pPr>
              <w:jc w:val="both"/>
              <w:rPr>
                <w:sz w:val="18"/>
                <w:szCs w:val="18"/>
              </w:rPr>
            </w:pPr>
          </w:p>
        </w:tc>
        <w:tc>
          <w:tcPr>
            <w:tcW w:w="1851" w:type="dxa"/>
          </w:tcPr>
          <w:p w14:paraId="060D425B" w14:textId="77777777" w:rsidR="00CB125C" w:rsidRPr="004C46A5" w:rsidRDefault="00CB125C" w:rsidP="00A73973">
            <w:pPr>
              <w:jc w:val="both"/>
              <w:rPr>
                <w:sz w:val="18"/>
                <w:szCs w:val="18"/>
              </w:rPr>
            </w:pPr>
            <w:r w:rsidRPr="004C46A5">
              <w:rPr>
                <w:sz w:val="18"/>
                <w:szCs w:val="18"/>
              </w:rPr>
              <w:t>3 (23%)</w:t>
            </w:r>
          </w:p>
        </w:tc>
        <w:tc>
          <w:tcPr>
            <w:tcW w:w="2313" w:type="dxa"/>
          </w:tcPr>
          <w:p w14:paraId="45B76404" w14:textId="77777777" w:rsidR="00CB125C" w:rsidRPr="004C46A5" w:rsidRDefault="00CB125C" w:rsidP="00A73973">
            <w:pPr>
              <w:jc w:val="both"/>
              <w:rPr>
                <w:sz w:val="18"/>
                <w:szCs w:val="18"/>
              </w:rPr>
            </w:pPr>
            <w:r w:rsidRPr="004C46A5">
              <w:rPr>
                <w:sz w:val="18"/>
                <w:szCs w:val="18"/>
              </w:rPr>
              <w:t>6 (100%)</w:t>
            </w:r>
          </w:p>
        </w:tc>
        <w:tc>
          <w:tcPr>
            <w:tcW w:w="1197" w:type="dxa"/>
          </w:tcPr>
          <w:p w14:paraId="2784C7D2" w14:textId="77777777" w:rsidR="00CB125C" w:rsidRPr="004C46A5" w:rsidRDefault="00CB125C" w:rsidP="00A73973">
            <w:pPr>
              <w:jc w:val="both"/>
              <w:rPr>
                <w:sz w:val="18"/>
                <w:szCs w:val="18"/>
              </w:rPr>
            </w:pPr>
          </w:p>
        </w:tc>
      </w:tr>
      <w:tr w:rsidR="00CB125C" w:rsidRPr="004C46A5" w14:paraId="47426605" w14:textId="77777777" w:rsidTr="00A73973">
        <w:tc>
          <w:tcPr>
            <w:tcW w:w="3008" w:type="dxa"/>
          </w:tcPr>
          <w:p w14:paraId="10194B00" w14:textId="77777777" w:rsidR="00CB125C" w:rsidRPr="004C46A5" w:rsidRDefault="00CB125C" w:rsidP="00A73973">
            <w:pPr>
              <w:jc w:val="both"/>
              <w:rPr>
                <w:sz w:val="18"/>
                <w:szCs w:val="18"/>
              </w:rPr>
            </w:pPr>
            <w:r w:rsidRPr="004C46A5">
              <w:rPr>
                <w:sz w:val="18"/>
                <w:szCs w:val="18"/>
              </w:rPr>
              <w:t xml:space="preserve">  N1</w:t>
            </w:r>
          </w:p>
        </w:tc>
        <w:tc>
          <w:tcPr>
            <w:tcW w:w="1076" w:type="dxa"/>
          </w:tcPr>
          <w:p w14:paraId="355EE97C" w14:textId="77777777" w:rsidR="00CB125C" w:rsidRPr="004C46A5" w:rsidRDefault="00CB125C" w:rsidP="00A73973">
            <w:pPr>
              <w:jc w:val="both"/>
              <w:rPr>
                <w:sz w:val="18"/>
                <w:szCs w:val="18"/>
              </w:rPr>
            </w:pPr>
          </w:p>
        </w:tc>
        <w:tc>
          <w:tcPr>
            <w:tcW w:w="1851" w:type="dxa"/>
          </w:tcPr>
          <w:p w14:paraId="15301384" w14:textId="77777777" w:rsidR="00CB125C" w:rsidRPr="004C46A5" w:rsidRDefault="00CB125C" w:rsidP="00A73973">
            <w:pPr>
              <w:jc w:val="both"/>
              <w:rPr>
                <w:sz w:val="18"/>
                <w:szCs w:val="18"/>
              </w:rPr>
            </w:pPr>
            <w:r w:rsidRPr="004C46A5">
              <w:rPr>
                <w:sz w:val="18"/>
                <w:szCs w:val="18"/>
              </w:rPr>
              <w:t>6 (46%)</w:t>
            </w:r>
          </w:p>
        </w:tc>
        <w:tc>
          <w:tcPr>
            <w:tcW w:w="2313" w:type="dxa"/>
          </w:tcPr>
          <w:p w14:paraId="70695DC8" w14:textId="77777777" w:rsidR="00CB125C" w:rsidRPr="004C46A5" w:rsidRDefault="00CB125C" w:rsidP="00A73973">
            <w:pPr>
              <w:jc w:val="both"/>
              <w:rPr>
                <w:sz w:val="18"/>
                <w:szCs w:val="18"/>
              </w:rPr>
            </w:pPr>
            <w:r w:rsidRPr="004C46A5">
              <w:rPr>
                <w:sz w:val="18"/>
                <w:szCs w:val="18"/>
              </w:rPr>
              <w:t>0 (0%)</w:t>
            </w:r>
          </w:p>
        </w:tc>
        <w:tc>
          <w:tcPr>
            <w:tcW w:w="1197" w:type="dxa"/>
          </w:tcPr>
          <w:p w14:paraId="153FAFA7" w14:textId="77777777" w:rsidR="00CB125C" w:rsidRPr="004C46A5" w:rsidRDefault="00CB125C" w:rsidP="00A73973">
            <w:pPr>
              <w:jc w:val="both"/>
              <w:rPr>
                <w:sz w:val="18"/>
                <w:szCs w:val="18"/>
              </w:rPr>
            </w:pPr>
          </w:p>
        </w:tc>
      </w:tr>
      <w:tr w:rsidR="00CB125C" w:rsidRPr="004C46A5" w14:paraId="2F1CD424" w14:textId="77777777" w:rsidTr="00A73973">
        <w:tc>
          <w:tcPr>
            <w:tcW w:w="3008" w:type="dxa"/>
          </w:tcPr>
          <w:p w14:paraId="5950AB2D" w14:textId="77777777" w:rsidR="00CB125C" w:rsidRPr="004C46A5" w:rsidRDefault="00CB125C" w:rsidP="00A73973">
            <w:pPr>
              <w:jc w:val="both"/>
              <w:rPr>
                <w:sz w:val="18"/>
                <w:szCs w:val="18"/>
              </w:rPr>
            </w:pPr>
            <w:r w:rsidRPr="004C46A5">
              <w:rPr>
                <w:sz w:val="18"/>
                <w:szCs w:val="18"/>
              </w:rPr>
              <w:t xml:space="preserve">  N2</w:t>
            </w:r>
          </w:p>
        </w:tc>
        <w:tc>
          <w:tcPr>
            <w:tcW w:w="1076" w:type="dxa"/>
          </w:tcPr>
          <w:p w14:paraId="06C3C3A1" w14:textId="77777777" w:rsidR="00CB125C" w:rsidRPr="004C46A5" w:rsidRDefault="00CB125C" w:rsidP="00A73973">
            <w:pPr>
              <w:jc w:val="both"/>
              <w:rPr>
                <w:sz w:val="18"/>
                <w:szCs w:val="18"/>
              </w:rPr>
            </w:pPr>
          </w:p>
        </w:tc>
        <w:tc>
          <w:tcPr>
            <w:tcW w:w="1851" w:type="dxa"/>
          </w:tcPr>
          <w:p w14:paraId="1F34A8A5" w14:textId="77777777" w:rsidR="00CB125C" w:rsidRPr="004C46A5" w:rsidRDefault="00CB125C" w:rsidP="00A73973">
            <w:pPr>
              <w:jc w:val="both"/>
              <w:rPr>
                <w:sz w:val="18"/>
                <w:szCs w:val="18"/>
              </w:rPr>
            </w:pPr>
            <w:r w:rsidRPr="004C46A5">
              <w:rPr>
                <w:sz w:val="18"/>
                <w:szCs w:val="18"/>
              </w:rPr>
              <w:t>4 (31%)</w:t>
            </w:r>
          </w:p>
        </w:tc>
        <w:tc>
          <w:tcPr>
            <w:tcW w:w="2313" w:type="dxa"/>
          </w:tcPr>
          <w:p w14:paraId="42367B69" w14:textId="77777777" w:rsidR="00CB125C" w:rsidRPr="004C46A5" w:rsidRDefault="00CB125C" w:rsidP="00A73973">
            <w:pPr>
              <w:jc w:val="both"/>
              <w:rPr>
                <w:sz w:val="18"/>
                <w:szCs w:val="18"/>
              </w:rPr>
            </w:pPr>
            <w:r w:rsidRPr="004C46A5">
              <w:rPr>
                <w:sz w:val="18"/>
                <w:szCs w:val="18"/>
              </w:rPr>
              <w:t>0 (0%)</w:t>
            </w:r>
          </w:p>
        </w:tc>
        <w:tc>
          <w:tcPr>
            <w:tcW w:w="1197" w:type="dxa"/>
          </w:tcPr>
          <w:p w14:paraId="3F295132" w14:textId="77777777" w:rsidR="00CB125C" w:rsidRPr="004C46A5" w:rsidRDefault="00CB125C" w:rsidP="00A73973">
            <w:pPr>
              <w:jc w:val="both"/>
              <w:rPr>
                <w:sz w:val="18"/>
                <w:szCs w:val="18"/>
              </w:rPr>
            </w:pPr>
          </w:p>
        </w:tc>
      </w:tr>
      <w:tr w:rsidR="00CB125C" w:rsidRPr="004C46A5" w14:paraId="6355956F" w14:textId="77777777" w:rsidTr="00A73973">
        <w:tc>
          <w:tcPr>
            <w:tcW w:w="3008" w:type="dxa"/>
          </w:tcPr>
          <w:p w14:paraId="00032EEA" w14:textId="77777777" w:rsidR="00CB125C" w:rsidRPr="004C46A5" w:rsidRDefault="00CB125C" w:rsidP="00A73973">
            <w:pPr>
              <w:jc w:val="both"/>
              <w:rPr>
                <w:sz w:val="18"/>
                <w:szCs w:val="18"/>
              </w:rPr>
            </w:pPr>
            <w:r w:rsidRPr="004C46A5">
              <w:rPr>
                <w:sz w:val="18"/>
                <w:szCs w:val="18"/>
              </w:rPr>
              <w:t xml:space="preserve">  Unknown</w:t>
            </w:r>
          </w:p>
        </w:tc>
        <w:tc>
          <w:tcPr>
            <w:tcW w:w="1076" w:type="dxa"/>
          </w:tcPr>
          <w:p w14:paraId="152B8593" w14:textId="77777777" w:rsidR="00CB125C" w:rsidRPr="004C46A5" w:rsidRDefault="00CB125C" w:rsidP="00A73973">
            <w:pPr>
              <w:jc w:val="both"/>
              <w:rPr>
                <w:sz w:val="18"/>
                <w:szCs w:val="18"/>
              </w:rPr>
            </w:pPr>
          </w:p>
        </w:tc>
        <w:tc>
          <w:tcPr>
            <w:tcW w:w="1851" w:type="dxa"/>
          </w:tcPr>
          <w:p w14:paraId="41B02595" w14:textId="77777777" w:rsidR="00CB125C" w:rsidRPr="004C46A5" w:rsidRDefault="00CB125C" w:rsidP="00A73973">
            <w:pPr>
              <w:jc w:val="both"/>
              <w:rPr>
                <w:sz w:val="18"/>
                <w:szCs w:val="18"/>
              </w:rPr>
            </w:pPr>
            <w:r w:rsidRPr="004C46A5">
              <w:rPr>
                <w:sz w:val="18"/>
                <w:szCs w:val="18"/>
              </w:rPr>
              <w:t>1</w:t>
            </w:r>
          </w:p>
        </w:tc>
        <w:tc>
          <w:tcPr>
            <w:tcW w:w="2313" w:type="dxa"/>
          </w:tcPr>
          <w:p w14:paraId="1D9E89E1" w14:textId="77777777" w:rsidR="00CB125C" w:rsidRPr="004C46A5" w:rsidRDefault="00CB125C" w:rsidP="00A73973">
            <w:pPr>
              <w:jc w:val="both"/>
              <w:rPr>
                <w:sz w:val="18"/>
                <w:szCs w:val="18"/>
              </w:rPr>
            </w:pPr>
            <w:r w:rsidRPr="004C46A5">
              <w:rPr>
                <w:sz w:val="18"/>
                <w:szCs w:val="18"/>
              </w:rPr>
              <w:t>0</w:t>
            </w:r>
          </w:p>
        </w:tc>
        <w:tc>
          <w:tcPr>
            <w:tcW w:w="1197" w:type="dxa"/>
          </w:tcPr>
          <w:p w14:paraId="661C3622" w14:textId="77777777" w:rsidR="00CB125C" w:rsidRPr="004C46A5" w:rsidRDefault="00CB125C" w:rsidP="00A73973">
            <w:pPr>
              <w:jc w:val="both"/>
              <w:rPr>
                <w:sz w:val="18"/>
                <w:szCs w:val="18"/>
              </w:rPr>
            </w:pPr>
          </w:p>
        </w:tc>
      </w:tr>
      <w:tr w:rsidR="00CB125C" w:rsidRPr="004C46A5" w14:paraId="017777D9" w14:textId="77777777" w:rsidTr="00A73973">
        <w:tc>
          <w:tcPr>
            <w:tcW w:w="3008" w:type="dxa"/>
          </w:tcPr>
          <w:p w14:paraId="6552B06B" w14:textId="77777777" w:rsidR="00CB125C" w:rsidRPr="004C46A5" w:rsidRDefault="00CB125C" w:rsidP="00A73973">
            <w:pPr>
              <w:jc w:val="both"/>
              <w:rPr>
                <w:b/>
                <w:bCs/>
                <w:sz w:val="18"/>
                <w:szCs w:val="18"/>
              </w:rPr>
            </w:pPr>
            <w:r w:rsidRPr="004C46A5">
              <w:rPr>
                <w:b/>
                <w:bCs/>
                <w:sz w:val="18"/>
                <w:szCs w:val="18"/>
              </w:rPr>
              <w:t>Neoadjuvant systemic therapy</w:t>
            </w:r>
          </w:p>
        </w:tc>
        <w:tc>
          <w:tcPr>
            <w:tcW w:w="1076" w:type="dxa"/>
          </w:tcPr>
          <w:p w14:paraId="3046E4B2" w14:textId="77777777" w:rsidR="00CB125C" w:rsidRPr="004C46A5" w:rsidRDefault="00CB125C" w:rsidP="00A73973">
            <w:pPr>
              <w:jc w:val="both"/>
              <w:rPr>
                <w:sz w:val="18"/>
                <w:szCs w:val="18"/>
              </w:rPr>
            </w:pPr>
            <w:r w:rsidRPr="004C46A5">
              <w:rPr>
                <w:sz w:val="18"/>
                <w:szCs w:val="18"/>
              </w:rPr>
              <w:t>20</w:t>
            </w:r>
          </w:p>
        </w:tc>
        <w:tc>
          <w:tcPr>
            <w:tcW w:w="1851" w:type="dxa"/>
          </w:tcPr>
          <w:p w14:paraId="2AC042C1" w14:textId="77777777" w:rsidR="00CB125C" w:rsidRPr="004C46A5" w:rsidRDefault="00CB125C" w:rsidP="00A73973">
            <w:pPr>
              <w:jc w:val="both"/>
              <w:rPr>
                <w:sz w:val="18"/>
                <w:szCs w:val="18"/>
              </w:rPr>
            </w:pPr>
          </w:p>
        </w:tc>
        <w:tc>
          <w:tcPr>
            <w:tcW w:w="2313" w:type="dxa"/>
          </w:tcPr>
          <w:p w14:paraId="2CCDA188" w14:textId="77777777" w:rsidR="00CB125C" w:rsidRPr="004C46A5" w:rsidRDefault="00CB125C" w:rsidP="00A73973">
            <w:pPr>
              <w:jc w:val="both"/>
              <w:rPr>
                <w:sz w:val="18"/>
                <w:szCs w:val="18"/>
              </w:rPr>
            </w:pPr>
          </w:p>
        </w:tc>
        <w:tc>
          <w:tcPr>
            <w:tcW w:w="1197" w:type="dxa"/>
          </w:tcPr>
          <w:p w14:paraId="67BAB9D1" w14:textId="77777777" w:rsidR="00CB125C" w:rsidRPr="004C46A5" w:rsidRDefault="00CB125C" w:rsidP="00A73973">
            <w:pPr>
              <w:jc w:val="both"/>
              <w:rPr>
                <w:sz w:val="18"/>
                <w:szCs w:val="18"/>
              </w:rPr>
            </w:pPr>
            <w:r w:rsidRPr="004C46A5">
              <w:rPr>
                <w:sz w:val="18"/>
                <w:szCs w:val="18"/>
              </w:rPr>
              <w:t>0.003</w:t>
            </w:r>
          </w:p>
        </w:tc>
      </w:tr>
      <w:tr w:rsidR="00CB125C" w:rsidRPr="004C46A5" w14:paraId="5281D9FB" w14:textId="77777777" w:rsidTr="00A73973">
        <w:tc>
          <w:tcPr>
            <w:tcW w:w="3008" w:type="dxa"/>
          </w:tcPr>
          <w:p w14:paraId="5F3D690B" w14:textId="77777777" w:rsidR="00CB125C" w:rsidRPr="004C46A5" w:rsidRDefault="00CB125C" w:rsidP="00A73973">
            <w:pPr>
              <w:jc w:val="both"/>
              <w:rPr>
                <w:sz w:val="18"/>
                <w:szCs w:val="18"/>
              </w:rPr>
            </w:pPr>
            <w:r w:rsidRPr="004C46A5">
              <w:rPr>
                <w:sz w:val="18"/>
                <w:szCs w:val="18"/>
              </w:rPr>
              <w:t xml:space="preserve">  AC-T</w:t>
            </w:r>
          </w:p>
        </w:tc>
        <w:tc>
          <w:tcPr>
            <w:tcW w:w="1076" w:type="dxa"/>
          </w:tcPr>
          <w:p w14:paraId="51F3A117" w14:textId="77777777" w:rsidR="00CB125C" w:rsidRPr="004C46A5" w:rsidRDefault="00CB125C" w:rsidP="00A73973">
            <w:pPr>
              <w:jc w:val="both"/>
              <w:rPr>
                <w:sz w:val="18"/>
                <w:szCs w:val="18"/>
              </w:rPr>
            </w:pPr>
          </w:p>
        </w:tc>
        <w:tc>
          <w:tcPr>
            <w:tcW w:w="1851" w:type="dxa"/>
          </w:tcPr>
          <w:p w14:paraId="0A77C959" w14:textId="77777777" w:rsidR="00CB125C" w:rsidRPr="004C46A5" w:rsidRDefault="00CB125C" w:rsidP="00A73973">
            <w:pPr>
              <w:jc w:val="both"/>
              <w:rPr>
                <w:sz w:val="18"/>
                <w:szCs w:val="18"/>
              </w:rPr>
            </w:pPr>
            <w:r w:rsidRPr="004C46A5">
              <w:rPr>
                <w:sz w:val="18"/>
                <w:szCs w:val="18"/>
              </w:rPr>
              <w:t>12 (86%)</w:t>
            </w:r>
          </w:p>
        </w:tc>
        <w:tc>
          <w:tcPr>
            <w:tcW w:w="2313" w:type="dxa"/>
          </w:tcPr>
          <w:p w14:paraId="30741494" w14:textId="77777777" w:rsidR="00CB125C" w:rsidRPr="004C46A5" w:rsidRDefault="00CB125C" w:rsidP="00A73973">
            <w:pPr>
              <w:jc w:val="both"/>
              <w:rPr>
                <w:sz w:val="18"/>
                <w:szCs w:val="18"/>
              </w:rPr>
            </w:pPr>
            <w:r w:rsidRPr="004C46A5">
              <w:rPr>
                <w:sz w:val="18"/>
                <w:szCs w:val="18"/>
              </w:rPr>
              <w:t>1 (17%)</w:t>
            </w:r>
          </w:p>
        </w:tc>
        <w:tc>
          <w:tcPr>
            <w:tcW w:w="1197" w:type="dxa"/>
          </w:tcPr>
          <w:p w14:paraId="704642E9" w14:textId="77777777" w:rsidR="00CB125C" w:rsidRPr="004C46A5" w:rsidRDefault="00CB125C" w:rsidP="00A73973">
            <w:pPr>
              <w:jc w:val="both"/>
              <w:rPr>
                <w:sz w:val="18"/>
                <w:szCs w:val="18"/>
              </w:rPr>
            </w:pPr>
          </w:p>
        </w:tc>
      </w:tr>
      <w:tr w:rsidR="00CB125C" w:rsidRPr="004C46A5" w14:paraId="6F3B60DA" w14:textId="77777777" w:rsidTr="00A73973">
        <w:tc>
          <w:tcPr>
            <w:tcW w:w="3008" w:type="dxa"/>
          </w:tcPr>
          <w:p w14:paraId="5A945D68" w14:textId="77777777" w:rsidR="00CB125C" w:rsidRPr="004C46A5" w:rsidRDefault="00CB125C" w:rsidP="00A73973">
            <w:pPr>
              <w:jc w:val="both"/>
              <w:rPr>
                <w:sz w:val="18"/>
                <w:szCs w:val="18"/>
              </w:rPr>
            </w:pPr>
            <w:r w:rsidRPr="004C46A5">
              <w:rPr>
                <w:sz w:val="18"/>
                <w:szCs w:val="18"/>
              </w:rPr>
              <w:t xml:space="preserve">  AC-TC</w:t>
            </w:r>
          </w:p>
        </w:tc>
        <w:tc>
          <w:tcPr>
            <w:tcW w:w="1076" w:type="dxa"/>
          </w:tcPr>
          <w:p w14:paraId="08D035DA" w14:textId="77777777" w:rsidR="00CB125C" w:rsidRPr="004C46A5" w:rsidRDefault="00CB125C" w:rsidP="00A73973">
            <w:pPr>
              <w:jc w:val="both"/>
              <w:rPr>
                <w:sz w:val="18"/>
                <w:szCs w:val="18"/>
              </w:rPr>
            </w:pPr>
          </w:p>
        </w:tc>
        <w:tc>
          <w:tcPr>
            <w:tcW w:w="1851" w:type="dxa"/>
          </w:tcPr>
          <w:p w14:paraId="36AEA238" w14:textId="77777777" w:rsidR="00CB125C" w:rsidRPr="004C46A5" w:rsidRDefault="00CB125C" w:rsidP="00A73973">
            <w:pPr>
              <w:jc w:val="both"/>
              <w:rPr>
                <w:sz w:val="18"/>
                <w:szCs w:val="18"/>
              </w:rPr>
            </w:pPr>
            <w:r w:rsidRPr="004C46A5">
              <w:rPr>
                <w:sz w:val="18"/>
                <w:szCs w:val="18"/>
              </w:rPr>
              <w:t>0 (0%)</w:t>
            </w:r>
          </w:p>
        </w:tc>
        <w:tc>
          <w:tcPr>
            <w:tcW w:w="2313" w:type="dxa"/>
          </w:tcPr>
          <w:p w14:paraId="649216C2" w14:textId="77777777" w:rsidR="00CB125C" w:rsidRPr="004C46A5" w:rsidRDefault="00CB125C" w:rsidP="00A73973">
            <w:pPr>
              <w:jc w:val="both"/>
              <w:rPr>
                <w:sz w:val="18"/>
                <w:szCs w:val="18"/>
              </w:rPr>
            </w:pPr>
            <w:r w:rsidRPr="004C46A5">
              <w:rPr>
                <w:sz w:val="18"/>
                <w:szCs w:val="18"/>
              </w:rPr>
              <w:t>2 (33%)</w:t>
            </w:r>
          </w:p>
        </w:tc>
        <w:tc>
          <w:tcPr>
            <w:tcW w:w="1197" w:type="dxa"/>
          </w:tcPr>
          <w:p w14:paraId="537FF734" w14:textId="77777777" w:rsidR="00CB125C" w:rsidRPr="004C46A5" w:rsidRDefault="00CB125C" w:rsidP="00A73973">
            <w:pPr>
              <w:jc w:val="both"/>
              <w:rPr>
                <w:sz w:val="18"/>
                <w:szCs w:val="18"/>
              </w:rPr>
            </w:pPr>
          </w:p>
        </w:tc>
      </w:tr>
      <w:tr w:rsidR="00CB125C" w:rsidRPr="004C46A5" w14:paraId="43666B32" w14:textId="77777777" w:rsidTr="00A73973">
        <w:tc>
          <w:tcPr>
            <w:tcW w:w="3008" w:type="dxa"/>
          </w:tcPr>
          <w:p w14:paraId="53FF78AA" w14:textId="77777777" w:rsidR="00CB125C" w:rsidRPr="004C46A5" w:rsidRDefault="00CB125C" w:rsidP="00A73973">
            <w:pPr>
              <w:jc w:val="both"/>
              <w:rPr>
                <w:sz w:val="18"/>
                <w:szCs w:val="18"/>
              </w:rPr>
            </w:pPr>
            <w:r w:rsidRPr="004C46A5">
              <w:rPr>
                <w:sz w:val="18"/>
                <w:szCs w:val="18"/>
              </w:rPr>
              <w:t xml:space="preserve">  AC-THP</w:t>
            </w:r>
          </w:p>
        </w:tc>
        <w:tc>
          <w:tcPr>
            <w:tcW w:w="1076" w:type="dxa"/>
          </w:tcPr>
          <w:p w14:paraId="0AC4FA23" w14:textId="77777777" w:rsidR="00CB125C" w:rsidRPr="004C46A5" w:rsidRDefault="00CB125C" w:rsidP="00A73973">
            <w:pPr>
              <w:jc w:val="both"/>
              <w:rPr>
                <w:sz w:val="18"/>
                <w:szCs w:val="18"/>
              </w:rPr>
            </w:pPr>
          </w:p>
        </w:tc>
        <w:tc>
          <w:tcPr>
            <w:tcW w:w="1851" w:type="dxa"/>
          </w:tcPr>
          <w:p w14:paraId="41BCC52A" w14:textId="77777777" w:rsidR="00CB125C" w:rsidRPr="004C46A5" w:rsidRDefault="00CB125C" w:rsidP="00A73973">
            <w:pPr>
              <w:jc w:val="both"/>
              <w:rPr>
                <w:sz w:val="18"/>
                <w:szCs w:val="18"/>
              </w:rPr>
            </w:pPr>
            <w:r w:rsidRPr="004C46A5">
              <w:rPr>
                <w:sz w:val="18"/>
                <w:szCs w:val="18"/>
              </w:rPr>
              <w:t>1 (7%)</w:t>
            </w:r>
          </w:p>
        </w:tc>
        <w:tc>
          <w:tcPr>
            <w:tcW w:w="2313" w:type="dxa"/>
          </w:tcPr>
          <w:p w14:paraId="01E4BBCC" w14:textId="77777777" w:rsidR="00CB125C" w:rsidRPr="004C46A5" w:rsidRDefault="00CB125C" w:rsidP="00A73973">
            <w:pPr>
              <w:jc w:val="both"/>
              <w:rPr>
                <w:sz w:val="18"/>
                <w:szCs w:val="18"/>
              </w:rPr>
            </w:pPr>
            <w:r w:rsidRPr="004C46A5">
              <w:rPr>
                <w:sz w:val="18"/>
                <w:szCs w:val="18"/>
              </w:rPr>
              <w:t>3 (50%)</w:t>
            </w:r>
          </w:p>
        </w:tc>
        <w:tc>
          <w:tcPr>
            <w:tcW w:w="1197" w:type="dxa"/>
          </w:tcPr>
          <w:p w14:paraId="3F0524ED" w14:textId="77777777" w:rsidR="00CB125C" w:rsidRPr="004C46A5" w:rsidRDefault="00CB125C" w:rsidP="00A73973">
            <w:pPr>
              <w:jc w:val="both"/>
              <w:rPr>
                <w:sz w:val="18"/>
                <w:szCs w:val="18"/>
              </w:rPr>
            </w:pPr>
          </w:p>
        </w:tc>
      </w:tr>
      <w:tr w:rsidR="00CB125C" w:rsidRPr="004C46A5" w14:paraId="7C6DD70E" w14:textId="77777777" w:rsidTr="00A73973">
        <w:tc>
          <w:tcPr>
            <w:tcW w:w="3008" w:type="dxa"/>
          </w:tcPr>
          <w:p w14:paraId="4B2B3880" w14:textId="77777777" w:rsidR="00CB125C" w:rsidRPr="004C46A5" w:rsidRDefault="00CB125C" w:rsidP="00A73973">
            <w:pPr>
              <w:jc w:val="both"/>
              <w:rPr>
                <w:sz w:val="18"/>
                <w:szCs w:val="18"/>
              </w:rPr>
            </w:pPr>
            <w:r w:rsidRPr="004C46A5">
              <w:rPr>
                <w:sz w:val="18"/>
                <w:szCs w:val="18"/>
              </w:rPr>
              <w:t xml:space="preserve">  AT</w:t>
            </w:r>
          </w:p>
        </w:tc>
        <w:tc>
          <w:tcPr>
            <w:tcW w:w="1076" w:type="dxa"/>
          </w:tcPr>
          <w:p w14:paraId="54237073" w14:textId="77777777" w:rsidR="00CB125C" w:rsidRPr="004C46A5" w:rsidRDefault="00CB125C" w:rsidP="00A73973">
            <w:pPr>
              <w:jc w:val="both"/>
              <w:rPr>
                <w:sz w:val="18"/>
                <w:szCs w:val="18"/>
              </w:rPr>
            </w:pPr>
          </w:p>
        </w:tc>
        <w:tc>
          <w:tcPr>
            <w:tcW w:w="1851" w:type="dxa"/>
          </w:tcPr>
          <w:p w14:paraId="6E9DBF78" w14:textId="77777777" w:rsidR="00CB125C" w:rsidRPr="004C46A5" w:rsidRDefault="00CB125C" w:rsidP="00A73973">
            <w:pPr>
              <w:jc w:val="both"/>
              <w:rPr>
                <w:sz w:val="18"/>
                <w:szCs w:val="18"/>
              </w:rPr>
            </w:pPr>
            <w:r w:rsidRPr="004C46A5">
              <w:rPr>
                <w:sz w:val="18"/>
                <w:szCs w:val="18"/>
              </w:rPr>
              <w:t>1 (7%)</w:t>
            </w:r>
          </w:p>
        </w:tc>
        <w:tc>
          <w:tcPr>
            <w:tcW w:w="2313" w:type="dxa"/>
          </w:tcPr>
          <w:p w14:paraId="34C75AAD" w14:textId="77777777" w:rsidR="00CB125C" w:rsidRPr="004C46A5" w:rsidRDefault="00CB125C" w:rsidP="00A73973">
            <w:pPr>
              <w:jc w:val="both"/>
              <w:rPr>
                <w:sz w:val="18"/>
                <w:szCs w:val="18"/>
              </w:rPr>
            </w:pPr>
            <w:r w:rsidRPr="004C46A5">
              <w:rPr>
                <w:sz w:val="18"/>
                <w:szCs w:val="18"/>
              </w:rPr>
              <w:t>0 (0%)</w:t>
            </w:r>
          </w:p>
        </w:tc>
        <w:tc>
          <w:tcPr>
            <w:tcW w:w="1197" w:type="dxa"/>
          </w:tcPr>
          <w:p w14:paraId="5EEE70E4" w14:textId="77777777" w:rsidR="00CB125C" w:rsidRPr="004C46A5" w:rsidRDefault="00CB125C" w:rsidP="00A73973">
            <w:pPr>
              <w:jc w:val="both"/>
              <w:rPr>
                <w:sz w:val="18"/>
                <w:szCs w:val="18"/>
              </w:rPr>
            </w:pPr>
          </w:p>
        </w:tc>
      </w:tr>
      <w:tr w:rsidR="00CB125C" w:rsidRPr="004C46A5" w14:paraId="4B00FB36" w14:textId="77777777" w:rsidTr="00A73973">
        <w:tc>
          <w:tcPr>
            <w:tcW w:w="3008" w:type="dxa"/>
          </w:tcPr>
          <w:p w14:paraId="1CE03A6F" w14:textId="77777777" w:rsidR="00CB125C" w:rsidRPr="004C46A5" w:rsidRDefault="00CB125C" w:rsidP="00A73973">
            <w:pPr>
              <w:jc w:val="both"/>
              <w:rPr>
                <w:b/>
                <w:bCs/>
                <w:sz w:val="18"/>
                <w:szCs w:val="18"/>
              </w:rPr>
            </w:pPr>
            <w:r w:rsidRPr="004C46A5">
              <w:rPr>
                <w:b/>
                <w:bCs/>
                <w:sz w:val="18"/>
                <w:szCs w:val="18"/>
              </w:rPr>
              <w:t>Surgery</w:t>
            </w:r>
          </w:p>
        </w:tc>
        <w:tc>
          <w:tcPr>
            <w:tcW w:w="1076" w:type="dxa"/>
          </w:tcPr>
          <w:p w14:paraId="612E8206" w14:textId="77777777" w:rsidR="00CB125C" w:rsidRPr="004C46A5" w:rsidRDefault="00CB125C" w:rsidP="00A73973">
            <w:pPr>
              <w:jc w:val="both"/>
              <w:rPr>
                <w:sz w:val="18"/>
                <w:szCs w:val="18"/>
              </w:rPr>
            </w:pPr>
            <w:r w:rsidRPr="004C46A5">
              <w:rPr>
                <w:sz w:val="18"/>
                <w:szCs w:val="18"/>
              </w:rPr>
              <w:t>18</w:t>
            </w:r>
          </w:p>
        </w:tc>
        <w:tc>
          <w:tcPr>
            <w:tcW w:w="1851" w:type="dxa"/>
          </w:tcPr>
          <w:p w14:paraId="503F07E1" w14:textId="77777777" w:rsidR="00CB125C" w:rsidRPr="004C46A5" w:rsidRDefault="00CB125C" w:rsidP="00A73973">
            <w:pPr>
              <w:jc w:val="both"/>
              <w:rPr>
                <w:sz w:val="18"/>
                <w:szCs w:val="18"/>
              </w:rPr>
            </w:pPr>
          </w:p>
        </w:tc>
        <w:tc>
          <w:tcPr>
            <w:tcW w:w="2313" w:type="dxa"/>
          </w:tcPr>
          <w:p w14:paraId="1D1E2B91" w14:textId="77777777" w:rsidR="00CB125C" w:rsidRPr="004C46A5" w:rsidRDefault="00CB125C" w:rsidP="00A73973">
            <w:pPr>
              <w:jc w:val="both"/>
              <w:rPr>
                <w:sz w:val="18"/>
                <w:szCs w:val="18"/>
              </w:rPr>
            </w:pPr>
          </w:p>
        </w:tc>
        <w:tc>
          <w:tcPr>
            <w:tcW w:w="1197" w:type="dxa"/>
          </w:tcPr>
          <w:p w14:paraId="297A1193" w14:textId="77777777" w:rsidR="00CB125C" w:rsidRPr="004C46A5" w:rsidRDefault="00CB125C" w:rsidP="00A73973">
            <w:pPr>
              <w:jc w:val="both"/>
              <w:rPr>
                <w:sz w:val="18"/>
                <w:szCs w:val="18"/>
              </w:rPr>
            </w:pPr>
            <w:r w:rsidRPr="004C46A5">
              <w:rPr>
                <w:sz w:val="18"/>
                <w:szCs w:val="18"/>
              </w:rPr>
              <w:t>0.2</w:t>
            </w:r>
          </w:p>
        </w:tc>
      </w:tr>
      <w:tr w:rsidR="00CB125C" w:rsidRPr="004C46A5" w14:paraId="7BB4BF1B" w14:textId="77777777" w:rsidTr="00A73973">
        <w:tc>
          <w:tcPr>
            <w:tcW w:w="3008" w:type="dxa"/>
          </w:tcPr>
          <w:p w14:paraId="7FB2130A" w14:textId="77777777" w:rsidR="00CB125C" w:rsidRPr="004C46A5" w:rsidRDefault="00CB125C" w:rsidP="00A73973">
            <w:pPr>
              <w:jc w:val="both"/>
              <w:rPr>
                <w:sz w:val="18"/>
                <w:szCs w:val="18"/>
              </w:rPr>
            </w:pPr>
            <w:r w:rsidRPr="004C46A5">
              <w:rPr>
                <w:sz w:val="18"/>
                <w:szCs w:val="18"/>
              </w:rPr>
              <w:t xml:space="preserve">  BCS</w:t>
            </w:r>
          </w:p>
        </w:tc>
        <w:tc>
          <w:tcPr>
            <w:tcW w:w="1076" w:type="dxa"/>
          </w:tcPr>
          <w:p w14:paraId="6D917153" w14:textId="77777777" w:rsidR="00CB125C" w:rsidRPr="004C46A5" w:rsidRDefault="00CB125C" w:rsidP="00A73973">
            <w:pPr>
              <w:jc w:val="both"/>
              <w:rPr>
                <w:sz w:val="18"/>
                <w:szCs w:val="18"/>
              </w:rPr>
            </w:pPr>
          </w:p>
        </w:tc>
        <w:tc>
          <w:tcPr>
            <w:tcW w:w="1851" w:type="dxa"/>
          </w:tcPr>
          <w:p w14:paraId="7FB55F61" w14:textId="77777777" w:rsidR="00CB125C" w:rsidRPr="004C46A5" w:rsidRDefault="00CB125C" w:rsidP="00A73973">
            <w:pPr>
              <w:jc w:val="both"/>
              <w:rPr>
                <w:sz w:val="18"/>
                <w:szCs w:val="18"/>
              </w:rPr>
            </w:pPr>
            <w:r w:rsidRPr="004C46A5">
              <w:rPr>
                <w:sz w:val="18"/>
                <w:szCs w:val="18"/>
              </w:rPr>
              <w:t>4 (29%)</w:t>
            </w:r>
          </w:p>
        </w:tc>
        <w:tc>
          <w:tcPr>
            <w:tcW w:w="2313" w:type="dxa"/>
          </w:tcPr>
          <w:p w14:paraId="6C191189" w14:textId="77777777" w:rsidR="00CB125C" w:rsidRPr="004C46A5" w:rsidRDefault="00CB125C" w:rsidP="00A73973">
            <w:pPr>
              <w:jc w:val="both"/>
              <w:rPr>
                <w:sz w:val="18"/>
                <w:szCs w:val="18"/>
              </w:rPr>
            </w:pPr>
            <w:r w:rsidRPr="004C46A5">
              <w:rPr>
                <w:sz w:val="18"/>
                <w:szCs w:val="18"/>
              </w:rPr>
              <w:t>3 (75%)</w:t>
            </w:r>
          </w:p>
        </w:tc>
        <w:tc>
          <w:tcPr>
            <w:tcW w:w="1197" w:type="dxa"/>
          </w:tcPr>
          <w:p w14:paraId="18C29402" w14:textId="77777777" w:rsidR="00CB125C" w:rsidRPr="004C46A5" w:rsidRDefault="00CB125C" w:rsidP="00A73973">
            <w:pPr>
              <w:jc w:val="both"/>
              <w:rPr>
                <w:sz w:val="18"/>
                <w:szCs w:val="18"/>
              </w:rPr>
            </w:pPr>
          </w:p>
        </w:tc>
      </w:tr>
      <w:tr w:rsidR="00CB125C" w:rsidRPr="004C46A5" w14:paraId="5AA7158F" w14:textId="77777777" w:rsidTr="00A73973">
        <w:tc>
          <w:tcPr>
            <w:tcW w:w="3008" w:type="dxa"/>
          </w:tcPr>
          <w:p w14:paraId="6014595B" w14:textId="77777777" w:rsidR="00CB125C" w:rsidRPr="004C46A5" w:rsidRDefault="00CB125C" w:rsidP="00A73973">
            <w:pPr>
              <w:jc w:val="both"/>
              <w:rPr>
                <w:sz w:val="18"/>
                <w:szCs w:val="18"/>
              </w:rPr>
            </w:pPr>
            <w:r w:rsidRPr="004C46A5">
              <w:rPr>
                <w:sz w:val="18"/>
                <w:szCs w:val="18"/>
              </w:rPr>
              <w:t xml:space="preserve">  Mastectomy</w:t>
            </w:r>
          </w:p>
        </w:tc>
        <w:tc>
          <w:tcPr>
            <w:tcW w:w="1076" w:type="dxa"/>
          </w:tcPr>
          <w:p w14:paraId="07B4DD4A" w14:textId="77777777" w:rsidR="00CB125C" w:rsidRPr="004C46A5" w:rsidRDefault="00CB125C" w:rsidP="00A73973">
            <w:pPr>
              <w:jc w:val="both"/>
              <w:rPr>
                <w:sz w:val="18"/>
                <w:szCs w:val="18"/>
              </w:rPr>
            </w:pPr>
          </w:p>
        </w:tc>
        <w:tc>
          <w:tcPr>
            <w:tcW w:w="1851" w:type="dxa"/>
          </w:tcPr>
          <w:p w14:paraId="409A2292" w14:textId="77777777" w:rsidR="00CB125C" w:rsidRPr="004C46A5" w:rsidRDefault="00CB125C" w:rsidP="00A73973">
            <w:pPr>
              <w:jc w:val="both"/>
              <w:rPr>
                <w:sz w:val="18"/>
                <w:szCs w:val="18"/>
              </w:rPr>
            </w:pPr>
            <w:r w:rsidRPr="004C46A5">
              <w:rPr>
                <w:sz w:val="18"/>
                <w:szCs w:val="18"/>
              </w:rPr>
              <w:t>10 (71%)</w:t>
            </w:r>
          </w:p>
        </w:tc>
        <w:tc>
          <w:tcPr>
            <w:tcW w:w="2313" w:type="dxa"/>
          </w:tcPr>
          <w:p w14:paraId="742D07D6" w14:textId="77777777" w:rsidR="00CB125C" w:rsidRPr="004C46A5" w:rsidRDefault="00CB125C" w:rsidP="00A73973">
            <w:pPr>
              <w:jc w:val="both"/>
              <w:rPr>
                <w:sz w:val="18"/>
                <w:szCs w:val="18"/>
              </w:rPr>
            </w:pPr>
            <w:r w:rsidRPr="004C46A5">
              <w:rPr>
                <w:sz w:val="18"/>
                <w:szCs w:val="18"/>
              </w:rPr>
              <w:t>1 (25%)</w:t>
            </w:r>
          </w:p>
        </w:tc>
        <w:tc>
          <w:tcPr>
            <w:tcW w:w="1197" w:type="dxa"/>
          </w:tcPr>
          <w:p w14:paraId="7E92A3E9" w14:textId="77777777" w:rsidR="00CB125C" w:rsidRPr="004C46A5" w:rsidRDefault="00CB125C" w:rsidP="00A73973">
            <w:pPr>
              <w:jc w:val="both"/>
              <w:rPr>
                <w:sz w:val="18"/>
                <w:szCs w:val="18"/>
              </w:rPr>
            </w:pPr>
          </w:p>
        </w:tc>
      </w:tr>
      <w:tr w:rsidR="00CB125C" w:rsidRPr="004C46A5" w14:paraId="427DD003" w14:textId="77777777" w:rsidTr="00A73973">
        <w:tc>
          <w:tcPr>
            <w:tcW w:w="3008" w:type="dxa"/>
          </w:tcPr>
          <w:p w14:paraId="56F2E8CA" w14:textId="77777777" w:rsidR="00CB125C" w:rsidRPr="004C46A5" w:rsidRDefault="00CB125C" w:rsidP="00A73973">
            <w:pPr>
              <w:jc w:val="both"/>
              <w:rPr>
                <w:sz w:val="18"/>
                <w:szCs w:val="18"/>
              </w:rPr>
            </w:pPr>
            <w:r w:rsidRPr="004C46A5">
              <w:rPr>
                <w:sz w:val="18"/>
                <w:szCs w:val="18"/>
              </w:rPr>
              <w:t xml:space="preserve">  Unknown</w:t>
            </w:r>
          </w:p>
        </w:tc>
        <w:tc>
          <w:tcPr>
            <w:tcW w:w="1076" w:type="dxa"/>
          </w:tcPr>
          <w:p w14:paraId="3FD95F0E" w14:textId="77777777" w:rsidR="00CB125C" w:rsidRPr="004C46A5" w:rsidRDefault="00CB125C" w:rsidP="00A73973">
            <w:pPr>
              <w:jc w:val="both"/>
              <w:rPr>
                <w:sz w:val="18"/>
                <w:szCs w:val="18"/>
              </w:rPr>
            </w:pPr>
          </w:p>
        </w:tc>
        <w:tc>
          <w:tcPr>
            <w:tcW w:w="1851" w:type="dxa"/>
          </w:tcPr>
          <w:p w14:paraId="1120757B" w14:textId="77777777" w:rsidR="00CB125C" w:rsidRPr="004C46A5" w:rsidRDefault="00CB125C" w:rsidP="00A73973">
            <w:pPr>
              <w:jc w:val="both"/>
              <w:rPr>
                <w:sz w:val="18"/>
                <w:szCs w:val="18"/>
              </w:rPr>
            </w:pPr>
            <w:r w:rsidRPr="004C46A5">
              <w:rPr>
                <w:sz w:val="18"/>
                <w:szCs w:val="18"/>
              </w:rPr>
              <w:t>0</w:t>
            </w:r>
          </w:p>
        </w:tc>
        <w:tc>
          <w:tcPr>
            <w:tcW w:w="2313" w:type="dxa"/>
          </w:tcPr>
          <w:p w14:paraId="2547978C" w14:textId="77777777" w:rsidR="00CB125C" w:rsidRPr="004C46A5" w:rsidRDefault="00CB125C" w:rsidP="00A73973">
            <w:pPr>
              <w:jc w:val="both"/>
              <w:rPr>
                <w:sz w:val="18"/>
                <w:szCs w:val="18"/>
              </w:rPr>
            </w:pPr>
            <w:r w:rsidRPr="004C46A5">
              <w:rPr>
                <w:sz w:val="18"/>
                <w:szCs w:val="18"/>
              </w:rPr>
              <w:t>2</w:t>
            </w:r>
          </w:p>
        </w:tc>
        <w:tc>
          <w:tcPr>
            <w:tcW w:w="1197" w:type="dxa"/>
          </w:tcPr>
          <w:p w14:paraId="468DA19D" w14:textId="77777777" w:rsidR="00CB125C" w:rsidRPr="004C46A5" w:rsidRDefault="00CB125C" w:rsidP="00A73973">
            <w:pPr>
              <w:jc w:val="both"/>
              <w:rPr>
                <w:sz w:val="18"/>
                <w:szCs w:val="18"/>
              </w:rPr>
            </w:pPr>
          </w:p>
        </w:tc>
      </w:tr>
      <w:tr w:rsidR="00CB125C" w:rsidRPr="004C46A5" w14:paraId="41CA965D" w14:textId="77777777" w:rsidTr="00A73973">
        <w:tc>
          <w:tcPr>
            <w:tcW w:w="3008" w:type="dxa"/>
          </w:tcPr>
          <w:p w14:paraId="6FA1E3F8" w14:textId="77777777" w:rsidR="00CB125C" w:rsidRPr="004C46A5" w:rsidRDefault="00CB125C" w:rsidP="00A73973">
            <w:pPr>
              <w:jc w:val="both"/>
              <w:rPr>
                <w:b/>
                <w:bCs/>
                <w:sz w:val="18"/>
                <w:szCs w:val="18"/>
              </w:rPr>
            </w:pPr>
            <w:r w:rsidRPr="004C46A5">
              <w:rPr>
                <w:b/>
                <w:bCs/>
                <w:sz w:val="18"/>
                <w:szCs w:val="18"/>
              </w:rPr>
              <w:t>Adjuvant chemotherapy</w:t>
            </w:r>
          </w:p>
        </w:tc>
        <w:tc>
          <w:tcPr>
            <w:tcW w:w="1076" w:type="dxa"/>
          </w:tcPr>
          <w:p w14:paraId="30B39BFA" w14:textId="77777777" w:rsidR="00CB125C" w:rsidRPr="004C46A5" w:rsidRDefault="00CB125C" w:rsidP="00A73973">
            <w:pPr>
              <w:jc w:val="both"/>
              <w:rPr>
                <w:sz w:val="18"/>
                <w:szCs w:val="18"/>
              </w:rPr>
            </w:pPr>
            <w:r w:rsidRPr="004C46A5">
              <w:rPr>
                <w:sz w:val="18"/>
                <w:szCs w:val="18"/>
              </w:rPr>
              <w:t>20</w:t>
            </w:r>
          </w:p>
        </w:tc>
        <w:tc>
          <w:tcPr>
            <w:tcW w:w="1851" w:type="dxa"/>
          </w:tcPr>
          <w:p w14:paraId="75739B76" w14:textId="77777777" w:rsidR="00CB125C" w:rsidRPr="004C46A5" w:rsidRDefault="00CB125C" w:rsidP="00A73973">
            <w:pPr>
              <w:jc w:val="both"/>
              <w:rPr>
                <w:sz w:val="18"/>
                <w:szCs w:val="18"/>
              </w:rPr>
            </w:pPr>
          </w:p>
        </w:tc>
        <w:tc>
          <w:tcPr>
            <w:tcW w:w="2313" w:type="dxa"/>
          </w:tcPr>
          <w:p w14:paraId="6F1FEF4E" w14:textId="77777777" w:rsidR="00CB125C" w:rsidRPr="004C46A5" w:rsidRDefault="00CB125C" w:rsidP="00A73973">
            <w:pPr>
              <w:jc w:val="both"/>
              <w:rPr>
                <w:sz w:val="18"/>
                <w:szCs w:val="18"/>
              </w:rPr>
            </w:pPr>
          </w:p>
        </w:tc>
        <w:tc>
          <w:tcPr>
            <w:tcW w:w="1197" w:type="dxa"/>
          </w:tcPr>
          <w:p w14:paraId="372C83D7" w14:textId="77777777" w:rsidR="00CB125C" w:rsidRPr="004C46A5" w:rsidRDefault="00CB125C" w:rsidP="00A73973">
            <w:pPr>
              <w:jc w:val="both"/>
              <w:rPr>
                <w:sz w:val="18"/>
                <w:szCs w:val="18"/>
              </w:rPr>
            </w:pPr>
            <w:r w:rsidRPr="004C46A5">
              <w:rPr>
                <w:sz w:val="18"/>
                <w:szCs w:val="18"/>
              </w:rPr>
              <w:t>&gt;0.9</w:t>
            </w:r>
          </w:p>
        </w:tc>
      </w:tr>
      <w:tr w:rsidR="00CB125C" w:rsidRPr="004C46A5" w14:paraId="23820193" w14:textId="77777777" w:rsidTr="00A73973">
        <w:tc>
          <w:tcPr>
            <w:tcW w:w="3008" w:type="dxa"/>
          </w:tcPr>
          <w:p w14:paraId="13F73DA9" w14:textId="77777777" w:rsidR="00CB125C" w:rsidRPr="004C46A5" w:rsidRDefault="00CB125C" w:rsidP="00A73973">
            <w:pPr>
              <w:jc w:val="both"/>
              <w:rPr>
                <w:sz w:val="18"/>
                <w:szCs w:val="18"/>
              </w:rPr>
            </w:pPr>
            <w:r w:rsidRPr="004C46A5">
              <w:rPr>
                <w:sz w:val="18"/>
                <w:szCs w:val="18"/>
              </w:rPr>
              <w:t xml:space="preserve">  Capecitabine</w:t>
            </w:r>
          </w:p>
        </w:tc>
        <w:tc>
          <w:tcPr>
            <w:tcW w:w="1076" w:type="dxa"/>
          </w:tcPr>
          <w:p w14:paraId="0F054800" w14:textId="77777777" w:rsidR="00CB125C" w:rsidRPr="004C46A5" w:rsidRDefault="00CB125C" w:rsidP="00A73973">
            <w:pPr>
              <w:jc w:val="both"/>
              <w:rPr>
                <w:sz w:val="18"/>
                <w:szCs w:val="18"/>
              </w:rPr>
            </w:pPr>
          </w:p>
        </w:tc>
        <w:tc>
          <w:tcPr>
            <w:tcW w:w="1851" w:type="dxa"/>
          </w:tcPr>
          <w:p w14:paraId="58A7E60A" w14:textId="77777777" w:rsidR="00CB125C" w:rsidRPr="004C46A5" w:rsidRDefault="00CB125C" w:rsidP="00A73973">
            <w:pPr>
              <w:jc w:val="both"/>
              <w:rPr>
                <w:sz w:val="18"/>
                <w:szCs w:val="18"/>
              </w:rPr>
            </w:pPr>
            <w:r w:rsidRPr="004C46A5">
              <w:rPr>
                <w:sz w:val="18"/>
                <w:szCs w:val="18"/>
              </w:rPr>
              <w:t>2 (14%)</w:t>
            </w:r>
          </w:p>
        </w:tc>
        <w:tc>
          <w:tcPr>
            <w:tcW w:w="2313" w:type="dxa"/>
          </w:tcPr>
          <w:p w14:paraId="3C30F6C2" w14:textId="77777777" w:rsidR="00CB125C" w:rsidRPr="004C46A5" w:rsidRDefault="00CB125C" w:rsidP="00A73973">
            <w:pPr>
              <w:jc w:val="both"/>
              <w:rPr>
                <w:sz w:val="18"/>
                <w:szCs w:val="18"/>
              </w:rPr>
            </w:pPr>
            <w:r w:rsidRPr="004C46A5">
              <w:rPr>
                <w:sz w:val="18"/>
                <w:szCs w:val="18"/>
              </w:rPr>
              <w:t>0 (0%)</w:t>
            </w:r>
          </w:p>
        </w:tc>
        <w:tc>
          <w:tcPr>
            <w:tcW w:w="1197" w:type="dxa"/>
          </w:tcPr>
          <w:p w14:paraId="3D77443F" w14:textId="77777777" w:rsidR="00CB125C" w:rsidRPr="004C46A5" w:rsidRDefault="00CB125C" w:rsidP="00A73973">
            <w:pPr>
              <w:jc w:val="both"/>
              <w:rPr>
                <w:sz w:val="18"/>
                <w:szCs w:val="18"/>
              </w:rPr>
            </w:pPr>
          </w:p>
        </w:tc>
      </w:tr>
      <w:tr w:rsidR="00CB125C" w:rsidRPr="004C46A5" w14:paraId="16328E48" w14:textId="77777777" w:rsidTr="00A73973">
        <w:tc>
          <w:tcPr>
            <w:tcW w:w="3008" w:type="dxa"/>
          </w:tcPr>
          <w:p w14:paraId="4D833254" w14:textId="77777777" w:rsidR="00CB125C" w:rsidRPr="004C46A5" w:rsidRDefault="00CB125C" w:rsidP="00A73973">
            <w:pPr>
              <w:jc w:val="both"/>
              <w:rPr>
                <w:sz w:val="18"/>
                <w:szCs w:val="18"/>
              </w:rPr>
            </w:pPr>
            <w:r w:rsidRPr="004C46A5">
              <w:rPr>
                <w:sz w:val="18"/>
                <w:szCs w:val="18"/>
              </w:rPr>
              <w:t xml:space="preserve">  CMF</w:t>
            </w:r>
          </w:p>
        </w:tc>
        <w:tc>
          <w:tcPr>
            <w:tcW w:w="1076" w:type="dxa"/>
          </w:tcPr>
          <w:p w14:paraId="3D2E96C2" w14:textId="77777777" w:rsidR="00CB125C" w:rsidRPr="004C46A5" w:rsidRDefault="00CB125C" w:rsidP="00A73973">
            <w:pPr>
              <w:jc w:val="both"/>
              <w:rPr>
                <w:sz w:val="18"/>
                <w:szCs w:val="18"/>
              </w:rPr>
            </w:pPr>
          </w:p>
        </w:tc>
        <w:tc>
          <w:tcPr>
            <w:tcW w:w="1851" w:type="dxa"/>
          </w:tcPr>
          <w:p w14:paraId="3F5A6CF0" w14:textId="77777777" w:rsidR="00CB125C" w:rsidRPr="004C46A5" w:rsidRDefault="00CB125C" w:rsidP="00A73973">
            <w:pPr>
              <w:jc w:val="both"/>
              <w:rPr>
                <w:sz w:val="18"/>
                <w:szCs w:val="18"/>
              </w:rPr>
            </w:pPr>
            <w:r w:rsidRPr="004C46A5">
              <w:rPr>
                <w:sz w:val="18"/>
                <w:szCs w:val="18"/>
              </w:rPr>
              <w:t>1 (7%)</w:t>
            </w:r>
          </w:p>
        </w:tc>
        <w:tc>
          <w:tcPr>
            <w:tcW w:w="2313" w:type="dxa"/>
          </w:tcPr>
          <w:p w14:paraId="0B121293" w14:textId="77777777" w:rsidR="00CB125C" w:rsidRPr="004C46A5" w:rsidRDefault="00CB125C" w:rsidP="00A73973">
            <w:pPr>
              <w:jc w:val="both"/>
              <w:rPr>
                <w:sz w:val="18"/>
                <w:szCs w:val="18"/>
              </w:rPr>
            </w:pPr>
            <w:r w:rsidRPr="004C46A5">
              <w:rPr>
                <w:sz w:val="18"/>
                <w:szCs w:val="18"/>
              </w:rPr>
              <w:t>0 (0%)</w:t>
            </w:r>
          </w:p>
        </w:tc>
        <w:tc>
          <w:tcPr>
            <w:tcW w:w="1197" w:type="dxa"/>
          </w:tcPr>
          <w:p w14:paraId="4F5F4DA5" w14:textId="77777777" w:rsidR="00CB125C" w:rsidRPr="004C46A5" w:rsidRDefault="00CB125C" w:rsidP="00A73973">
            <w:pPr>
              <w:jc w:val="both"/>
              <w:rPr>
                <w:sz w:val="18"/>
                <w:szCs w:val="18"/>
              </w:rPr>
            </w:pPr>
          </w:p>
        </w:tc>
      </w:tr>
      <w:tr w:rsidR="00CB125C" w:rsidRPr="004C46A5" w14:paraId="0AAF2ABD" w14:textId="77777777" w:rsidTr="00A73973">
        <w:tc>
          <w:tcPr>
            <w:tcW w:w="3008" w:type="dxa"/>
          </w:tcPr>
          <w:p w14:paraId="2C8923BE" w14:textId="77777777" w:rsidR="00CB125C" w:rsidRPr="004C46A5" w:rsidRDefault="00CB125C" w:rsidP="00A73973">
            <w:pPr>
              <w:jc w:val="both"/>
              <w:rPr>
                <w:sz w:val="18"/>
                <w:szCs w:val="18"/>
              </w:rPr>
            </w:pPr>
            <w:r w:rsidRPr="004C46A5">
              <w:rPr>
                <w:sz w:val="18"/>
                <w:szCs w:val="18"/>
              </w:rPr>
              <w:t xml:space="preserve">  None</w:t>
            </w:r>
          </w:p>
        </w:tc>
        <w:tc>
          <w:tcPr>
            <w:tcW w:w="1076" w:type="dxa"/>
          </w:tcPr>
          <w:p w14:paraId="242D03B8" w14:textId="77777777" w:rsidR="00CB125C" w:rsidRPr="004C46A5" w:rsidRDefault="00CB125C" w:rsidP="00A73973">
            <w:pPr>
              <w:jc w:val="both"/>
              <w:rPr>
                <w:sz w:val="18"/>
                <w:szCs w:val="18"/>
              </w:rPr>
            </w:pPr>
          </w:p>
        </w:tc>
        <w:tc>
          <w:tcPr>
            <w:tcW w:w="1851" w:type="dxa"/>
          </w:tcPr>
          <w:p w14:paraId="6DF47F8F" w14:textId="77777777" w:rsidR="00CB125C" w:rsidRPr="004C46A5" w:rsidRDefault="00CB125C" w:rsidP="00A73973">
            <w:pPr>
              <w:jc w:val="both"/>
              <w:rPr>
                <w:sz w:val="18"/>
                <w:szCs w:val="18"/>
              </w:rPr>
            </w:pPr>
            <w:r w:rsidRPr="004C46A5">
              <w:rPr>
                <w:sz w:val="18"/>
                <w:szCs w:val="18"/>
              </w:rPr>
              <w:t>11 (79%)</w:t>
            </w:r>
          </w:p>
        </w:tc>
        <w:tc>
          <w:tcPr>
            <w:tcW w:w="2313" w:type="dxa"/>
          </w:tcPr>
          <w:p w14:paraId="57CE895C" w14:textId="77777777" w:rsidR="00CB125C" w:rsidRPr="004C46A5" w:rsidRDefault="00CB125C" w:rsidP="00A73973">
            <w:pPr>
              <w:jc w:val="both"/>
              <w:rPr>
                <w:sz w:val="18"/>
                <w:szCs w:val="18"/>
              </w:rPr>
            </w:pPr>
            <w:r w:rsidRPr="004C46A5">
              <w:rPr>
                <w:sz w:val="18"/>
                <w:szCs w:val="18"/>
              </w:rPr>
              <w:t>6 (100%)</w:t>
            </w:r>
          </w:p>
        </w:tc>
        <w:tc>
          <w:tcPr>
            <w:tcW w:w="1197" w:type="dxa"/>
          </w:tcPr>
          <w:p w14:paraId="2978645E" w14:textId="77777777" w:rsidR="00CB125C" w:rsidRPr="004C46A5" w:rsidRDefault="00CB125C" w:rsidP="00A73973">
            <w:pPr>
              <w:jc w:val="both"/>
              <w:rPr>
                <w:sz w:val="18"/>
                <w:szCs w:val="18"/>
              </w:rPr>
            </w:pPr>
          </w:p>
        </w:tc>
      </w:tr>
      <w:tr w:rsidR="00CB125C" w:rsidRPr="004C46A5" w14:paraId="064E47E8" w14:textId="77777777" w:rsidTr="00A73973">
        <w:tc>
          <w:tcPr>
            <w:tcW w:w="3008" w:type="dxa"/>
          </w:tcPr>
          <w:p w14:paraId="7D075E29" w14:textId="77777777" w:rsidR="00CB125C" w:rsidRPr="004C46A5" w:rsidRDefault="00CB125C" w:rsidP="00A73973">
            <w:pPr>
              <w:jc w:val="both"/>
              <w:rPr>
                <w:b/>
                <w:bCs/>
                <w:sz w:val="18"/>
                <w:szCs w:val="18"/>
              </w:rPr>
            </w:pPr>
            <w:r w:rsidRPr="004C46A5">
              <w:rPr>
                <w:b/>
                <w:bCs/>
                <w:sz w:val="18"/>
                <w:szCs w:val="18"/>
              </w:rPr>
              <w:t>Adjuvant anti-HER2</w:t>
            </w:r>
          </w:p>
        </w:tc>
        <w:tc>
          <w:tcPr>
            <w:tcW w:w="1076" w:type="dxa"/>
          </w:tcPr>
          <w:p w14:paraId="1EB4525E" w14:textId="77777777" w:rsidR="00CB125C" w:rsidRPr="004C46A5" w:rsidRDefault="00CB125C" w:rsidP="00A73973">
            <w:pPr>
              <w:jc w:val="both"/>
              <w:rPr>
                <w:sz w:val="18"/>
                <w:szCs w:val="18"/>
              </w:rPr>
            </w:pPr>
            <w:r w:rsidRPr="004C46A5">
              <w:rPr>
                <w:sz w:val="18"/>
                <w:szCs w:val="18"/>
              </w:rPr>
              <w:t>20</w:t>
            </w:r>
          </w:p>
        </w:tc>
        <w:tc>
          <w:tcPr>
            <w:tcW w:w="1851" w:type="dxa"/>
          </w:tcPr>
          <w:p w14:paraId="06C8A337" w14:textId="77777777" w:rsidR="00CB125C" w:rsidRPr="004C46A5" w:rsidRDefault="00CB125C" w:rsidP="00A73973">
            <w:pPr>
              <w:jc w:val="both"/>
              <w:rPr>
                <w:sz w:val="18"/>
                <w:szCs w:val="18"/>
              </w:rPr>
            </w:pPr>
          </w:p>
        </w:tc>
        <w:tc>
          <w:tcPr>
            <w:tcW w:w="2313" w:type="dxa"/>
          </w:tcPr>
          <w:p w14:paraId="5A2A17E5" w14:textId="77777777" w:rsidR="00CB125C" w:rsidRPr="004C46A5" w:rsidRDefault="00CB125C" w:rsidP="00A73973">
            <w:pPr>
              <w:jc w:val="both"/>
              <w:rPr>
                <w:sz w:val="18"/>
                <w:szCs w:val="18"/>
              </w:rPr>
            </w:pPr>
          </w:p>
        </w:tc>
        <w:tc>
          <w:tcPr>
            <w:tcW w:w="1197" w:type="dxa"/>
          </w:tcPr>
          <w:p w14:paraId="1BE39EC2" w14:textId="77777777" w:rsidR="00CB125C" w:rsidRPr="004C46A5" w:rsidRDefault="00CB125C" w:rsidP="00A73973">
            <w:pPr>
              <w:jc w:val="both"/>
              <w:rPr>
                <w:sz w:val="18"/>
                <w:szCs w:val="18"/>
              </w:rPr>
            </w:pPr>
            <w:r w:rsidRPr="004C46A5">
              <w:rPr>
                <w:sz w:val="18"/>
                <w:szCs w:val="18"/>
              </w:rPr>
              <w:t>0.6</w:t>
            </w:r>
          </w:p>
        </w:tc>
      </w:tr>
      <w:tr w:rsidR="00CB125C" w:rsidRPr="004C46A5" w14:paraId="682B9B12" w14:textId="77777777" w:rsidTr="00A73973">
        <w:tc>
          <w:tcPr>
            <w:tcW w:w="3008" w:type="dxa"/>
          </w:tcPr>
          <w:p w14:paraId="04293114" w14:textId="77777777" w:rsidR="00CB125C" w:rsidRPr="004C46A5" w:rsidRDefault="00CB125C" w:rsidP="00A73973">
            <w:pPr>
              <w:jc w:val="both"/>
              <w:rPr>
                <w:sz w:val="18"/>
                <w:szCs w:val="18"/>
              </w:rPr>
            </w:pPr>
            <w:r w:rsidRPr="004C46A5">
              <w:rPr>
                <w:sz w:val="18"/>
                <w:szCs w:val="18"/>
              </w:rPr>
              <w:t xml:space="preserve">  HP</w:t>
            </w:r>
          </w:p>
        </w:tc>
        <w:tc>
          <w:tcPr>
            <w:tcW w:w="1076" w:type="dxa"/>
          </w:tcPr>
          <w:p w14:paraId="3B4C7CAB" w14:textId="77777777" w:rsidR="00CB125C" w:rsidRPr="004C46A5" w:rsidRDefault="00CB125C" w:rsidP="00A73973">
            <w:pPr>
              <w:jc w:val="both"/>
              <w:rPr>
                <w:sz w:val="18"/>
                <w:szCs w:val="18"/>
              </w:rPr>
            </w:pPr>
          </w:p>
        </w:tc>
        <w:tc>
          <w:tcPr>
            <w:tcW w:w="1851" w:type="dxa"/>
          </w:tcPr>
          <w:p w14:paraId="00579300" w14:textId="77777777" w:rsidR="00CB125C" w:rsidRPr="004C46A5" w:rsidRDefault="00CB125C" w:rsidP="00A73973">
            <w:pPr>
              <w:jc w:val="both"/>
              <w:rPr>
                <w:sz w:val="18"/>
                <w:szCs w:val="18"/>
              </w:rPr>
            </w:pPr>
            <w:r w:rsidRPr="004C46A5">
              <w:rPr>
                <w:sz w:val="18"/>
                <w:szCs w:val="18"/>
              </w:rPr>
              <w:t>4 (100%)</w:t>
            </w:r>
          </w:p>
        </w:tc>
        <w:tc>
          <w:tcPr>
            <w:tcW w:w="2313" w:type="dxa"/>
          </w:tcPr>
          <w:p w14:paraId="3AAF2989" w14:textId="77777777" w:rsidR="00CB125C" w:rsidRPr="004C46A5" w:rsidRDefault="00CB125C" w:rsidP="00A73973">
            <w:pPr>
              <w:jc w:val="both"/>
              <w:rPr>
                <w:sz w:val="18"/>
                <w:szCs w:val="18"/>
              </w:rPr>
            </w:pPr>
            <w:r w:rsidRPr="004C46A5">
              <w:rPr>
                <w:sz w:val="18"/>
                <w:szCs w:val="18"/>
              </w:rPr>
              <w:t>3 (100%)</w:t>
            </w:r>
          </w:p>
        </w:tc>
        <w:tc>
          <w:tcPr>
            <w:tcW w:w="1197" w:type="dxa"/>
          </w:tcPr>
          <w:p w14:paraId="6CD951FF" w14:textId="77777777" w:rsidR="00CB125C" w:rsidRPr="004C46A5" w:rsidRDefault="00CB125C" w:rsidP="00A73973">
            <w:pPr>
              <w:jc w:val="both"/>
              <w:rPr>
                <w:sz w:val="18"/>
                <w:szCs w:val="18"/>
              </w:rPr>
            </w:pPr>
          </w:p>
        </w:tc>
      </w:tr>
      <w:tr w:rsidR="00CB125C" w:rsidRPr="004C46A5" w14:paraId="16D6CC22" w14:textId="77777777" w:rsidTr="00A73973">
        <w:tc>
          <w:tcPr>
            <w:tcW w:w="3008" w:type="dxa"/>
          </w:tcPr>
          <w:p w14:paraId="6BE8F00E"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624E4637" w14:textId="77777777" w:rsidR="00CB125C" w:rsidRPr="004C46A5" w:rsidRDefault="00CB125C" w:rsidP="00A73973">
            <w:pPr>
              <w:jc w:val="both"/>
              <w:rPr>
                <w:sz w:val="18"/>
                <w:szCs w:val="18"/>
              </w:rPr>
            </w:pPr>
          </w:p>
        </w:tc>
        <w:tc>
          <w:tcPr>
            <w:tcW w:w="1851" w:type="dxa"/>
          </w:tcPr>
          <w:p w14:paraId="6FE89301" w14:textId="77777777" w:rsidR="00CB125C" w:rsidRPr="004C46A5" w:rsidRDefault="00CB125C" w:rsidP="00A73973">
            <w:pPr>
              <w:jc w:val="both"/>
              <w:rPr>
                <w:sz w:val="18"/>
                <w:szCs w:val="18"/>
              </w:rPr>
            </w:pPr>
            <w:r w:rsidRPr="004C46A5">
              <w:rPr>
                <w:sz w:val="18"/>
                <w:szCs w:val="18"/>
              </w:rPr>
              <w:t>10</w:t>
            </w:r>
          </w:p>
        </w:tc>
        <w:tc>
          <w:tcPr>
            <w:tcW w:w="2313" w:type="dxa"/>
          </w:tcPr>
          <w:p w14:paraId="485C8433" w14:textId="77777777" w:rsidR="00CB125C" w:rsidRPr="004C46A5" w:rsidRDefault="00CB125C" w:rsidP="00A73973">
            <w:pPr>
              <w:jc w:val="both"/>
              <w:rPr>
                <w:sz w:val="18"/>
                <w:szCs w:val="18"/>
              </w:rPr>
            </w:pPr>
            <w:r w:rsidRPr="004C46A5">
              <w:rPr>
                <w:sz w:val="18"/>
                <w:szCs w:val="18"/>
              </w:rPr>
              <w:t>3</w:t>
            </w:r>
          </w:p>
        </w:tc>
        <w:tc>
          <w:tcPr>
            <w:tcW w:w="1197" w:type="dxa"/>
          </w:tcPr>
          <w:p w14:paraId="204875AA" w14:textId="77777777" w:rsidR="00CB125C" w:rsidRPr="004C46A5" w:rsidRDefault="00CB125C" w:rsidP="00A73973">
            <w:pPr>
              <w:jc w:val="both"/>
              <w:rPr>
                <w:sz w:val="18"/>
                <w:szCs w:val="18"/>
              </w:rPr>
            </w:pPr>
          </w:p>
        </w:tc>
      </w:tr>
      <w:tr w:rsidR="00CB125C" w:rsidRPr="004C46A5" w14:paraId="7EDE49CE" w14:textId="77777777" w:rsidTr="00A73973">
        <w:tc>
          <w:tcPr>
            <w:tcW w:w="3008" w:type="dxa"/>
          </w:tcPr>
          <w:p w14:paraId="4961F1DE" w14:textId="77777777" w:rsidR="00CB125C" w:rsidRPr="004C46A5" w:rsidRDefault="00CB125C" w:rsidP="00A73973">
            <w:pPr>
              <w:jc w:val="both"/>
              <w:rPr>
                <w:b/>
                <w:bCs/>
                <w:sz w:val="18"/>
                <w:szCs w:val="18"/>
              </w:rPr>
            </w:pPr>
            <w:r w:rsidRPr="004C46A5">
              <w:rPr>
                <w:b/>
                <w:bCs/>
                <w:sz w:val="18"/>
                <w:szCs w:val="18"/>
              </w:rPr>
              <w:t>Adjuvant endocrine therapy</w:t>
            </w:r>
          </w:p>
        </w:tc>
        <w:tc>
          <w:tcPr>
            <w:tcW w:w="1076" w:type="dxa"/>
          </w:tcPr>
          <w:p w14:paraId="4D88B05B" w14:textId="77777777" w:rsidR="00CB125C" w:rsidRPr="004C46A5" w:rsidRDefault="00CB125C" w:rsidP="00A73973">
            <w:pPr>
              <w:jc w:val="both"/>
              <w:rPr>
                <w:sz w:val="18"/>
                <w:szCs w:val="18"/>
              </w:rPr>
            </w:pPr>
            <w:r w:rsidRPr="004C46A5">
              <w:rPr>
                <w:sz w:val="18"/>
                <w:szCs w:val="18"/>
              </w:rPr>
              <w:t>20</w:t>
            </w:r>
          </w:p>
        </w:tc>
        <w:tc>
          <w:tcPr>
            <w:tcW w:w="1851" w:type="dxa"/>
          </w:tcPr>
          <w:p w14:paraId="0FE283AE" w14:textId="77777777" w:rsidR="00CB125C" w:rsidRPr="004C46A5" w:rsidRDefault="00CB125C" w:rsidP="00A73973">
            <w:pPr>
              <w:jc w:val="both"/>
              <w:rPr>
                <w:sz w:val="18"/>
                <w:szCs w:val="18"/>
              </w:rPr>
            </w:pPr>
          </w:p>
        </w:tc>
        <w:tc>
          <w:tcPr>
            <w:tcW w:w="2313" w:type="dxa"/>
          </w:tcPr>
          <w:p w14:paraId="7FE25DE8" w14:textId="77777777" w:rsidR="00CB125C" w:rsidRPr="004C46A5" w:rsidRDefault="00CB125C" w:rsidP="00A73973">
            <w:pPr>
              <w:jc w:val="both"/>
              <w:rPr>
                <w:sz w:val="18"/>
                <w:szCs w:val="18"/>
              </w:rPr>
            </w:pPr>
          </w:p>
        </w:tc>
        <w:tc>
          <w:tcPr>
            <w:tcW w:w="1197" w:type="dxa"/>
          </w:tcPr>
          <w:p w14:paraId="2A399A39" w14:textId="77777777" w:rsidR="00CB125C" w:rsidRPr="004C46A5" w:rsidRDefault="00CB125C" w:rsidP="00A73973">
            <w:pPr>
              <w:jc w:val="both"/>
              <w:rPr>
                <w:sz w:val="18"/>
                <w:szCs w:val="18"/>
              </w:rPr>
            </w:pPr>
            <w:r w:rsidRPr="004C46A5">
              <w:rPr>
                <w:sz w:val="18"/>
                <w:szCs w:val="18"/>
              </w:rPr>
              <w:t>0.5</w:t>
            </w:r>
          </w:p>
        </w:tc>
      </w:tr>
      <w:tr w:rsidR="00CB125C" w:rsidRPr="004C46A5" w14:paraId="00CFA1AA" w14:textId="77777777" w:rsidTr="00A73973">
        <w:tc>
          <w:tcPr>
            <w:tcW w:w="3008" w:type="dxa"/>
          </w:tcPr>
          <w:p w14:paraId="30C26085" w14:textId="77777777" w:rsidR="00CB125C" w:rsidRPr="004C46A5" w:rsidRDefault="00CB125C" w:rsidP="00A73973">
            <w:pPr>
              <w:jc w:val="both"/>
              <w:rPr>
                <w:sz w:val="18"/>
                <w:szCs w:val="18"/>
              </w:rPr>
            </w:pPr>
            <w:r w:rsidRPr="004C46A5">
              <w:rPr>
                <w:sz w:val="18"/>
                <w:szCs w:val="18"/>
              </w:rPr>
              <w:t xml:space="preserve">  AI</w:t>
            </w:r>
          </w:p>
        </w:tc>
        <w:tc>
          <w:tcPr>
            <w:tcW w:w="1076" w:type="dxa"/>
          </w:tcPr>
          <w:p w14:paraId="2BFD8B62" w14:textId="77777777" w:rsidR="00CB125C" w:rsidRPr="004C46A5" w:rsidRDefault="00CB125C" w:rsidP="00A73973">
            <w:pPr>
              <w:jc w:val="both"/>
              <w:rPr>
                <w:sz w:val="18"/>
                <w:szCs w:val="18"/>
              </w:rPr>
            </w:pPr>
          </w:p>
        </w:tc>
        <w:tc>
          <w:tcPr>
            <w:tcW w:w="1851" w:type="dxa"/>
          </w:tcPr>
          <w:p w14:paraId="38D909DD" w14:textId="77777777" w:rsidR="00CB125C" w:rsidRPr="004C46A5" w:rsidRDefault="00CB125C" w:rsidP="00A73973">
            <w:pPr>
              <w:jc w:val="both"/>
              <w:rPr>
                <w:sz w:val="18"/>
                <w:szCs w:val="18"/>
              </w:rPr>
            </w:pPr>
            <w:r w:rsidRPr="004C46A5">
              <w:rPr>
                <w:sz w:val="18"/>
                <w:szCs w:val="18"/>
              </w:rPr>
              <w:t>8 (57%)</w:t>
            </w:r>
          </w:p>
        </w:tc>
        <w:tc>
          <w:tcPr>
            <w:tcW w:w="2313" w:type="dxa"/>
          </w:tcPr>
          <w:p w14:paraId="795C4643" w14:textId="77777777" w:rsidR="00CB125C" w:rsidRPr="004C46A5" w:rsidRDefault="00CB125C" w:rsidP="00A73973">
            <w:pPr>
              <w:jc w:val="both"/>
              <w:rPr>
                <w:sz w:val="18"/>
                <w:szCs w:val="18"/>
              </w:rPr>
            </w:pPr>
            <w:r w:rsidRPr="004C46A5">
              <w:rPr>
                <w:sz w:val="18"/>
                <w:szCs w:val="18"/>
              </w:rPr>
              <w:t>3 (50%)</w:t>
            </w:r>
          </w:p>
        </w:tc>
        <w:tc>
          <w:tcPr>
            <w:tcW w:w="1197" w:type="dxa"/>
          </w:tcPr>
          <w:p w14:paraId="64007684" w14:textId="77777777" w:rsidR="00CB125C" w:rsidRPr="004C46A5" w:rsidRDefault="00CB125C" w:rsidP="00A73973">
            <w:pPr>
              <w:jc w:val="both"/>
              <w:rPr>
                <w:sz w:val="18"/>
                <w:szCs w:val="18"/>
              </w:rPr>
            </w:pPr>
          </w:p>
        </w:tc>
      </w:tr>
      <w:tr w:rsidR="00CB125C" w:rsidRPr="004C46A5" w14:paraId="49A1A7E8" w14:textId="77777777" w:rsidTr="00A73973">
        <w:tc>
          <w:tcPr>
            <w:tcW w:w="3008" w:type="dxa"/>
          </w:tcPr>
          <w:p w14:paraId="3879A5F7" w14:textId="77777777" w:rsidR="00CB125C" w:rsidRPr="004C46A5" w:rsidRDefault="00CB125C" w:rsidP="00A73973">
            <w:pPr>
              <w:jc w:val="both"/>
              <w:rPr>
                <w:sz w:val="18"/>
                <w:szCs w:val="18"/>
              </w:rPr>
            </w:pPr>
            <w:r w:rsidRPr="004C46A5">
              <w:rPr>
                <w:sz w:val="18"/>
                <w:szCs w:val="18"/>
              </w:rPr>
              <w:t xml:space="preserve">  Tamoxifen</w:t>
            </w:r>
          </w:p>
        </w:tc>
        <w:tc>
          <w:tcPr>
            <w:tcW w:w="1076" w:type="dxa"/>
          </w:tcPr>
          <w:p w14:paraId="2DE0B8D8" w14:textId="77777777" w:rsidR="00CB125C" w:rsidRPr="004C46A5" w:rsidRDefault="00CB125C" w:rsidP="00A73973">
            <w:pPr>
              <w:jc w:val="both"/>
              <w:rPr>
                <w:sz w:val="18"/>
                <w:szCs w:val="18"/>
              </w:rPr>
            </w:pPr>
          </w:p>
        </w:tc>
        <w:tc>
          <w:tcPr>
            <w:tcW w:w="1851" w:type="dxa"/>
          </w:tcPr>
          <w:p w14:paraId="211FF9AF" w14:textId="77777777" w:rsidR="00CB125C" w:rsidRPr="004C46A5" w:rsidRDefault="00CB125C" w:rsidP="00A73973">
            <w:pPr>
              <w:jc w:val="both"/>
              <w:rPr>
                <w:sz w:val="18"/>
                <w:szCs w:val="18"/>
              </w:rPr>
            </w:pPr>
            <w:r w:rsidRPr="004C46A5">
              <w:rPr>
                <w:sz w:val="18"/>
                <w:szCs w:val="18"/>
              </w:rPr>
              <w:t>2 (14%)</w:t>
            </w:r>
          </w:p>
        </w:tc>
        <w:tc>
          <w:tcPr>
            <w:tcW w:w="2313" w:type="dxa"/>
          </w:tcPr>
          <w:p w14:paraId="62BA5F6D" w14:textId="77777777" w:rsidR="00CB125C" w:rsidRPr="004C46A5" w:rsidRDefault="00CB125C" w:rsidP="00A73973">
            <w:pPr>
              <w:jc w:val="both"/>
              <w:rPr>
                <w:sz w:val="18"/>
                <w:szCs w:val="18"/>
              </w:rPr>
            </w:pPr>
            <w:r w:rsidRPr="004C46A5">
              <w:rPr>
                <w:sz w:val="18"/>
                <w:szCs w:val="18"/>
              </w:rPr>
              <w:t>3 (50%)</w:t>
            </w:r>
          </w:p>
        </w:tc>
        <w:tc>
          <w:tcPr>
            <w:tcW w:w="1197" w:type="dxa"/>
          </w:tcPr>
          <w:p w14:paraId="22EBC2EC" w14:textId="77777777" w:rsidR="00CB125C" w:rsidRPr="004C46A5" w:rsidRDefault="00CB125C" w:rsidP="00A73973">
            <w:pPr>
              <w:jc w:val="both"/>
              <w:rPr>
                <w:sz w:val="18"/>
                <w:szCs w:val="18"/>
              </w:rPr>
            </w:pPr>
          </w:p>
        </w:tc>
      </w:tr>
      <w:tr w:rsidR="00CB125C" w:rsidRPr="004C46A5" w14:paraId="1CCEFBAE" w14:textId="77777777" w:rsidTr="00A73973">
        <w:tc>
          <w:tcPr>
            <w:tcW w:w="3008" w:type="dxa"/>
          </w:tcPr>
          <w:p w14:paraId="59B356C2" w14:textId="77777777" w:rsidR="00CB125C" w:rsidRPr="004C46A5" w:rsidRDefault="00CB125C" w:rsidP="00A73973">
            <w:pPr>
              <w:jc w:val="both"/>
              <w:rPr>
                <w:sz w:val="18"/>
                <w:szCs w:val="18"/>
              </w:rPr>
            </w:pPr>
            <w:r w:rsidRPr="004C46A5">
              <w:rPr>
                <w:sz w:val="18"/>
                <w:szCs w:val="18"/>
              </w:rPr>
              <w:t xml:space="preserve">  Tamoxifen-AI</w:t>
            </w:r>
          </w:p>
        </w:tc>
        <w:tc>
          <w:tcPr>
            <w:tcW w:w="1076" w:type="dxa"/>
          </w:tcPr>
          <w:p w14:paraId="50142465" w14:textId="77777777" w:rsidR="00CB125C" w:rsidRPr="004C46A5" w:rsidRDefault="00CB125C" w:rsidP="00A73973">
            <w:pPr>
              <w:jc w:val="both"/>
              <w:rPr>
                <w:sz w:val="18"/>
                <w:szCs w:val="18"/>
              </w:rPr>
            </w:pPr>
          </w:p>
        </w:tc>
        <w:tc>
          <w:tcPr>
            <w:tcW w:w="1851" w:type="dxa"/>
          </w:tcPr>
          <w:p w14:paraId="2FC52151" w14:textId="77777777" w:rsidR="00CB125C" w:rsidRPr="004C46A5" w:rsidRDefault="00CB125C" w:rsidP="00A73973">
            <w:pPr>
              <w:jc w:val="both"/>
              <w:rPr>
                <w:sz w:val="18"/>
                <w:szCs w:val="18"/>
              </w:rPr>
            </w:pPr>
            <w:r w:rsidRPr="004C46A5">
              <w:rPr>
                <w:sz w:val="18"/>
                <w:szCs w:val="18"/>
              </w:rPr>
              <w:t>3 (21%)</w:t>
            </w:r>
          </w:p>
        </w:tc>
        <w:tc>
          <w:tcPr>
            <w:tcW w:w="2313" w:type="dxa"/>
          </w:tcPr>
          <w:p w14:paraId="389BE61C" w14:textId="77777777" w:rsidR="00CB125C" w:rsidRPr="004C46A5" w:rsidRDefault="00CB125C" w:rsidP="00A73973">
            <w:pPr>
              <w:jc w:val="both"/>
              <w:rPr>
                <w:sz w:val="18"/>
                <w:szCs w:val="18"/>
              </w:rPr>
            </w:pPr>
            <w:r w:rsidRPr="004C46A5">
              <w:rPr>
                <w:sz w:val="18"/>
                <w:szCs w:val="18"/>
              </w:rPr>
              <w:t>0 (0%)</w:t>
            </w:r>
          </w:p>
        </w:tc>
        <w:tc>
          <w:tcPr>
            <w:tcW w:w="1197" w:type="dxa"/>
          </w:tcPr>
          <w:p w14:paraId="4FD7972A" w14:textId="77777777" w:rsidR="00CB125C" w:rsidRPr="004C46A5" w:rsidRDefault="00CB125C" w:rsidP="00A73973">
            <w:pPr>
              <w:jc w:val="both"/>
              <w:rPr>
                <w:sz w:val="18"/>
                <w:szCs w:val="18"/>
              </w:rPr>
            </w:pPr>
          </w:p>
        </w:tc>
      </w:tr>
      <w:tr w:rsidR="00CB125C" w:rsidRPr="004C46A5" w14:paraId="35997B77" w14:textId="77777777" w:rsidTr="00A73973">
        <w:tc>
          <w:tcPr>
            <w:tcW w:w="3008" w:type="dxa"/>
          </w:tcPr>
          <w:p w14:paraId="4B99F862" w14:textId="77777777" w:rsidR="00CB125C" w:rsidRPr="004C46A5" w:rsidRDefault="00CB125C" w:rsidP="00A73973">
            <w:pPr>
              <w:jc w:val="both"/>
              <w:rPr>
                <w:sz w:val="18"/>
                <w:szCs w:val="18"/>
              </w:rPr>
            </w:pPr>
            <w:r w:rsidRPr="004C46A5">
              <w:rPr>
                <w:sz w:val="18"/>
                <w:szCs w:val="18"/>
              </w:rPr>
              <w:t xml:space="preserve">  Not Applicable</w:t>
            </w:r>
          </w:p>
        </w:tc>
        <w:tc>
          <w:tcPr>
            <w:tcW w:w="1076" w:type="dxa"/>
          </w:tcPr>
          <w:p w14:paraId="6CDAADF4" w14:textId="77777777" w:rsidR="00CB125C" w:rsidRPr="004C46A5" w:rsidRDefault="00CB125C" w:rsidP="00A73973">
            <w:pPr>
              <w:jc w:val="both"/>
              <w:rPr>
                <w:sz w:val="18"/>
                <w:szCs w:val="18"/>
              </w:rPr>
            </w:pPr>
          </w:p>
        </w:tc>
        <w:tc>
          <w:tcPr>
            <w:tcW w:w="1851" w:type="dxa"/>
          </w:tcPr>
          <w:p w14:paraId="1C504821" w14:textId="77777777" w:rsidR="00CB125C" w:rsidRPr="004C46A5" w:rsidRDefault="00CB125C" w:rsidP="00A73973">
            <w:pPr>
              <w:jc w:val="both"/>
              <w:rPr>
                <w:sz w:val="18"/>
                <w:szCs w:val="18"/>
              </w:rPr>
            </w:pPr>
            <w:r w:rsidRPr="004C46A5">
              <w:rPr>
                <w:sz w:val="18"/>
                <w:szCs w:val="18"/>
              </w:rPr>
              <w:t>1</w:t>
            </w:r>
          </w:p>
        </w:tc>
        <w:tc>
          <w:tcPr>
            <w:tcW w:w="2313" w:type="dxa"/>
          </w:tcPr>
          <w:p w14:paraId="4EEBCF69" w14:textId="77777777" w:rsidR="00CB125C" w:rsidRPr="004C46A5" w:rsidRDefault="00CB125C" w:rsidP="00A73973">
            <w:pPr>
              <w:jc w:val="both"/>
              <w:rPr>
                <w:sz w:val="18"/>
                <w:szCs w:val="18"/>
              </w:rPr>
            </w:pPr>
            <w:r w:rsidRPr="004C46A5">
              <w:rPr>
                <w:sz w:val="18"/>
                <w:szCs w:val="18"/>
              </w:rPr>
              <w:t>0 (0%)</w:t>
            </w:r>
          </w:p>
        </w:tc>
        <w:tc>
          <w:tcPr>
            <w:tcW w:w="1197" w:type="dxa"/>
          </w:tcPr>
          <w:p w14:paraId="4780DC8A" w14:textId="77777777" w:rsidR="00CB125C" w:rsidRPr="004C46A5" w:rsidRDefault="00CB125C" w:rsidP="00A73973">
            <w:pPr>
              <w:jc w:val="both"/>
              <w:rPr>
                <w:sz w:val="18"/>
                <w:szCs w:val="18"/>
              </w:rPr>
            </w:pPr>
          </w:p>
        </w:tc>
      </w:tr>
      <w:tr w:rsidR="00CB125C" w:rsidRPr="004C46A5" w14:paraId="5681BB02" w14:textId="77777777" w:rsidTr="00A73973">
        <w:tc>
          <w:tcPr>
            <w:tcW w:w="3008" w:type="dxa"/>
          </w:tcPr>
          <w:p w14:paraId="5C225C32" w14:textId="77777777" w:rsidR="00CB125C" w:rsidRPr="004C46A5" w:rsidRDefault="00CB125C" w:rsidP="00A73973">
            <w:pPr>
              <w:jc w:val="both"/>
              <w:rPr>
                <w:b/>
                <w:bCs/>
                <w:sz w:val="18"/>
                <w:szCs w:val="18"/>
              </w:rPr>
            </w:pPr>
            <w:r w:rsidRPr="004C46A5">
              <w:rPr>
                <w:b/>
                <w:bCs/>
                <w:sz w:val="18"/>
                <w:szCs w:val="18"/>
              </w:rPr>
              <w:t>Radiotherapy</w:t>
            </w:r>
          </w:p>
        </w:tc>
        <w:tc>
          <w:tcPr>
            <w:tcW w:w="1076" w:type="dxa"/>
          </w:tcPr>
          <w:p w14:paraId="2D37CD72" w14:textId="77777777" w:rsidR="00CB125C" w:rsidRPr="004C46A5" w:rsidRDefault="00CB125C" w:rsidP="00A73973">
            <w:pPr>
              <w:jc w:val="both"/>
              <w:rPr>
                <w:sz w:val="18"/>
                <w:szCs w:val="18"/>
              </w:rPr>
            </w:pPr>
            <w:r w:rsidRPr="004C46A5">
              <w:rPr>
                <w:sz w:val="18"/>
                <w:szCs w:val="18"/>
              </w:rPr>
              <w:t>20</w:t>
            </w:r>
          </w:p>
        </w:tc>
        <w:tc>
          <w:tcPr>
            <w:tcW w:w="1851" w:type="dxa"/>
          </w:tcPr>
          <w:p w14:paraId="50D15BBD" w14:textId="77777777" w:rsidR="00CB125C" w:rsidRPr="004C46A5" w:rsidRDefault="00CB125C" w:rsidP="00A73973">
            <w:pPr>
              <w:jc w:val="both"/>
              <w:rPr>
                <w:sz w:val="18"/>
                <w:szCs w:val="18"/>
              </w:rPr>
            </w:pPr>
            <w:r w:rsidRPr="004C46A5">
              <w:rPr>
                <w:sz w:val="18"/>
                <w:szCs w:val="18"/>
              </w:rPr>
              <w:t>11 (79%)</w:t>
            </w:r>
          </w:p>
        </w:tc>
        <w:tc>
          <w:tcPr>
            <w:tcW w:w="2313" w:type="dxa"/>
          </w:tcPr>
          <w:p w14:paraId="0AB94CE3" w14:textId="77777777" w:rsidR="00CB125C" w:rsidRPr="004C46A5" w:rsidRDefault="00CB125C" w:rsidP="00A73973">
            <w:pPr>
              <w:jc w:val="both"/>
              <w:rPr>
                <w:sz w:val="18"/>
                <w:szCs w:val="18"/>
              </w:rPr>
            </w:pPr>
            <w:r w:rsidRPr="004C46A5">
              <w:rPr>
                <w:sz w:val="18"/>
                <w:szCs w:val="18"/>
              </w:rPr>
              <w:t>5 (83%)</w:t>
            </w:r>
          </w:p>
        </w:tc>
        <w:tc>
          <w:tcPr>
            <w:tcW w:w="1197" w:type="dxa"/>
          </w:tcPr>
          <w:p w14:paraId="01C7512C" w14:textId="77777777" w:rsidR="00CB125C" w:rsidRPr="004C46A5" w:rsidRDefault="00CB125C" w:rsidP="00A73973">
            <w:pPr>
              <w:jc w:val="both"/>
              <w:rPr>
                <w:sz w:val="18"/>
                <w:szCs w:val="18"/>
              </w:rPr>
            </w:pPr>
            <w:r w:rsidRPr="004C46A5">
              <w:rPr>
                <w:sz w:val="18"/>
                <w:szCs w:val="18"/>
              </w:rPr>
              <w:t>&gt;0.9</w:t>
            </w:r>
          </w:p>
        </w:tc>
      </w:tr>
      <w:tr w:rsidR="00CB125C" w:rsidRPr="004C46A5" w14:paraId="2D4FB761" w14:textId="77777777" w:rsidTr="00A73973">
        <w:tc>
          <w:tcPr>
            <w:tcW w:w="3008" w:type="dxa"/>
          </w:tcPr>
          <w:p w14:paraId="49F01425" w14:textId="77777777" w:rsidR="00CB125C" w:rsidRPr="004C46A5" w:rsidRDefault="00CB125C" w:rsidP="00A73973">
            <w:pPr>
              <w:jc w:val="both"/>
              <w:rPr>
                <w:sz w:val="18"/>
                <w:szCs w:val="18"/>
              </w:rPr>
            </w:pPr>
            <w:r w:rsidRPr="004C46A5">
              <w:rPr>
                <w:b/>
                <w:bCs/>
                <w:sz w:val="18"/>
                <w:szCs w:val="18"/>
              </w:rPr>
              <w:t>Distant</w:t>
            </w:r>
            <w:r w:rsidRPr="004C46A5">
              <w:rPr>
                <w:sz w:val="18"/>
                <w:szCs w:val="18"/>
              </w:rPr>
              <w:t xml:space="preserve"> </w:t>
            </w:r>
            <w:r w:rsidRPr="004C46A5">
              <w:rPr>
                <w:b/>
                <w:bCs/>
                <w:sz w:val="18"/>
                <w:szCs w:val="18"/>
              </w:rPr>
              <w:t>relapse</w:t>
            </w:r>
          </w:p>
        </w:tc>
        <w:tc>
          <w:tcPr>
            <w:tcW w:w="1076" w:type="dxa"/>
          </w:tcPr>
          <w:p w14:paraId="1A41A6CF" w14:textId="77777777" w:rsidR="00CB125C" w:rsidRPr="004C46A5" w:rsidRDefault="00CB125C" w:rsidP="00A73973">
            <w:pPr>
              <w:jc w:val="both"/>
              <w:rPr>
                <w:sz w:val="18"/>
                <w:szCs w:val="18"/>
              </w:rPr>
            </w:pPr>
            <w:r w:rsidRPr="004C46A5">
              <w:rPr>
                <w:sz w:val="18"/>
                <w:szCs w:val="18"/>
              </w:rPr>
              <w:t>20</w:t>
            </w:r>
          </w:p>
        </w:tc>
        <w:tc>
          <w:tcPr>
            <w:tcW w:w="1851" w:type="dxa"/>
          </w:tcPr>
          <w:p w14:paraId="63A92518" w14:textId="77777777" w:rsidR="00CB125C" w:rsidRPr="004C46A5" w:rsidRDefault="00CB125C" w:rsidP="00A73973">
            <w:pPr>
              <w:jc w:val="both"/>
              <w:rPr>
                <w:sz w:val="18"/>
                <w:szCs w:val="18"/>
              </w:rPr>
            </w:pPr>
            <w:r w:rsidRPr="004C46A5">
              <w:rPr>
                <w:sz w:val="18"/>
                <w:szCs w:val="18"/>
              </w:rPr>
              <w:t>4 (29%)</w:t>
            </w:r>
          </w:p>
        </w:tc>
        <w:tc>
          <w:tcPr>
            <w:tcW w:w="2313" w:type="dxa"/>
          </w:tcPr>
          <w:p w14:paraId="6B00F803" w14:textId="77777777" w:rsidR="00CB125C" w:rsidRPr="004C46A5" w:rsidRDefault="00CB125C" w:rsidP="00A73973">
            <w:pPr>
              <w:jc w:val="both"/>
              <w:rPr>
                <w:sz w:val="18"/>
                <w:szCs w:val="18"/>
              </w:rPr>
            </w:pPr>
            <w:r w:rsidRPr="004C46A5">
              <w:rPr>
                <w:sz w:val="18"/>
                <w:szCs w:val="18"/>
              </w:rPr>
              <w:t>1 (17%)</w:t>
            </w:r>
          </w:p>
        </w:tc>
        <w:tc>
          <w:tcPr>
            <w:tcW w:w="1197" w:type="dxa"/>
          </w:tcPr>
          <w:p w14:paraId="1F377351" w14:textId="77777777" w:rsidR="00CB125C" w:rsidRPr="004C46A5" w:rsidRDefault="00CB125C" w:rsidP="00A73973">
            <w:pPr>
              <w:jc w:val="both"/>
              <w:rPr>
                <w:sz w:val="18"/>
                <w:szCs w:val="18"/>
              </w:rPr>
            </w:pPr>
            <w:r w:rsidRPr="004C46A5">
              <w:rPr>
                <w:sz w:val="18"/>
                <w:szCs w:val="18"/>
              </w:rPr>
              <w:t>&gt;0.9</w:t>
            </w:r>
          </w:p>
        </w:tc>
      </w:tr>
    </w:tbl>
    <w:p w14:paraId="663ACC9E" w14:textId="77777777" w:rsidR="00CB125C" w:rsidRPr="004C46A5" w:rsidRDefault="00CB125C" w:rsidP="00CB125C">
      <w:pPr>
        <w:spacing w:line="240" w:lineRule="auto"/>
        <w:jc w:val="both"/>
        <w:rPr>
          <w:sz w:val="18"/>
          <w:szCs w:val="18"/>
        </w:rPr>
      </w:pPr>
      <w:r w:rsidRPr="004C46A5">
        <w:rPr>
          <w:sz w:val="18"/>
          <w:szCs w:val="18"/>
          <w:vertAlign w:val="superscript"/>
          <w:lang w:val="en-US"/>
        </w:rPr>
        <w:t>1</w:t>
      </w:r>
      <w:r w:rsidRPr="004C46A5">
        <w:rPr>
          <w:sz w:val="18"/>
          <w:szCs w:val="18"/>
          <w:lang w:val="en-US"/>
        </w:rPr>
        <w:t xml:space="preserve">Median (IQR); n (%). </w:t>
      </w:r>
      <w:r w:rsidRPr="004C46A5">
        <w:rPr>
          <w:sz w:val="18"/>
          <w:szCs w:val="18"/>
          <w:vertAlign w:val="superscript"/>
          <w:lang w:val="en-US"/>
        </w:rPr>
        <w:t>2</w:t>
      </w:r>
      <w:r w:rsidRPr="004C46A5">
        <w:rPr>
          <w:sz w:val="18"/>
          <w:szCs w:val="18"/>
          <w:lang w:val="en-US"/>
        </w:rPr>
        <w:t xml:space="preserve">Wilcoxon rank sum test; Fisher's exact test. Abbreviations: AC-T,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AC-TC,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carboplatin; AC-THP, </w:t>
      </w:r>
      <w:proofErr w:type="spellStart"/>
      <w:r w:rsidRPr="004C46A5">
        <w:rPr>
          <w:sz w:val="18"/>
          <w:szCs w:val="18"/>
          <w:lang w:val="en-US"/>
        </w:rPr>
        <w:t>adriamycin</w:t>
      </w:r>
      <w:proofErr w:type="spellEnd"/>
      <w:r w:rsidRPr="004C46A5">
        <w:rPr>
          <w:sz w:val="18"/>
          <w:szCs w:val="18"/>
          <w:lang w:val="en-US"/>
        </w:rPr>
        <w:t xml:space="preserve">, cyclophosphamide, </w:t>
      </w:r>
      <w:proofErr w:type="spellStart"/>
      <w:r w:rsidRPr="004C46A5">
        <w:rPr>
          <w:sz w:val="18"/>
          <w:szCs w:val="18"/>
          <w:lang w:val="en-US"/>
        </w:rPr>
        <w:t>taxane</w:t>
      </w:r>
      <w:proofErr w:type="spellEnd"/>
      <w:r w:rsidRPr="004C46A5">
        <w:rPr>
          <w:sz w:val="18"/>
          <w:szCs w:val="18"/>
          <w:lang w:val="en-US"/>
        </w:rPr>
        <w:t xml:space="preserve">, trastuzumab and </w:t>
      </w:r>
      <w:proofErr w:type="spellStart"/>
      <w:r w:rsidRPr="004C46A5">
        <w:rPr>
          <w:sz w:val="18"/>
          <w:szCs w:val="18"/>
          <w:lang w:val="en-US"/>
        </w:rPr>
        <w:t>pertuzumab</w:t>
      </w:r>
      <w:proofErr w:type="spellEnd"/>
      <w:r w:rsidRPr="004C46A5">
        <w:rPr>
          <w:sz w:val="18"/>
          <w:szCs w:val="18"/>
          <w:lang w:val="en-US"/>
        </w:rPr>
        <w:t xml:space="preserve">; AT, </w:t>
      </w:r>
      <w:proofErr w:type="spellStart"/>
      <w:r w:rsidRPr="004C46A5">
        <w:rPr>
          <w:sz w:val="18"/>
          <w:szCs w:val="18"/>
          <w:lang w:val="en-US"/>
        </w:rPr>
        <w:t>adriamycin</w:t>
      </w:r>
      <w:proofErr w:type="spellEnd"/>
      <w:r w:rsidRPr="004C46A5">
        <w:rPr>
          <w:sz w:val="18"/>
          <w:szCs w:val="18"/>
          <w:lang w:val="en-US"/>
        </w:rPr>
        <w:t xml:space="preserve"> and </w:t>
      </w:r>
      <w:proofErr w:type="spellStart"/>
      <w:r w:rsidRPr="004C46A5">
        <w:rPr>
          <w:sz w:val="18"/>
          <w:szCs w:val="18"/>
          <w:lang w:val="en-US"/>
        </w:rPr>
        <w:t>taxane</w:t>
      </w:r>
      <w:proofErr w:type="spellEnd"/>
      <w:r w:rsidRPr="004C46A5">
        <w:rPr>
          <w:sz w:val="18"/>
          <w:szCs w:val="18"/>
          <w:lang w:val="en-US"/>
        </w:rPr>
        <w:t xml:space="preserve">; AI, aromatase inhibitor; BCS, breast-conserving surgery; CMF, cyclophosphamide, methotrexate and 5-fluorouracil; HP, trastuzumab and </w:t>
      </w:r>
      <w:proofErr w:type="spellStart"/>
      <w:r w:rsidRPr="004C46A5">
        <w:rPr>
          <w:sz w:val="18"/>
          <w:szCs w:val="18"/>
          <w:lang w:val="en-US"/>
        </w:rPr>
        <w:t>pertuzumab</w:t>
      </w:r>
      <w:proofErr w:type="spellEnd"/>
      <w:r w:rsidRPr="004C46A5">
        <w:rPr>
          <w:sz w:val="18"/>
          <w:szCs w:val="18"/>
          <w:lang w:val="en-US"/>
        </w:rPr>
        <w:t xml:space="preserve">; IDC-NST, invasive breast carcinoma of no special type; </w:t>
      </w:r>
      <w:proofErr w:type="spellStart"/>
      <w:r w:rsidRPr="004C46A5">
        <w:rPr>
          <w:sz w:val="18"/>
          <w:szCs w:val="18"/>
          <w:lang w:val="en-US"/>
        </w:rPr>
        <w:t>pCR</w:t>
      </w:r>
      <w:proofErr w:type="spellEnd"/>
      <w:r w:rsidRPr="004C46A5">
        <w:rPr>
          <w:sz w:val="18"/>
          <w:szCs w:val="18"/>
          <w:lang w:val="en-US"/>
        </w:rPr>
        <w:t>, pathological complete response.</w:t>
      </w:r>
      <w:r w:rsidRPr="004C46A5">
        <w:rPr>
          <w:sz w:val="18"/>
          <w:szCs w:val="18"/>
        </w:rPr>
        <w:br w:type="page"/>
      </w:r>
    </w:p>
    <w:p w14:paraId="78C8B511" w14:textId="77777777" w:rsidR="00CB125C" w:rsidRPr="00A1758D" w:rsidRDefault="00CB125C" w:rsidP="00CB125C">
      <w:pPr>
        <w:pStyle w:val="Heading1"/>
        <w:spacing w:before="0" w:after="0" w:line="480" w:lineRule="auto"/>
        <w:jc w:val="both"/>
        <w:rPr>
          <w:b/>
          <w:bCs/>
          <w:sz w:val="22"/>
          <w:szCs w:val="22"/>
        </w:rPr>
      </w:pPr>
      <w:r w:rsidRPr="00A1758D">
        <w:rPr>
          <w:b/>
          <w:bCs/>
          <w:sz w:val="22"/>
          <w:szCs w:val="22"/>
        </w:rPr>
        <w:lastRenderedPageBreak/>
        <w:t>Figure Legends</w:t>
      </w:r>
    </w:p>
    <w:p w14:paraId="46D74E0D" w14:textId="77777777" w:rsidR="00CB125C" w:rsidRPr="00A1758D" w:rsidRDefault="00CB125C" w:rsidP="00CB125C">
      <w:pPr>
        <w:spacing w:line="480" w:lineRule="auto"/>
        <w:jc w:val="both"/>
      </w:pPr>
      <w:r w:rsidRPr="00A1758D">
        <w:rPr>
          <w:b/>
          <w:bCs/>
        </w:rPr>
        <w:t>Figure 1: Study design and somatic mutations detected in primary breast cancer tissue and circulating cell-free (</w:t>
      </w:r>
      <w:proofErr w:type="spellStart"/>
      <w:r w:rsidRPr="00A1758D">
        <w:rPr>
          <w:b/>
          <w:bCs/>
        </w:rPr>
        <w:t>cf</w:t>
      </w:r>
      <w:proofErr w:type="spellEnd"/>
      <w:r w:rsidRPr="00A1758D">
        <w:rPr>
          <w:b/>
          <w:bCs/>
        </w:rPr>
        <w:t>)DNA.</w:t>
      </w:r>
      <w:r w:rsidRPr="00A1758D">
        <w:t xml:space="preserve"> </w:t>
      </w:r>
    </w:p>
    <w:p w14:paraId="4CDA32BF" w14:textId="74368BA3" w:rsidR="00CB125C" w:rsidRPr="00A1758D" w:rsidRDefault="00CB125C" w:rsidP="00CB125C">
      <w:pPr>
        <w:spacing w:line="480" w:lineRule="auto"/>
        <w:jc w:val="both"/>
      </w:pPr>
      <w:r w:rsidRPr="00A1758D">
        <w:t xml:space="preserve">(A) Twenty patients were included in the study. Tissue samples from primary tumors were collected at the time of initial biopsy. In patients with residual disease, a post-treatment sample was obtained after surgery. Serial peripheral blood samples were collected from each patient prior to start, during and after completion of neo-adjuvant therapy. All tissue and the baseline plasma samples were sequenced using MSK-IMPACT. All plasma samples were evaluated using patient-specific digital droplet (dd)PCR assays. (B) </w:t>
      </w:r>
      <w:proofErr w:type="spellStart"/>
      <w:r w:rsidRPr="00A1758D">
        <w:t>Oncoprints</w:t>
      </w:r>
      <w:proofErr w:type="spellEnd"/>
      <w:r w:rsidRPr="00A1758D">
        <w:t xml:space="preserve"> of somatic mutations found in tissue and circulating cell-free DNA (cfDNA) samples of each patient. </w:t>
      </w:r>
      <w:r w:rsidRPr="00A1758D">
        <w:rPr>
          <w:lang w:val="en-US"/>
        </w:rPr>
        <w:t xml:space="preserve">Somatic mutations detected in a given sample above filtering thresholds are considered </w:t>
      </w:r>
      <w:r w:rsidRPr="00A1758D">
        <w:rPr>
          <w:i/>
          <w:iCs/>
          <w:lang w:val="en-US"/>
        </w:rPr>
        <w:t xml:space="preserve">de novo </w:t>
      </w:r>
      <w:r w:rsidRPr="00A1758D">
        <w:rPr>
          <w:lang w:val="en-US"/>
        </w:rPr>
        <w:t xml:space="preserve">(see Methods). All other somatic mutations were detected by genotyping </w:t>
      </w:r>
      <w:proofErr w:type="spellStart"/>
      <w:r w:rsidRPr="00A1758D">
        <w:rPr>
          <w:lang w:val="en-US"/>
        </w:rPr>
        <w:t>th</w:t>
      </w:r>
      <w:proofErr w:type="spellEnd"/>
      <w:r w:rsidRPr="00A1758D">
        <w:t>e</w:t>
      </w:r>
      <w:ins w:id="299" w:author="Antonio Marra" w:date="2025-07-22T13:40:00Z" w16du:dateUtc="2025-07-22T11:40:00Z">
        <w:r w:rsidR="00921C8A">
          <w:t xml:space="preserve"> </w:t>
        </w:r>
      </w:ins>
      <w:del w:id="300" w:author="Antonio Marra" w:date="2025-07-22T13:40:00Z" w16du:dateUtc="2025-07-22T11:40:00Z">
        <w:r w:rsidRPr="00A1758D" w:rsidDel="00921C8A">
          <w:delText xml:space="preserve"> </w:delText>
        </w:r>
      </w:del>
      <w:r w:rsidRPr="00A1758D">
        <w:t>aggregated set of variants identified in the patient matched tissue and baseline cfDNA samples. Mutation types are color-coded according to the legend.</w:t>
      </w:r>
      <w:ins w:id="301" w:author="Antonio Marra" w:date="2025-07-22T13:40:00Z" w16du:dateUtc="2025-07-22T11:40:00Z">
        <w:r w:rsidR="00921C8A">
          <w:t xml:space="preserve"> </w:t>
        </w:r>
      </w:ins>
      <w:ins w:id="302" w:author="Antonio Marra" w:date="2025-07-22T13:43:00Z" w16du:dateUtc="2025-07-22T11:43:00Z">
        <w:r w:rsidR="00921C8A" w:rsidRPr="00921C8A">
          <w:t>Samples were coded by type and timepoint, where T indicates primary tumor, P indicates plasma, and M indicates metastasis. The accompanying number (e.g., T0, P</w:t>
        </w:r>
        <w:r w:rsidR="00921C8A">
          <w:t>0</w:t>
        </w:r>
        <w:r w:rsidR="00921C8A" w:rsidRPr="00921C8A">
          <w:t>, M1) denotes the collection timepoint for each sample type.</w:t>
        </w:r>
      </w:ins>
      <w:r w:rsidRPr="00A1758D">
        <w:t xml:space="preserve"> (C) comparison of cfDNA concentration at different times of plasma collection, and (D) comparison of cfDNA concentration at different times of plasma collection between patients with and without complete pathologic response (</w:t>
      </w:r>
      <w:proofErr w:type="spellStart"/>
      <w:r w:rsidRPr="00A1758D">
        <w:t>pCR</w:t>
      </w:r>
      <w:proofErr w:type="spellEnd"/>
      <w:r w:rsidRPr="00A1758D">
        <w:t xml:space="preserve">). In (C) and (D), </w:t>
      </w:r>
      <w:r w:rsidRPr="00A1758D">
        <w:rPr>
          <w:lang w:val="en-US"/>
        </w:rPr>
        <w:t>the boxes show the median and interquartile range. The whiskers extend to the full range of the data points</w:t>
      </w:r>
      <w:ins w:id="303" w:author="Brown, David" w:date="2025-08-08T00:39:00Z" w16du:dateUtc="2025-08-08T04:39:00Z">
        <w:r w:rsidR="00DF3361">
          <w:rPr>
            <w:lang w:val="en-US"/>
          </w:rPr>
          <w:t xml:space="preserve"> excluding outliers</w:t>
        </w:r>
      </w:ins>
      <w:r w:rsidRPr="00A1758D">
        <w:rPr>
          <w:lang w:val="en-US"/>
        </w:rPr>
        <w:t xml:space="preserve">. </w:t>
      </w:r>
      <w:r w:rsidRPr="00A1758D">
        <w:rPr>
          <w:i/>
          <w:iCs/>
          <w:lang w:val="en-US"/>
        </w:rPr>
        <w:t>p</w:t>
      </w:r>
      <w:r w:rsidRPr="00A1758D">
        <w:rPr>
          <w:lang w:val="en-US"/>
        </w:rPr>
        <w:t>-values were calculated using the Wilcoxon rank sum test. A</w:t>
      </w:r>
      <w:proofErr w:type="spellStart"/>
      <w:r w:rsidRPr="00A1758D">
        <w:t>ll</w:t>
      </w:r>
      <w:proofErr w:type="spellEnd"/>
      <w:r w:rsidRPr="00A1758D">
        <w:t xml:space="preserve"> tests were two-sided.</w:t>
      </w:r>
      <w:ins w:id="304" w:author="Antonio Marra" w:date="2025-07-22T13:36:00Z" w16du:dateUtc="2025-07-22T11:36:00Z">
        <w:r w:rsidR="00F37DCE">
          <w:t xml:space="preserve"> Abbreviations: </w:t>
        </w:r>
      </w:ins>
      <w:ins w:id="305" w:author="Antonio Marra" w:date="2025-07-22T13:37:00Z" w16du:dateUtc="2025-07-22T11:37:00Z">
        <w:r w:rsidR="00F37DCE">
          <w:t xml:space="preserve">cfDNA, </w:t>
        </w:r>
      </w:ins>
      <w:ins w:id="306" w:author="Brown, David" w:date="2025-08-08T00:40:00Z" w16du:dateUtc="2025-08-08T04:40:00Z">
        <w:r w:rsidR="00DF3361">
          <w:t xml:space="preserve">circulating </w:t>
        </w:r>
      </w:ins>
      <w:ins w:id="307" w:author="Antonio Marra" w:date="2025-07-22T13:37:00Z" w16du:dateUtc="2025-07-22T11:37:00Z">
        <w:r w:rsidR="00F37DCE">
          <w:t>cell</w:t>
        </w:r>
        <w:del w:id="308" w:author="Brown, David" w:date="2025-08-08T00:40:00Z" w16du:dateUtc="2025-08-08T04:40:00Z">
          <w:r w:rsidR="00F37DCE" w:rsidDel="00DF3361">
            <w:delText xml:space="preserve"> </w:delText>
          </w:r>
        </w:del>
      </w:ins>
      <w:ins w:id="309" w:author="Brown, David" w:date="2025-08-08T00:40:00Z" w16du:dateUtc="2025-08-08T04:40:00Z">
        <w:r w:rsidR="00DF3361">
          <w:t>-</w:t>
        </w:r>
      </w:ins>
      <w:ins w:id="310" w:author="Antonio Marra" w:date="2025-07-22T13:37:00Z" w16du:dateUtc="2025-07-22T11:37:00Z">
        <w:r w:rsidR="00F37DCE">
          <w:t xml:space="preserve">free DNA, </w:t>
        </w:r>
      </w:ins>
      <w:proofErr w:type="spellStart"/>
      <w:ins w:id="311" w:author="Antonio Marra" w:date="2025-07-22T13:36:00Z" w16du:dateUtc="2025-07-22T11:36:00Z">
        <w:r w:rsidR="00F37DCE">
          <w:t>ddPCR</w:t>
        </w:r>
        <w:proofErr w:type="spellEnd"/>
        <w:r w:rsidR="00F37DCE">
          <w:t xml:space="preserve">, </w:t>
        </w:r>
        <w:r w:rsidR="00F37DCE" w:rsidRPr="00A1758D">
          <w:t xml:space="preserve">digital droplet </w:t>
        </w:r>
      </w:ins>
      <w:ins w:id="312" w:author="Antonio Marra" w:date="2025-07-22T13:37:00Z" w16du:dateUtc="2025-07-22T11:37:00Z">
        <w:r w:rsidR="00F37DCE">
          <w:t xml:space="preserve">polymerase chain reaction; </w:t>
        </w:r>
      </w:ins>
      <w:ins w:id="313" w:author="Antonio Marra" w:date="2025-07-22T13:38:00Z" w16du:dateUtc="2025-07-22T11:38:00Z">
        <w:r w:rsidR="00921C8A">
          <w:t xml:space="preserve">ns, not-significant; </w:t>
        </w:r>
      </w:ins>
      <w:proofErr w:type="spellStart"/>
      <w:ins w:id="314" w:author="Antonio Marra" w:date="2025-07-22T13:37:00Z" w16du:dateUtc="2025-07-22T11:37:00Z">
        <w:r w:rsidR="00F37DCE">
          <w:t>pg</w:t>
        </w:r>
        <w:proofErr w:type="spellEnd"/>
        <w:r w:rsidR="00F37DCE">
          <w:t xml:space="preserve">, picogram; </w:t>
        </w:r>
      </w:ins>
      <w:ins w:id="315" w:author="Antonio Marra" w:date="2025-07-22T13:38:00Z" w16du:dateUtc="2025-07-22T11:38:00Z">
        <w:r w:rsidR="00921C8A">
          <w:t xml:space="preserve">SNV, single nucleotide </w:t>
        </w:r>
        <w:proofErr w:type="gramStart"/>
        <w:r w:rsidR="00921C8A">
          <w:t>variant;</w:t>
        </w:r>
        <w:proofErr w:type="gramEnd"/>
        <w:r w:rsidR="00921C8A">
          <w:t xml:space="preserve"> </w:t>
        </w:r>
      </w:ins>
    </w:p>
    <w:p w14:paraId="69D9A40C" w14:textId="77777777" w:rsidR="00CB125C" w:rsidRPr="00A1758D" w:rsidRDefault="00CB125C" w:rsidP="00CB125C">
      <w:pPr>
        <w:spacing w:line="480" w:lineRule="auto"/>
        <w:jc w:val="both"/>
      </w:pPr>
    </w:p>
    <w:p w14:paraId="5D775851" w14:textId="77777777" w:rsidR="00CB125C" w:rsidRPr="00A1758D" w:rsidRDefault="00CB125C" w:rsidP="00CB125C">
      <w:pPr>
        <w:spacing w:line="480" w:lineRule="auto"/>
        <w:jc w:val="both"/>
      </w:pPr>
      <w:r w:rsidRPr="00A1758D">
        <w:rPr>
          <w:b/>
          <w:bCs/>
        </w:rPr>
        <w:t>Figure 2: Evaluating different metrics of circulating tumor-derived DNA (ctDNA).</w:t>
      </w:r>
      <w:r w:rsidRPr="00A1758D">
        <w:t xml:space="preserve"> </w:t>
      </w:r>
    </w:p>
    <w:p w14:paraId="46841436" w14:textId="655CEEEF" w:rsidR="00CB125C" w:rsidRPr="00A1758D" w:rsidRDefault="00CB125C" w:rsidP="00CB125C">
      <w:pPr>
        <w:spacing w:line="480" w:lineRule="auto"/>
        <w:jc w:val="both"/>
      </w:pPr>
      <w:r w:rsidRPr="00A1758D">
        <w:t>(A) Comparison of Allele Fraction (AF) measured from targeted sequencing using MSK-IMPACT and droplet digital PCR (</w:t>
      </w:r>
      <w:proofErr w:type="spellStart"/>
      <w:r w:rsidRPr="00A1758D">
        <w:t>ddPCR</w:t>
      </w:r>
      <w:proofErr w:type="spellEnd"/>
      <w:r w:rsidRPr="00A1758D">
        <w:t xml:space="preserve">). (B-C) Comparison of surrogate measures of ctDNA fraction at baseline across breast cancer subtypes using (B) the maximum AF of any somatic mutation and (C) the fraction of somatic mutations as a function of the aggregate set of mutations present across all samples of a given </w:t>
      </w:r>
      <w:r w:rsidRPr="00A1758D">
        <w:lastRenderedPageBreak/>
        <w:t xml:space="preserve">patient.  (D-E) Cross correlation of different surrogate measures of ctDNA. The orange line shows the best fit linear regression, and the grey line is the identity </w:t>
      </w:r>
      <w:r w:rsidRPr="00A1758D">
        <w:rPr>
          <w:i/>
          <w:iCs/>
        </w:rPr>
        <w:t>y = x</w:t>
      </w:r>
      <w:r w:rsidRPr="00A1758D">
        <w:t xml:space="preserve">. In (A) and (D) to (F), the Spearman’s correlation was used to assess the association between the two variables, the </w:t>
      </w:r>
      <m:oMath>
        <m:r>
          <w:rPr>
            <w:rFonts w:ascii="Cambria Math" w:hAnsi="Cambria Math"/>
          </w:rPr>
          <m:t>ρ</m:t>
        </m:r>
      </m:oMath>
      <w:r w:rsidRPr="00A1758D">
        <w:t xml:space="preserve"> coefficients and non-parametric </w:t>
      </w:r>
      <w:r w:rsidRPr="00A1758D">
        <w:rPr>
          <w:i/>
          <w:iCs/>
        </w:rPr>
        <w:t>p</w:t>
      </w:r>
      <w:r w:rsidRPr="00A1758D">
        <w:t xml:space="preserve">-values are displayed. In (B) and (C), </w:t>
      </w:r>
      <w:r w:rsidRPr="00A1758D">
        <w:rPr>
          <w:lang w:val="en-US"/>
        </w:rPr>
        <w:t xml:space="preserve">the boxes show the median and interquartile range. The whiskers extend to the full range of the data points. In both panels, the </w:t>
      </w:r>
      <w:r w:rsidRPr="00A1758D">
        <w:rPr>
          <w:i/>
          <w:iCs/>
          <w:lang w:val="en-US"/>
        </w:rPr>
        <w:t>p</w:t>
      </w:r>
      <w:r w:rsidRPr="00A1758D">
        <w:rPr>
          <w:lang w:val="en-US"/>
        </w:rPr>
        <w:t>-values were calculated using the Wilcoxon rank sum test and a</w:t>
      </w:r>
      <w:proofErr w:type="spellStart"/>
      <w:r w:rsidRPr="00A1758D">
        <w:t>ll</w:t>
      </w:r>
      <w:proofErr w:type="spellEnd"/>
      <w:r w:rsidRPr="00A1758D">
        <w:t xml:space="preserve"> tests were two-sided.</w:t>
      </w:r>
      <w:ins w:id="316" w:author="Antonio Marra" w:date="2025-07-22T13:43:00Z" w16du:dateUtc="2025-07-22T11:43:00Z">
        <w:r w:rsidR="00703810">
          <w:t xml:space="preserve"> </w:t>
        </w:r>
      </w:ins>
      <w:ins w:id="317" w:author="Antonio Marra" w:date="2025-07-22T13:44:00Z" w16du:dateUtc="2025-07-22T11:44:00Z">
        <w:r w:rsidR="00703810" w:rsidRPr="00703810">
          <w:t xml:space="preserve">Abbreviations: </w:t>
        </w:r>
      </w:ins>
      <w:ins w:id="318" w:author="Antonio Marra" w:date="2025-07-22T13:45:00Z" w16du:dateUtc="2025-07-22T11:45:00Z">
        <w:r w:rsidR="00345288">
          <w:t xml:space="preserve">AF, allele fraction; </w:t>
        </w:r>
      </w:ins>
      <w:ins w:id="319" w:author="Antonio Marra" w:date="2025-07-22T13:44:00Z" w16du:dateUtc="2025-07-22T11:44:00Z">
        <w:r w:rsidR="00703810" w:rsidRPr="00703810">
          <w:t xml:space="preserve">cfDNA, </w:t>
        </w:r>
      </w:ins>
      <w:ins w:id="320" w:author="Brown, David" w:date="2025-08-08T00:41:00Z" w16du:dateUtc="2025-08-08T04:41:00Z">
        <w:r w:rsidR="00DF3361">
          <w:t xml:space="preserve">circulating </w:t>
        </w:r>
      </w:ins>
      <w:ins w:id="321" w:author="Antonio Marra" w:date="2025-07-22T13:44:00Z" w16du:dateUtc="2025-07-22T11:44:00Z">
        <w:r w:rsidR="00703810" w:rsidRPr="00703810">
          <w:t>cell</w:t>
        </w:r>
        <w:del w:id="322" w:author="Brown, David" w:date="2025-08-08T00:41:00Z" w16du:dateUtc="2025-08-08T04:41:00Z">
          <w:r w:rsidR="00703810" w:rsidRPr="00703810" w:rsidDel="00DF3361">
            <w:delText xml:space="preserve"> </w:delText>
          </w:r>
        </w:del>
      </w:ins>
      <w:ins w:id="323" w:author="Brown, David" w:date="2025-08-08T00:41:00Z" w16du:dateUtc="2025-08-08T04:41:00Z">
        <w:r w:rsidR="00DF3361">
          <w:t>-</w:t>
        </w:r>
      </w:ins>
      <w:ins w:id="324" w:author="Antonio Marra" w:date="2025-07-22T13:44:00Z" w16du:dateUtc="2025-07-22T11:44:00Z">
        <w:r w:rsidR="00703810" w:rsidRPr="00703810">
          <w:t xml:space="preserve">free DNA, </w:t>
        </w:r>
        <w:proofErr w:type="spellStart"/>
        <w:r w:rsidR="00703810" w:rsidRPr="00703810">
          <w:t>ddPCR</w:t>
        </w:r>
        <w:proofErr w:type="spellEnd"/>
        <w:r w:rsidR="00703810" w:rsidRPr="00703810">
          <w:t xml:space="preserve">, digital droplet polymerase chain reaction; </w:t>
        </w:r>
        <w:r w:rsidR="00703810">
          <w:t xml:space="preserve">HER2, human epidermal growth factor report 2; HR, hormone receptor; </w:t>
        </w:r>
        <w:r w:rsidR="00703810" w:rsidRPr="00703810">
          <w:t xml:space="preserve">ns, not-significant; </w:t>
        </w:r>
      </w:ins>
      <w:ins w:id="325" w:author="Antonio Marra" w:date="2025-07-22T13:45:00Z" w16du:dateUtc="2025-07-22T11:45:00Z">
        <w:r w:rsidR="00703810">
          <w:t>TN, triple-negative</w:t>
        </w:r>
        <w:r w:rsidR="00C3576C">
          <w:t xml:space="preserve">. </w:t>
        </w:r>
      </w:ins>
    </w:p>
    <w:p w14:paraId="54082DF6" w14:textId="77777777" w:rsidR="00CB125C" w:rsidRPr="00A1758D" w:rsidRDefault="00CB125C" w:rsidP="00CB125C">
      <w:pPr>
        <w:spacing w:line="480" w:lineRule="auto"/>
        <w:jc w:val="both"/>
      </w:pPr>
    </w:p>
    <w:p w14:paraId="58D8281B" w14:textId="77777777" w:rsidR="00CB125C" w:rsidRPr="00A1758D" w:rsidRDefault="00CB125C" w:rsidP="00CB125C">
      <w:pPr>
        <w:spacing w:line="480" w:lineRule="auto"/>
        <w:jc w:val="both"/>
      </w:pPr>
      <w:r w:rsidRPr="00A1758D">
        <w:rPr>
          <w:b/>
          <w:bCs/>
        </w:rPr>
        <w:t>Figure 3: Longitudinal ctDNA tracking by droplet digital PCR (</w:t>
      </w:r>
      <w:proofErr w:type="spellStart"/>
      <w:r w:rsidRPr="00A1758D">
        <w:rPr>
          <w:b/>
          <w:bCs/>
        </w:rPr>
        <w:t>ddPCR</w:t>
      </w:r>
      <w:proofErr w:type="spellEnd"/>
      <w:r w:rsidRPr="00A1758D">
        <w:rPr>
          <w:b/>
          <w:bCs/>
        </w:rPr>
        <w:t>).</w:t>
      </w:r>
      <w:r w:rsidRPr="00A1758D">
        <w:t xml:space="preserve"> </w:t>
      </w:r>
    </w:p>
    <w:p w14:paraId="778789AB" w14:textId="7FD4195B" w:rsidR="00CB125C" w:rsidRPr="00A1758D" w:rsidRDefault="00CB125C" w:rsidP="00CB125C">
      <w:pPr>
        <w:spacing w:line="480" w:lineRule="auto"/>
        <w:jc w:val="both"/>
      </w:pPr>
      <w:r w:rsidRPr="00A1758D">
        <w:t xml:space="preserve">Scatter plots showing the evolution of </w:t>
      </w:r>
      <w:del w:id="326" w:author="Brown, David" w:date="2025-08-08T00:42:00Z" w16du:dateUtc="2025-08-08T04:42:00Z">
        <w:r w:rsidRPr="00A1758D" w:rsidDel="00DF3361">
          <w:delText>Allele Fraction (</w:delText>
        </w:r>
      </w:del>
      <w:r w:rsidRPr="00A1758D">
        <w:t>AF</w:t>
      </w:r>
      <w:del w:id="327" w:author="Brown, David" w:date="2025-08-08T00:42:00Z" w16du:dateUtc="2025-08-08T04:42:00Z">
        <w:r w:rsidRPr="00A1758D" w:rsidDel="00DF3361">
          <w:delText>)</w:delText>
        </w:r>
      </w:del>
      <w:r w:rsidRPr="00A1758D">
        <w:t xml:space="preserve"> of somatic mutations in baseline, on-treatment, and post-treatment plasma samples </w:t>
      </w:r>
      <w:ins w:id="328" w:author="Brown, David" w:date="2025-08-08T00:42:00Z" w16du:dateUtc="2025-08-08T04:42:00Z">
        <w:r w:rsidR="00DF3361">
          <w:t xml:space="preserve">in </w:t>
        </w:r>
      </w:ins>
      <w:r w:rsidRPr="00A1758D">
        <w:t xml:space="preserve">(A) </w:t>
      </w:r>
      <w:del w:id="329" w:author="Brown, David" w:date="2025-08-08T00:42:00Z" w16du:dateUtc="2025-08-08T04:42:00Z">
        <w:r w:rsidRPr="00A1758D" w:rsidDel="00DF3361">
          <w:delText xml:space="preserve">in </w:delText>
        </w:r>
      </w:del>
      <w:r w:rsidRPr="00A1758D">
        <w:t xml:space="preserve">patients with no </w:t>
      </w:r>
      <w:del w:id="330" w:author="Brown, David" w:date="2025-08-08T00:42:00Z" w16du:dateUtc="2025-08-08T04:42:00Z">
        <w:r w:rsidRPr="00A1758D" w:rsidDel="00DF3361">
          <w:delText>pathologic complete response (</w:delText>
        </w:r>
      </w:del>
      <w:proofErr w:type="spellStart"/>
      <w:r w:rsidRPr="00A1758D">
        <w:t>pCR</w:t>
      </w:r>
      <w:proofErr w:type="spellEnd"/>
      <w:del w:id="331" w:author="Brown, David" w:date="2025-08-08T00:43:00Z" w16du:dateUtc="2025-08-08T04:43:00Z">
        <w:r w:rsidRPr="00A1758D" w:rsidDel="00DF3361">
          <w:delText>)</w:delText>
        </w:r>
      </w:del>
      <w:r w:rsidRPr="00A1758D">
        <w:t xml:space="preserve"> to neo-adjuvant chemotherapy and (B) </w:t>
      </w:r>
      <w:del w:id="332" w:author="Brown, David" w:date="2025-08-08T00:42:00Z" w16du:dateUtc="2025-08-08T04:42:00Z">
        <w:r w:rsidRPr="00A1758D" w:rsidDel="00DF3361">
          <w:delText xml:space="preserve">in </w:delText>
        </w:r>
      </w:del>
      <w:r w:rsidRPr="00A1758D">
        <w:t xml:space="preserve">patients with </w:t>
      </w:r>
      <w:proofErr w:type="spellStart"/>
      <w:r w:rsidRPr="00A1758D">
        <w:t>pCR</w:t>
      </w:r>
      <w:proofErr w:type="spellEnd"/>
      <w:r w:rsidRPr="00A1758D">
        <w:t xml:space="preserve"> and no residual disease. For each case, </w:t>
      </w:r>
      <w:ins w:id="333" w:author="Brown, David" w:date="2025-08-08T00:43:00Z" w16du:dateUtc="2025-08-08T04:43:00Z">
        <w:r w:rsidR="00DF3361">
          <w:t xml:space="preserve">two </w:t>
        </w:r>
      </w:ins>
      <w:r w:rsidRPr="00A1758D">
        <w:t xml:space="preserve">mutations with the highest AF in the tumor tissue were selected for </w:t>
      </w:r>
      <w:proofErr w:type="spellStart"/>
      <w:r w:rsidRPr="00A1758D">
        <w:t>ddPCR</w:t>
      </w:r>
      <w:proofErr w:type="spellEnd"/>
      <w:r w:rsidRPr="00A1758D">
        <w:t xml:space="preserve"> analysis.</w:t>
      </w:r>
      <w:ins w:id="334" w:author="Brown, David" w:date="2025-08-08T00:43:00Z" w16du:dateUtc="2025-08-08T04:43:00Z">
        <w:r w:rsidR="00DF3361">
          <w:t xml:space="preserve"> Abbreviations: AF, allele fraction; </w:t>
        </w:r>
        <w:proofErr w:type="spellStart"/>
        <w:r w:rsidR="00DF3361">
          <w:t>pCR</w:t>
        </w:r>
      </w:ins>
      <w:proofErr w:type="spellEnd"/>
      <w:ins w:id="335" w:author="Brown, David" w:date="2025-08-08T00:44:00Z" w16du:dateUtc="2025-08-08T04:44:00Z">
        <w:r w:rsidR="00DF3361">
          <w:t xml:space="preserve">, pathological complete response; </w:t>
        </w:r>
        <w:proofErr w:type="spellStart"/>
        <w:r w:rsidR="00DF3361">
          <w:t>ddPCR</w:t>
        </w:r>
        <w:proofErr w:type="spellEnd"/>
        <w:r w:rsidR="00DF3361">
          <w:t>, digital droplet polymerase chain reaction.</w:t>
        </w:r>
      </w:ins>
    </w:p>
    <w:p w14:paraId="75C3BEDD" w14:textId="4230D963" w:rsidR="00C8034E" w:rsidRPr="00A1758D" w:rsidRDefault="00C8034E" w:rsidP="00681A47">
      <w:pPr>
        <w:spacing w:line="480" w:lineRule="auto"/>
        <w:jc w:val="both"/>
      </w:pPr>
    </w:p>
    <w:sectPr w:rsidR="00C8034E" w:rsidRPr="00A1758D" w:rsidSect="006F24DF">
      <w:footerReference w:type="even" r:id="rId8"/>
      <w:footerReference w:type="default" r:id="rId9"/>
      <w:pgSz w:w="12240" w:h="15840"/>
      <w:pgMar w:top="1008" w:right="1008" w:bottom="1008" w:left="100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F9447" w14:textId="77777777" w:rsidR="005F2B01" w:rsidRDefault="005F2B01" w:rsidP="005A714B">
      <w:pPr>
        <w:spacing w:line="240" w:lineRule="auto"/>
      </w:pPr>
      <w:r>
        <w:separator/>
      </w:r>
    </w:p>
  </w:endnote>
  <w:endnote w:type="continuationSeparator" w:id="0">
    <w:p w14:paraId="70B00970" w14:textId="77777777" w:rsidR="005F2B01" w:rsidRDefault="005F2B01" w:rsidP="005A7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08821737"/>
      <w:docPartObj>
        <w:docPartGallery w:val="Page Numbers (Bottom of Page)"/>
        <w:docPartUnique/>
      </w:docPartObj>
    </w:sdtPr>
    <w:sdtContent>
      <w:p w14:paraId="6A1F385C" w14:textId="31034E8A"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1014">
          <w:rPr>
            <w:rStyle w:val="PageNumber"/>
            <w:noProof/>
          </w:rPr>
          <w:t>1</w:t>
        </w:r>
        <w:r>
          <w:rPr>
            <w:rStyle w:val="PageNumber"/>
          </w:rPr>
          <w:fldChar w:fldCharType="end"/>
        </w:r>
      </w:p>
    </w:sdtContent>
  </w:sdt>
  <w:p w14:paraId="2FF1CBAB" w14:textId="77777777" w:rsidR="00BB7D61" w:rsidRDefault="00BB7D61" w:rsidP="004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5881087"/>
      <w:docPartObj>
        <w:docPartGallery w:val="Page Numbers (Bottom of Page)"/>
        <w:docPartUnique/>
      </w:docPartObj>
    </w:sdtPr>
    <w:sdtContent>
      <w:p w14:paraId="0EF86B28" w14:textId="78826801" w:rsidR="00BB7D61" w:rsidRDefault="00BB7D61" w:rsidP="00FB2F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E49A18" w14:textId="77777777" w:rsidR="00BB7D61" w:rsidRDefault="00BB7D61" w:rsidP="006F2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7D8BF" w14:textId="77777777" w:rsidR="005F2B01" w:rsidRDefault="005F2B01" w:rsidP="005A714B">
      <w:pPr>
        <w:spacing w:line="240" w:lineRule="auto"/>
      </w:pPr>
      <w:r>
        <w:separator/>
      </w:r>
    </w:p>
  </w:footnote>
  <w:footnote w:type="continuationSeparator" w:id="0">
    <w:p w14:paraId="06430126" w14:textId="77777777" w:rsidR="005F2B01" w:rsidRDefault="005F2B01" w:rsidP="005A7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2AF6"/>
    <w:multiLevelType w:val="multilevel"/>
    <w:tmpl w:val="CD302E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E3595"/>
    <w:multiLevelType w:val="multilevel"/>
    <w:tmpl w:val="A60483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507E0"/>
    <w:multiLevelType w:val="multilevel"/>
    <w:tmpl w:val="80C0A3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D6B"/>
    <w:multiLevelType w:val="multilevel"/>
    <w:tmpl w:val="53F8D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55E14"/>
    <w:multiLevelType w:val="multilevel"/>
    <w:tmpl w:val="E07EE9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214C81"/>
    <w:multiLevelType w:val="multilevel"/>
    <w:tmpl w:val="861076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2C3624"/>
    <w:multiLevelType w:val="multilevel"/>
    <w:tmpl w:val="680ABF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95F27"/>
    <w:multiLevelType w:val="multilevel"/>
    <w:tmpl w:val="4A6200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70A90"/>
    <w:multiLevelType w:val="multilevel"/>
    <w:tmpl w:val="D446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480642">
    <w:abstractNumId w:val="6"/>
  </w:num>
  <w:num w:numId="2" w16cid:durableId="2129355702">
    <w:abstractNumId w:val="3"/>
  </w:num>
  <w:num w:numId="3" w16cid:durableId="204295644">
    <w:abstractNumId w:val="0"/>
  </w:num>
  <w:num w:numId="4" w16cid:durableId="401756159">
    <w:abstractNumId w:val="7"/>
  </w:num>
  <w:num w:numId="5" w16cid:durableId="61489141">
    <w:abstractNumId w:val="5"/>
  </w:num>
  <w:num w:numId="6" w16cid:durableId="121773067">
    <w:abstractNumId w:val="1"/>
  </w:num>
  <w:num w:numId="7" w16cid:durableId="55593403">
    <w:abstractNumId w:val="4"/>
  </w:num>
  <w:num w:numId="8" w16cid:durableId="1285649645">
    <w:abstractNumId w:val="2"/>
  </w:num>
  <w:num w:numId="9" w16cid:durableId="1461413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own, David">
    <w15:presenceInfo w15:providerId="AD" w15:userId="S::brownd7@mskcc.org::9cdae769-aa40-4a64-9a8c-033c3a647548"/>
  </w15:person>
  <w15:person w15:author="Antonio Marra">
    <w15:presenceInfo w15:providerId="Windows Live" w15:userId="de0e7024d4c72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Arial&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f02d24sfe5vep2wepatwxsdvzdpxrdw5v&quot;&gt;My EndNote Library&lt;record-ids&gt;&lt;item&gt;37817&lt;/item&gt;&lt;item&gt;37824&lt;/item&gt;&lt;item&gt;38518&lt;/item&gt;&lt;item&gt;42547&lt;/item&gt;&lt;item&gt;43968&lt;/item&gt;&lt;item&gt;43972&lt;/item&gt;&lt;item&gt;43973&lt;/item&gt;&lt;item&gt;43974&lt;/item&gt;&lt;item&gt;43980&lt;/item&gt;&lt;item&gt;43981&lt;/item&gt;&lt;item&gt;43983&lt;/item&gt;&lt;item&gt;44186&lt;/item&gt;&lt;item&gt;44187&lt;/item&gt;&lt;item&gt;44189&lt;/item&gt;&lt;item&gt;44191&lt;/item&gt;&lt;item&gt;44195&lt;/item&gt;&lt;item&gt;44198&lt;/item&gt;&lt;item&gt;44200&lt;/item&gt;&lt;item&gt;44203&lt;/item&gt;&lt;item&gt;44245&lt;/item&gt;&lt;item&gt;44293&lt;/item&gt;&lt;item&gt;44764&lt;/item&gt;&lt;item&gt;44766&lt;/item&gt;&lt;item&gt;44767&lt;/item&gt;&lt;item&gt;44768&lt;/item&gt;&lt;item&gt;44772&lt;/item&gt;&lt;item&gt;44773&lt;/item&gt;&lt;item&gt;44776&lt;/item&gt;&lt;item&gt;44787&lt;/item&gt;&lt;item&gt;44791&lt;/item&gt;&lt;item&gt;44792&lt;/item&gt;&lt;item&gt;44798&lt;/item&gt;&lt;item&gt;44799&lt;/item&gt;&lt;item&gt;44800&lt;/item&gt;&lt;item&gt;44801&lt;/item&gt;&lt;item&gt;44802&lt;/item&gt;&lt;item&gt;44803&lt;/item&gt;&lt;item&gt;44805&lt;/item&gt;&lt;item&gt;44807&lt;/item&gt;&lt;item&gt;44808&lt;/item&gt;&lt;item&gt;44809&lt;/item&gt;&lt;item&gt;44810&lt;/item&gt;&lt;item&gt;44813&lt;/item&gt;&lt;item&gt;44814&lt;/item&gt;&lt;item&gt;45378&lt;/item&gt;&lt;item&gt;45379&lt;/item&gt;&lt;item&gt;45697&lt;/item&gt;&lt;item&gt;45698&lt;/item&gt;&lt;item&gt;45699&lt;/item&gt;&lt;item&gt;45700&lt;/item&gt;&lt;item&gt;45701&lt;/item&gt;&lt;item&gt;45702&lt;/item&gt;&lt;item&gt;45703&lt;/item&gt;&lt;item&gt;45704&lt;/item&gt;&lt;item&gt;45705&lt;/item&gt;&lt;item&gt;45706&lt;/item&gt;&lt;/record-ids&gt;&lt;/item&gt;&lt;/Libraries&gt;"/>
  </w:docVars>
  <w:rsids>
    <w:rsidRoot w:val="00797359"/>
    <w:rsid w:val="00002483"/>
    <w:rsid w:val="00002BB7"/>
    <w:rsid w:val="00003AAD"/>
    <w:rsid w:val="000042D4"/>
    <w:rsid w:val="00022AD1"/>
    <w:rsid w:val="00022E77"/>
    <w:rsid w:val="000264B2"/>
    <w:rsid w:val="0004239A"/>
    <w:rsid w:val="00045E34"/>
    <w:rsid w:val="000469C0"/>
    <w:rsid w:val="000520B3"/>
    <w:rsid w:val="0005265B"/>
    <w:rsid w:val="00060083"/>
    <w:rsid w:val="00062531"/>
    <w:rsid w:val="000667D4"/>
    <w:rsid w:val="000721FE"/>
    <w:rsid w:val="000742C4"/>
    <w:rsid w:val="00077213"/>
    <w:rsid w:val="000818BC"/>
    <w:rsid w:val="000843BC"/>
    <w:rsid w:val="000844A5"/>
    <w:rsid w:val="000866A5"/>
    <w:rsid w:val="00087387"/>
    <w:rsid w:val="00094CE9"/>
    <w:rsid w:val="000A2D6B"/>
    <w:rsid w:val="000A5E75"/>
    <w:rsid w:val="000B505D"/>
    <w:rsid w:val="000B5407"/>
    <w:rsid w:val="000C668D"/>
    <w:rsid w:val="000C79ED"/>
    <w:rsid w:val="000E49D2"/>
    <w:rsid w:val="000E5767"/>
    <w:rsid w:val="000F491F"/>
    <w:rsid w:val="0010175A"/>
    <w:rsid w:val="00102DD1"/>
    <w:rsid w:val="001046E2"/>
    <w:rsid w:val="00123488"/>
    <w:rsid w:val="00131218"/>
    <w:rsid w:val="001371A8"/>
    <w:rsid w:val="00152EBC"/>
    <w:rsid w:val="0015412F"/>
    <w:rsid w:val="00155C29"/>
    <w:rsid w:val="001741E2"/>
    <w:rsid w:val="00176D5B"/>
    <w:rsid w:val="00181BD3"/>
    <w:rsid w:val="0018439B"/>
    <w:rsid w:val="00186FE9"/>
    <w:rsid w:val="001D39C7"/>
    <w:rsid w:val="001F252D"/>
    <w:rsid w:val="001F4635"/>
    <w:rsid w:val="001F51AB"/>
    <w:rsid w:val="002024AB"/>
    <w:rsid w:val="00213F83"/>
    <w:rsid w:val="002316E7"/>
    <w:rsid w:val="00232B1A"/>
    <w:rsid w:val="00236179"/>
    <w:rsid w:val="00237816"/>
    <w:rsid w:val="002426B7"/>
    <w:rsid w:val="00253E33"/>
    <w:rsid w:val="00255BF8"/>
    <w:rsid w:val="00271437"/>
    <w:rsid w:val="00277C4E"/>
    <w:rsid w:val="00282721"/>
    <w:rsid w:val="00284317"/>
    <w:rsid w:val="00286203"/>
    <w:rsid w:val="0029264A"/>
    <w:rsid w:val="00293F59"/>
    <w:rsid w:val="002944E0"/>
    <w:rsid w:val="002946B8"/>
    <w:rsid w:val="002A2D9A"/>
    <w:rsid w:val="002B5D51"/>
    <w:rsid w:val="002B60B5"/>
    <w:rsid w:val="002B7D07"/>
    <w:rsid w:val="002C21B3"/>
    <w:rsid w:val="002C6FA9"/>
    <w:rsid w:val="002D067D"/>
    <w:rsid w:val="002D4E73"/>
    <w:rsid w:val="002D6C4A"/>
    <w:rsid w:val="002D75FD"/>
    <w:rsid w:val="002F2E9C"/>
    <w:rsid w:val="002F5928"/>
    <w:rsid w:val="00301014"/>
    <w:rsid w:val="00303DED"/>
    <w:rsid w:val="0030596E"/>
    <w:rsid w:val="00306AB4"/>
    <w:rsid w:val="00316FEE"/>
    <w:rsid w:val="003212EF"/>
    <w:rsid w:val="00325A16"/>
    <w:rsid w:val="00327633"/>
    <w:rsid w:val="003424C3"/>
    <w:rsid w:val="00343AB9"/>
    <w:rsid w:val="00345288"/>
    <w:rsid w:val="00345668"/>
    <w:rsid w:val="00357400"/>
    <w:rsid w:val="003602FB"/>
    <w:rsid w:val="003622D2"/>
    <w:rsid w:val="0036242E"/>
    <w:rsid w:val="0037451E"/>
    <w:rsid w:val="00375B1C"/>
    <w:rsid w:val="00381047"/>
    <w:rsid w:val="00381D8E"/>
    <w:rsid w:val="003902CB"/>
    <w:rsid w:val="003929E7"/>
    <w:rsid w:val="003A0237"/>
    <w:rsid w:val="003A66FD"/>
    <w:rsid w:val="003B07AD"/>
    <w:rsid w:val="003B397B"/>
    <w:rsid w:val="003B5E34"/>
    <w:rsid w:val="003C5654"/>
    <w:rsid w:val="003D36EE"/>
    <w:rsid w:val="003E4D02"/>
    <w:rsid w:val="003F3583"/>
    <w:rsid w:val="003F4F17"/>
    <w:rsid w:val="003F5DF7"/>
    <w:rsid w:val="00400925"/>
    <w:rsid w:val="00400A46"/>
    <w:rsid w:val="00414EEA"/>
    <w:rsid w:val="004267DF"/>
    <w:rsid w:val="004401E4"/>
    <w:rsid w:val="004456DB"/>
    <w:rsid w:val="00447432"/>
    <w:rsid w:val="00453B2D"/>
    <w:rsid w:val="00464FF2"/>
    <w:rsid w:val="00466388"/>
    <w:rsid w:val="00466754"/>
    <w:rsid w:val="0047725E"/>
    <w:rsid w:val="00484859"/>
    <w:rsid w:val="004925F4"/>
    <w:rsid w:val="004928EA"/>
    <w:rsid w:val="004C0D39"/>
    <w:rsid w:val="004C412D"/>
    <w:rsid w:val="004C46A5"/>
    <w:rsid w:val="004C5C92"/>
    <w:rsid w:val="004D10A4"/>
    <w:rsid w:val="004D21F2"/>
    <w:rsid w:val="004E0BF8"/>
    <w:rsid w:val="004E251C"/>
    <w:rsid w:val="004E7133"/>
    <w:rsid w:val="005016CA"/>
    <w:rsid w:val="0050511E"/>
    <w:rsid w:val="0050643D"/>
    <w:rsid w:val="00521D98"/>
    <w:rsid w:val="005307C5"/>
    <w:rsid w:val="005330C2"/>
    <w:rsid w:val="00551013"/>
    <w:rsid w:val="00552163"/>
    <w:rsid w:val="0055726E"/>
    <w:rsid w:val="005738F0"/>
    <w:rsid w:val="00581194"/>
    <w:rsid w:val="00581D30"/>
    <w:rsid w:val="0059182D"/>
    <w:rsid w:val="005932FD"/>
    <w:rsid w:val="00596AD3"/>
    <w:rsid w:val="005A1249"/>
    <w:rsid w:val="005A714B"/>
    <w:rsid w:val="005B0142"/>
    <w:rsid w:val="005B1433"/>
    <w:rsid w:val="005B5A64"/>
    <w:rsid w:val="005B7BB6"/>
    <w:rsid w:val="005C101F"/>
    <w:rsid w:val="005C17C4"/>
    <w:rsid w:val="005C3A2C"/>
    <w:rsid w:val="005E0D21"/>
    <w:rsid w:val="005E149F"/>
    <w:rsid w:val="005E472E"/>
    <w:rsid w:val="005E4C8D"/>
    <w:rsid w:val="005E626E"/>
    <w:rsid w:val="005E679C"/>
    <w:rsid w:val="005F1FC5"/>
    <w:rsid w:val="005F2B01"/>
    <w:rsid w:val="005F466A"/>
    <w:rsid w:val="005F6E11"/>
    <w:rsid w:val="00600431"/>
    <w:rsid w:val="00602E3F"/>
    <w:rsid w:val="00606703"/>
    <w:rsid w:val="00607D65"/>
    <w:rsid w:val="00617818"/>
    <w:rsid w:val="006271C8"/>
    <w:rsid w:val="00646162"/>
    <w:rsid w:val="0065548E"/>
    <w:rsid w:val="006557A1"/>
    <w:rsid w:val="0066467B"/>
    <w:rsid w:val="00664B14"/>
    <w:rsid w:val="0066588D"/>
    <w:rsid w:val="0067073F"/>
    <w:rsid w:val="0067640A"/>
    <w:rsid w:val="00681A47"/>
    <w:rsid w:val="00681E66"/>
    <w:rsid w:val="006A1B48"/>
    <w:rsid w:val="006B06ED"/>
    <w:rsid w:val="006B3796"/>
    <w:rsid w:val="006B4D0E"/>
    <w:rsid w:val="006B6765"/>
    <w:rsid w:val="006B71C4"/>
    <w:rsid w:val="006B7D5C"/>
    <w:rsid w:val="006C3290"/>
    <w:rsid w:val="006D081E"/>
    <w:rsid w:val="006D20B9"/>
    <w:rsid w:val="006E5344"/>
    <w:rsid w:val="006F24DF"/>
    <w:rsid w:val="006F5F70"/>
    <w:rsid w:val="006F6F5B"/>
    <w:rsid w:val="007036D1"/>
    <w:rsid w:val="00703810"/>
    <w:rsid w:val="00704103"/>
    <w:rsid w:val="007079B6"/>
    <w:rsid w:val="007137FF"/>
    <w:rsid w:val="00713EC0"/>
    <w:rsid w:val="00730A5C"/>
    <w:rsid w:val="007400A4"/>
    <w:rsid w:val="00742E88"/>
    <w:rsid w:val="0075333C"/>
    <w:rsid w:val="007649F2"/>
    <w:rsid w:val="00797359"/>
    <w:rsid w:val="007A0208"/>
    <w:rsid w:val="007B6391"/>
    <w:rsid w:val="007C39FD"/>
    <w:rsid w:val="007D1B8F"/>
    <w:rsid w:val="007D5211"/>
    <w:rsid w:val="007D536E"/>
    <w:rsid w:val="007E0CE6"/>
    <w:rsid w:val="007E3E46"/>
    <w:rsid w:val="007F3007"/>
    <w:rsid w:val="007F4D92"/>
    <w:rsid w:val="007F6ECE"/>
    <w:rsid w:val="008019A8"/>
    <w:rsid w:val="0080472C"/>
    <w:rsid w:val="00816705"/>
    <w:rsid w:val="00816C39"/>
    <w:rsid w:val="008214DC"/>
    <w:rsid w:val="00822559"/>
    <w:rsid w:val="008325E9"/>
    <w:rsid w:val="00832AD8"/>
    <w:rsid w:val="00840161"/>
    <w:rsid w:val="00843712"/>
    <w:rsid w:val="00857441"/>
    <w:rsid w:val="00861D49"/>
    <w:rsid w:val="00862E1F"/>
    <w:rsid w:val="0086368E"/>
    <w:rsid w:val="00875232"/>
    <w:rsid w:val="00890E15"/>
    <w:rsid w:val="008A2D9E"/>
    <w:rsid w:val="008A7554"/>
    <w:rsid w:val="008B08B7"/>
    <w:rsid w:val="008B6268"/>
    <w:rsid w:val="008B79B6"/>
    <w:rsid w:val="008C1850"/>
    <w:rsid w:val="008C1CC9"/>
    <w:rsid w:val="008D11F1"/>
    <w:rsid w:val="008D29D8"/>
    <w:rsid w:val="009016E2"/>
    <w:rsid w:val="00907BCE"/>
    <w:rsid w:val="00915E83"/>
    <w:rsid w:val="00921C8A"/>
    <w:rsid w:val="00925CDC"/>
    <w:rsid w:val="00926A02"/>
    <w:rsid w:val="00930E4B"/>
    <w:rsid w:val="009354C2"/>
    <w:rsid w:val="009442F4"/>
    <w:rsid w:val="00962AB0"/>
    <w:rsid w:val="00976A64"/>
    <w:rsid w:val="0099353D"/>
    <w:rsid w:val="009A2113"/>
    <w:rsid w:val="009A57C1"/>
    <w:rsid w:val="009A5922"/>
    <w:rsid w:val="009C6E2C"/>
    <w:rsid w:val="009D4399"/>
    <w:rsid w:val="009D4FCD"/>
    <w:rsid w:val="009D56F8"/>
    <w:rsid w:val="009F4C3C"/>
    <w:rsid w:val="009F6E68"/>
    <w:rsid w:val="00A112E8"/>
    <w:rsid w:val="00A1758D"/>
    <w:rsid w:val="00A175F9"/>
    <w:rsid w:val="00A27CA7"/>
    <w:rsid w:val="00A349B6"/>
    <w:rsid w:val="00A34DBA"/>
    <w:rsid w:val="00A46160"/>
    <w:rsid w:val="00A6041C"/>
    <w:rsid w:val="00A61022"/>
    <w:rsid w:val="00A636A4"/>
    <w:rsid w:val="00A63C43"/>
    <w:rsid w:val="00A66FB6"/>
    <w:rsid w:val="00A67554"/>
    <w:rsid w:val="00A677CA"/>
    <w:rsid w:val="00A763D5"/>
    <w:rsid w:val="00A77B50"/>
    <w:rsid w:val="00AA6D29"/>
    <w:rsid w:val="00AA7079"/>
    <w:rsid w:val="00AC6998"/>
    <w:rsid w:val="00AC72DC"/>
    <w:rsid w:val="00AD1915"/>
    <w:rsid w:val="00AD51F4"/>
    <w:rsid w:val="00AE3C65"/>
    <w:rsid w:val="00AE463F"/>
    <w:rsid w:val="00AE51A2"/>
    <w:rsid w:val="00AF00B5"/>
    <w:rsid w:val="00AF0BF6"/>
    <w:rsid w:val="00AF3984"/>
    <w:rsid w:val="00AF61AB"/>
    <w:rsid w:val="00B14A15"/>
    <w:rsid w:val="00B2010D"/>
    <w:rsid w:val="00B2278C"/>
    <w:rsid w:val="00B274DD"/>
    <w:rsid w:val="00B308FF"/>
    <w:rsid w:val="00B42FB1"/>
    <w:rsid w:val="00B435C9"/>
    <w:rsid w:val="00B468FF"/>
    <w:rsid w:val="00B54024"/>
    <w:rsid w:val="00B54565"/>
    <w:rsid w:val="00B5647A"/>
    <w:rsid w:val="00B95789"/>
    <w:rsid w:val="00BA4008"/>
    <w:rsid w:val="00BB63CD"/>
    <w:rsid w:val="00BB7D61"/>
    <w:rsid w:val="00BC7077"/>
    <w:rsid w:val="00BD1174"/>
    <w:rsid w:val="00BD2EF3"/>
    <w:rsid w:val="00BD7110"/>
    <w:rsid w:val="00BE423C"/>
    <w:rsid w:val="00BF3963"/>
    <w:rsid w:val="00C15532"/>
    <w:rsid w:val="00C15A5E"/>
    <w:rsid w:val="00C30AD6"/>
    <w:rsid w:val="00C3576C"/>
    <w:rsid w:val="00C44844"/>
    <w:rsid w:val="00C472F6"/>
    <w:rsid w:val="00C50084"/>
    <w:rsid w:val="00C52B59"/>
    <w:rsid w:val="00C616E6"/>
    <w:rsid w:val="00C7062F"/>
    <w:rsid w:val="00C75E16"/>
    <w:rsid w:val="00C76970"/>
    <w:rsid w:val="00C77468"/>
    <w:rsid w:val="00C77E8A"/>
    <w:rsid w:val="00C8034E"/>
    <w:rsid w:val="00C8429E"/>
    <w:rsid w:val="00CA466E"/>
    <w:rsid w:val="00CB125C"/>
    <w:rsid w:val="00CB1EBC"/>
    <w:rsid w:val="00CB51FB"/>
    <w:rsid w:val="00CC59DD"/>
    <w:rsid w:val="00CD0412"/>
    <w:rsid w:val="00CD64BD"/>
    <w:rsid w:val="00CD695D"/>
    <w:rsid w:val="00CE7866"/>
    <w:rsid w:val="00CF60E6"/>
    <w:rsid w:val="00D029BB"/>
    <w:rsid w:val="00D10C34"/>
    <w:rsid w:val="00D136BF"/>
    <w:rsid w:val="00D176F6"/>
    <w:rsid w:val="00D24503"/>
    <w:rsid w:val="00D27C79"/>
    <w:rsid w:val="00D4083D"/>
    <w:rsid w:val="00D41AB1"/>
    <w:rsid w:val="00D42E13"/>
    <w:rsid w:val="00D43673"/>
    <w:rsid w:val="00D44504"/>
    <w:rsid w:val="00D453B8"/>
    <w:rsid w:val="00D45647"/>
    <w:rsid w:val="00D508D6"/>
    <w:rsid w:val="00D56844"/>
    <w:rsid w:val="00D61838"/>
    <w:rsid w:val="00D66D25"/>
    <w:rsid w:val="00D769A4"/>
    <w:rsid w:val="00D91E03"/>
    <w:rsid w:val="00DA168D"/>
    <w:rsid w:val="00DA4FB3"/>
    <w:rsid w:val="00DB45CE"/>
    <w:rsid w:val="00DB498B"/>
    <w:rsid w:val="00DB6E44"/>
    <w:rsid w:val="00DC5DDC"/>
    <w:rsid w:val="00DC6F16"/>
    <w:rsid w:val="00DD01AD"/>
    <w:rsid w:val="00DD35FA"/>
    <w:rsid w:val="00DD4F27"/>
    <w:rsid w:val="00DE6E32"/>
    <w:rsid w:val="00DF3361"/>
    <w:rsid w:val="00E12E7B"/>
    <w:rsid w:val="00E17D70"/>
    <w:rsid w:val="00E35586"/>
    <w:rsid w:val="00E44A3C"/>
    <w:rsid w:val="00E479B9"/>
    <w:rsid w:val="00E57E9A"/>
    <w:rsid w:val="00E67F19"/>
    <w:rsid w:val="00E7227B"/>
    <w:rsid w:val="00E73B27"/>
    <w:rsid w:val="00E976F7"/>
    <w:rsid w:val="00EB6AA3"/>
    <w:rsid w:val="00EC566D"/>
    <w:rsid w:val="00ED5817"/>
    <w:rsid w:val="00ED5FB2"/>
    <w:rsid w:val="00EE14B6"/>
    <w:rsid w:val="00EE299D"/>
    <w:rsid w:val="00EE5853"/>
    <w:rsid w:val="00EE744C"/>
    <w:rsid w:val="00F007C0"/>
    <w:rsid w:val="00F02317"/>
    <w:rsid w:val="00F04FDB"/>
    <w:rsid w:val="00F228F7"/>
    <w:rsid w:val="00F23E5C"/>
    <w:rsid w:val="00F37DCE"/>
    <w:rsid w:val="00F410FC"/>
    <w:rsid w:val="00F447FB"/>
    <w:rsid w:val="00F55051"/>
    <w:rsid w:val="00F76958"/>
    <w:rsid w:val="00F8288F"/>
    <w:rsid w:val="00F82F98"/>
    <w:rsid w:val="00F87687"/>
    <w:rsid w:val="00F97190"/>
    <w:rsid w:val="00FA2E4E"/>
    <w:rsid w:val="00FB0D85"/>
    <w:rsid w:val="00FC2F3D"/>
    <w:rsid w:val="00FC4A88"/>
    <w:rsid w:val="00FC5F95"/>
    <w:rsid w:val="00FC6C24"/>
    <w:rsid w:val="00FC778C"/>
    <w:rsid w:val="00FD358D"/>
    <w:rsid w:val="00FD5221"/>
    <w:rsid w:val="00FD6B7E"/>
    <w:rsid w:val="00FE2B41"/>
    <w:rsid w:val="00FE4E71"/>
    <w:rsid w:val="00FE50F4"/>
    <w:rsid w:val="00FF2732"/>
    <w:rsid w:val="00FF7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F5A9A"/>
  <w15:docId w15:val="{9F243E60-792E-EF4B-85E0-2BE1AD2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92B90"/>
    <w:rPr>
      <w:sz w:val="16"/>
      <w:szCs w:val="16"/>
    </w:rPr>
  </w:style>
  <w:style w:type="paragraph" w:styleId="CommentText">
    <w:name w:val="annotation text"/>
    <w:basedOn w:val="Normal"/>
    <w:link w:val="CommentTextChar"/>
    <w:uiPriority w:val="99"/>
    <w:unhideWhenUsed/>
    <w:rsid w:val="00792B90"/>
    <w:pPr>
      <w:spacing w:line="240" w:lineRule="auto"/>
    </w:pPr>
    <w:rPr>
      <w:sz w:val="20"/>
      <w:szCs w:val="20"/>
    </w:rPr>
  </w:style>
  <w:style w:type="character" w:customStyle="1" w:styleId="CommentTextChar">
    <w:name w:val="Comment Text Char"/>
    <w:basedOn w:val="DefaultParagraphFont"/>
    <w:link w:val="CommentText"/>
    <w:uiPriority w:val="99"/>
    <w:rsid w:val="00792B90"/>
    <w:rPr>
      <w:sz w:val="20"/>
      <w:szCs w:val="20"/>
    </w:rPr>
  </w:style>
  <w:style w:type="paragraph" w:styleId="CommentSubject">
    <w:name w:val="annotation subject"/>
    <w:basedOn w:val="CommentText"/>
    <w:next w:val="CommentText"/>
    <w:link w:val="CommentSubjectChar"/>
    <w:uiPriority w:val="99"/>
    <w:semiHidden/>
    <w:unhideWhenUsed/>
    <w:rsid w:val="00792B90"/>
    <w:rPr>
      <w:b/>
      <w:bCs/>
    </w:rPr>
  </w:style>
  <w:style w:type="character" w:customStyle="1" w:styleId="CommentSubjectChar">
    <w:name w:val="Comment Subject Char"/>
    <w:basedOn w:val="CommentTextChar"/>
    <w:link w:val="CommentSubject"/>
    <w:uiPriority w:val="99"/>
    <w:semiHidden/>
    <w:rsid w:val="00792B90"/>
    <w:rPr>
      <w:b/>
      <w:bCs/>
      <w:sz w:val="20"/>
      <w:szCs w:val="20"/>
    </w:rPr>
  </w:style>
  <w:style w:type="character" w:styleId="Hyperlink">
    <w:name w:val="Hyperlink"/>
    <w:basedOn w:val="DefaultParagraphFont"/>
    <w:uiPriority w:val="99"/>
    <w:unhideWhenUsed/>
    <w:rsid w:val="0062007C"/>
    <w:rPr>
      <w:color w:val="0000FF" w:themeColor="hyperlink"/>
      <w:u w:val="single"/>
    </w:rPr>
  </w:style>
  <w:style w:type="character" w:styleId="UnresolvedMention">
    <w:name w:val="Unresolved Mention"/>
    <w:basedOn w:val="DefaultParagraphFont"/>
    <w:uiPriority w:val="99"/>
    <w:semiHidden/>
    <w:unhideWhenUsed/>
    <w:rsid w:val="0062007C"/>
    <w:rPr>
      <w:color w:val="605E5C"/>
      <w:shd w:val="clear" w:color="auto" w:fill="E1DFDD"/>
    </w:rPr>
  </w:style>
  <w:style w:type="paragraph" w:styleId="NormalWeb">
    <w:name w:val="Normal (Web)"/>
    <w:basedOn w:val="Normal"/>
    <w:uiPriority w:val="99"/>
    <w:semiHidden/>
    <w:unhideWhenUsed/>
    <w:rsid w:val="00791D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77A70"/>
    <w:pPr>
      <w:jc w:val="center"/>
    </w:pPr>
    <w:rPr>
      <w:lang w:val="en-GB"/>
    </w:rPr>
  </w:style>
  <w:style w:type="character" w:customStyle="1" w:styleId="EndNoteBibliographyTitleChar">
    <w:name w:val="EndNote Bibliography Title Char"/>
    <w:basedOn w:val="DefaultParagraphFont"/>
    <w:link w:val="EndNoteBibliographyTitle"/>
    <w:rsid w:val="00577A70"/>
    <w:rPr>
      <w:lang w:val="en-GB"/>
    </w:rPr>
  </w:style>
  <w:style w:type="paragraph" w:customStyle="1" w:styleId="EndNoteBibliography">
    <w:name w:val="EndNote Bibliography"/>
    <w:basedOn w:val="Normal"/>
    <w:link w:val="EndNoteBibliographyChar"/>
    <w:rsid w:val="00577A70"/>
    <w:pPr>
      <w:spacing w:line="240" w:lineRule="auto"/>
      <w:jc w:val="both"/>
    </w:pPr>
    <w:rPr>
      <w:lang w:val="en-GB"/>
    </w:rPr>
  </w:style>
  <w:style w:type="character" w:customStyle="1" w:styleId="EndNoteBibliographyChar">
    <w:name w:val="EndNote Bibliography Char"/>
    <w:basedOn w:val="DefaultParagraphFont"/>
    <w:link w:val="EndNoteBibliography"/>
    <w:rsid w:val="00577A70"/>
    <w:rPr>
      <w:lang w:val="en-GB"/>
    </w:rPr>
  </w:style>
  <w:style w:type="character" w:styleId="FollowedHyperlink">
    <w:name w:val="FollowedHyperlink"/>
    <w:basedOn w:val="DefaultParagraphFont"/>
    <w:uiPriority w:val="99"/>
    <w:semiHidden/>
    <w:unhideWhenUsed/>
    <w:rsid w:val="003C1152"/>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mpact">
    <w:name w:val="Compact"/>
    <w:basedOn w:val="BodyText"/>
    <w:qFormat/>
    <w:rsid w:val="00102DD1"/>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102DD1"/>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02DD1"/>
    <w:pPr>
      <w:spacing w:after="120"/>
    </w:pPr>
  </w:style>
  <w:style w:type="character" w:customStyle="1" w:styleId="BodyTextChar">
    <w:name w:val="Body Text Char"/>
    <w:basedOn w:val="DefaultParagraphFont"/>
    <w:link w:val="BodyText"/>
    <w:uiPriority w:val="99"/>
    <w:semiHidden/>
    <w:rsid w:val="00102DD1"/>
  </w:style>
  <w:style w:type="paragraph" w:styleId="Header">
    <w:name w:val="header"/>
    <w:basedOn w:val="Normal"/>
    <w:link w:val="HeaderChar"/>
    <w:uiPriority w:val="99"/>
    <w:unhideWhenUsed/>
    <w:rsid w:val="005A714B"/>
    <w:pPr>
      <w:tabs>
        <w:tab w:val="center" w:pos="4513"/>
        <w:tab w:val="right" w:pos="9026"/>
      </w:tabs>
      <w:spacing w:line="240" w:lineRule="auto"/>
    </w:pPr>
  </w:style>
  <w:style w:type="character" w:customStyle="1" w:styleId="HeaderChar">
    <w:name w:val="Header Char"/>
    <w:basedOn w:val="DefaultParagraphFont"/>
    <w:link w:val="Header"/>
    <w:uiPriority w:val="99"/>
    <w:rsid w:val="005A714B"/>
  </w:style>
  <w:style w:type="paragraph" w:styleId="Footer">
    <w:name w:val="footer"/>
    <w:basedOn w:val="Normal"/>
    <w:link w:val="FooterChar"/>
    <w:uiPriority w:val="99"/>
    <w:unhideWhenUsed/>
    <w:rsid w:val="005A714B"/>
    <w:pPr>
      <w:tabs>
        <w:tab w:val="center" w:pos="4513"/>
        <w:tab w:val="right" w:pos="9026"/>
      </w:tabs>
      <w:spacing w:line="240" w:lineRule="auto"/>
    </w:pPr>
  </w:style>
  <w:style w:type="character" w:customStyle="1" w:styleId="FooterChar">
    <w:name w:val="Footer Char"/>
    <w:basedOn w:val="DefaultParagraphFont"/>
    <w:link w:val="Footer"/>
    <w:uiPriority w:val="99"/>
    <w:rsid w:val="005A714B"/>
  </w:style>
  <w:style w:type="character" w:styleId="PlaceholderText">
    <w:name w:val="Placeholder Text"/>
    <w:basedOn w:val="DefaultParagraphFont"/>
    <w:uiPriority w:val="99"/>
    <w:semiHidden/>
    <w:rsid w:val="002C21B3"/>
    <w:rPr>
      <w:color w:val="808080"/>
    </w:rPr>
  </w:style>
  <w:style w:type="paragraph" w:styleId="Revision">
    <w:name w:val="Revision"/>
    <w:hidden/>
    <w:uiPriority w:val="99"/>
    <w:semiHidden/>
    <w:rsid w:val="00713EC0"/>
    <w:pPr>
      <w:spacing w:line="240" w:lineRule="auto"/>
    </w:pPr>
  </w:style>
  <w:style w:type="character" w:styleId="PageNumber">
    <w:name w:val="page number"/>
    <w:basedOn w:val="DefaultParagraphFont"/>
    <w:uiPriority w:val="99"/>
    <w:semiHidden/>
    <w:unhideWhenUsed/>
    <w:rsid w:val="00BB7D61"/>
  </w:style>
  <w:style w:type="table" w:styleId="TableGrid">
    <w:name w:val="Table Grid"/>
    <w:basedOn w:val="TableNormal"/>
    <w:uiPriority w:val="39"/>
    <w:rsid w:val="004663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2RWVqLSH4Q2HU+iVT3SbBjKPg==">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8305</Words>
  <Characters>47340</Characters>
  <Application>Microsoft Office Word</Application>
  <DocSecurity>0</DocSecurity>
  <Lines>394</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Sarah</dc:creator>
  <cp:lastModifiedBy>Brown, David</cp:lastModifiedBy>
  <cp:revision>26</cp:revision>
  <cp:lastPrinted>2024-06-20T14:53:00Z</cp:lastPrinted>
  <dcterms:created xsi:type="dcterms:W3CDTF">2025-07-22T09:34:00Z</dcterms:created>
  <dcterms:modified xsi:type="dcterms:W3CDTF">2025-08-08T05:15:00Z</dcterms:modified>
</cp:coreProperties>
</file>