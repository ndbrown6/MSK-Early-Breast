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DA69" w14:textId="15915283" w:rsidR="008F4D24" w:rsidRDefault="008F4D24" w:rsidP="00652F54">
      <w:pPr>
        <w:pStyle w:val="Title"/>
        <w:jc w:val="center"/>
        <w:rPr>
          <w:b/>
          <w:sz w:val="26"/>
          <w:szCs w:val="26"/>
          <w:lang w:val="en-US"/>
        </w:rPr>
      </w:pPr>
      <w:r>
        <w:rPr>
          <w:b/>
          <w:sz w:val="26"/>
          <w:szCs w:val="26"/>
          <w:lang w:val="en-US"/>
        </w:rPr>
        <w:t>SUPPLEMENTARY MATERIAL</w:t>
      </w:r>
    </w:p>
    <w:p w14:paraId="796BC090" w14:textId="77777777" w:rsidR="00652F54" w:rsidRPr="00652F54" w:rsidRDefault="00652F54" w:rsidP="00652F54">
      <w:pPr>
        <w:rPr>
          <w:lang w:eastAsia="en-GB"/>
        </w:rPr>
      </w:pPr>
    </w:p>
    <w:p w14:paraId="34E75A8E" w14:textId="4CFFD5EA" w:rsidR="00127FE2" w:rsidRPr="00371FDC" w:rsidRDefault="00127FE2" w:rsidP="00127FE2">
      <w:pPr>
        <w:pStyle w:val="Title"/>
        <w:jc w:val="both"/>
        <w:rPr>
          <w:b/>
          <w:sz w:val="26"/>
          <w:szCs w:val="26"/>
        </w:rPr>
      </w:pPr>
      <w:r w:rsidRPr="00371FDC">
        <w:rPr>
          <w:b/>
          <w:sz w:val="26"/>
          <w:szCs w:val="26"/>
          <w:lang w:val="en-US"/>
        </w:rPr>
        <w:t xml:space="preserve">Tracking response to neoadjuvant systemic therapy through </w:t>
      </w:r>
      <w:proofErr w:type="spellStart"/>
      <w:r w:rsidRPr="00371FDC">
        <w:rPr>
          <w:b/>
          <w:sz w:val="26"/>
          <w:szCs w:val="26"/>
          <w:lang w:val="en-US"/>
        </w:rPr>
        <w:t>cfDNA</w:t>
      </w:r>
      <w:proofErr w:type="spellEnd"/>
      <w:r w:rsidRPr="00371FDC">
        <w:rPr>
          <w:b/>
          <w:sz w:val="26"/>
          <w:szCs w:val="26"/>
          <w:lang w:val="en-US"/>
        </w:rPr>
        <w:t xml:space="preserve"> profiling in </w:t>
      </w:r>
      <w:r w:rsidR="008F4D24">
        <w:rPr>
          <w:b/>
          <w:sz w:val="26"/>
          <w:szCs w:val="26"/>
          <w:lang w:val="en-US"/>
        </w:rPr>
        <w:t>early b</w:t>
      </w:r>
      <w:r w:rsidRPr="00371FDC">
        <w:rPr>
          <w:b/>
          <w:sz w:val="26"/>
          <w:szCs w:val="26"/>
          <w:lang w:val="en-US"/>
        </w:rPr>
        <w:t xml:space="preserve">reast </w:t>
      </w:r>
      <w:r w:rsidR="008F4D24">
        <w:rPr>
          <w:b/>
          <w:sz w:val="26"/>
          <w:szCs w:val="26"/>
          <w:lang w:val="en-US"/>
        </w:rPr>
        <w:t>c</w:t>
      </w:r>
      <w:r w:rsidRPr="00371FDC">
        <w:rPr>
          <w:b/>
          <w:sz w:val="26"/>
          <w:szCs w:val="26"/>
          <w:lang w:val="en-US"/>
        </w:rPr>
        <w:t>ancer</w:t>
      </w:r>
    </w:p>
    <w:p w14:paraId="2A89D11B" w14:textId="77777777" w:rsidR="00127FE2" w:rsidRPr="00371FDC" w:rsidRDefault="00127FE2" w:rsidP="00127FE2">
      <w:pPr>
        <w:jc w:val="both"/>
        <w:rPr>
          <w:rFonts w:ascii="Arial" w:hAnsi="Arial" w:cs="Arial"/>
        </w:rPr>
      </w:pPr>
    </w:p>
    <w:p w14:paraId="0427B248" w14:textId="46B2EF5F" w:rsidR="00127FE2" w:rsidRPr="00371FDC" w:rsidRDefault="00127FE2" w:rsidP="00F64CB6">
      <w:pPr>
        <w:jc w:val="center"/>
        <w:rPr>
          <w:rFonts w:ascii="Arial" w:hAnsi="Arial" w:cs="Arial"/>
          <w:vertAlign w:val="superscript"/>
        </w:rPr>
      </w:pPr>
      <w:proofErr w:type="spellStart"/>
      <w:r w:rsidRPr="00371FDC">
        <w:rPr>
          <w:rFonts w:ascii="Arial" w:hAnsi="Arial" w:cs="Arial"/>
        </w:rPr>
        <w:t>Marra</w:t>
      </w:r>
      <w:proofErr w:type="spellEnd"/>
      <w:r w:rsidRPr="00371FDC">
        <w:rPr>
          <w:rFonts w:ascii="Arial" w:hAnsi="Arial" w:cs="Arial"/>
        </w:rPr>
        <w:t>, Kim,</w:t>
      </w:r>
      <w:r w:rsidR="008F4D24">
        <w:rPr>
          <w:rFonts w:ascii="Arial" w:hAnsi="Arial" w:cs="Arial"/>
        </w:rPr>
        <w:t xml:space="preserve"> et al</w:t>
      </w:r>
      <w:r w:rsidRPr="00371FDC">
        <w:rPr>
          <w:rFonts w:ascii="Arial" w:hAnsi="Arial" w:cs="Arial"/>
        </w:rPr>
        <w:t xml:space="preserve"> </w:t>
      </w:r>
    </w:p>
    <w:p w14:paraId="01EF33D9" w14:textId="77777777" w:rsidR="00127FE2" w:rsidRPr="00371FDC" w:rsidRDefault="00127FE2" w:rsidP="00127FE2">
      <w:pPr>
        <w:jc w:val="both"/>
        <w:rPr>
          <w:rFonts w:ascii="Arial" w:hAnsi="Arial" w:cs="Arial"/>
        </w:rPr>
      </w:pPr>
    </w:p>
    <w:p w14:paraId="4AE105AC" w14:textId="77777777" w:rsidR="008F4D24" w:rsidRPr="00371FDC" w:rsidRDefault="008F4D24" w:rsidP="00127FE2">
      <w:pPr>
        <w:jc w:val="both"/>
        <w:rPr>
          <w:ins w:id="0" w:author="Weigelt, Britta" w:date="2024-06-26T14:20:00Z"/>
          <w:rFonts w:ascii="Arial" w:hAnsi="Arial" w:cs="Arial"/>
        </w:rPr>
      </w:pPr>
    </w:p>
    <w:p w14:paraId="5EAD60E9" w14:textId="0E2F56CF" w:rsidR="00CC5EF4" w:rsidRPr="00371FDC" w:rsidRDefault="00CC5EF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191"/>
      </w:tblGrid>
      <w:tr w:rsidR="00CC5EF4" w:rsidRPr="00371FDC" w14:paraId="664CD04F" w14:textId="77777777" w:rsidTr="00CC5EF4">
        <w:tc>
          <w:tcPr>
            <w:tcW w:w="9016" w:type="dxa"/>
            <w:gridSpan w:val="2"/>
          </w:tcPr>
          <w:p w14:paraId="3DB36DB5" w14:textId="77777777" w:rsidR="00CC5EF4" w:rsidRPr="00371FDC" w:rsidRDefault="00CC5EF4" w:rsidP="00127FE2">
            <w:pPr>
              <w:jc w:val="both"/>
              <w:rPr>
                <w:rFonts w:ascii="Arial" w:hAnsi="Arial" w:cs="Arial"/>
                <w:b/>
                <w:bCs/>
                <w:sz w:val="26"/>
                <w:szCs w:val="26"/>
              </w:rPr>
            </w:pPr>
            <w:r w:rsidRPr="00371FDC">
              <w:rPr>
                <w:rFonts w:ascii="Arial" w:hAnsi="Arial" w:cs="Arial"/>
                <w:b/>
                <w:bCs/>
                <w:sz w:val="26"/>
                <w:szCs w:val="26"/>
              </w:rPr>
              <w:t>Table of Contents</w:t>
            </w:r>
          </w:p>
          <w:p w14:paraId="510274EF" w14:textId="3ACADBC9" w:rsidR="00CC5EF4" w:rsidRPr="00371FDC" w:rsidRDefault="00CC5EF4" w:rsidP="00127FE2">
            <w:pPr>
              <w:jc w:val="both"/>
              <w:rPr>
                <w:rFonts w:ascii="Arial" w:hAnsi="Arial" w:cs="Arial"/>
                <w:b/>
                <w:bCs/>
              </w:rPr>
            </w:pPr>
          </w:p>
        </w:tc>
      </w:tr>
      <w:tr w:rsidR="00CC5EF4" w:rsidRPr="00371FDC" w14:paraId="6DCEF961" w14:textId="77777777" w:rsidTr="00CC5EF4">
        <w:tc>
          <w:tcPr>
            <w:tcW w:w="7825" w:type="dxa"/>
          </w:tcPr>
          <w:p w14:paraId="2BE05E96" w14:textId="59F35E6D" w:rsidR="00CC5EF4" w:rsidRPr="00371FDC" w:rsidRDefault="00CC5EF4" w:rsidP="00127FE2">
            <w:pPr>
              <w:jc w:val="both"/>
              <w:rPr>
                <w:rFonts w:ascii="Arial" w:hAnsi="Arial" w:cs="Arial"/>
              </w:rPr>
            </w:pPr>
            <w:r w:rsidRPr="00371FDC">
              <w:rPr>
                <w:rFonts w:ascii="Arial" w:hAnsi="Arial" w:cs="Arial"/>
              </w:rPr>
              <w:t>Supplementary Figure S1    ……………………………………………….</w:t>
            </w:r>
          </w:p>
        </w:tc>
        <w:tc>
          <w:tcPr>
            <w:tcW w:w="1191" w:type="dxa"/>
          </w:tcPr>
          <w:p w14:paraId="59996BF2" w14:textId="638065C8" w:rsidR="00CC5EF4" w:rsidRPr="00371FDC" w:rsidRDefault="00CC5EF4" w:rsidP="00CC5EF4">
            <w:pPr>
              <w:jc w:val="center"/>
              <w:rPr>
                <w:rFonts w:ascii="Arial" w:hAnsi="Arial" w:cs="Arial"/>
              </w:rPr>
            </w:pPr>
          </w:p>
        </w:tc>
      </w:tr>
      <w:tr w:rsidR="00CC5EF4" w:rsidRPr="00371FDC" w14:paraId="7B5ABA1D" w14:textId="77777777" w:rsidTr="00CC5EF4">
        <w:tc>
          <w:tcPr>
            <w:tcW w:w="7825" w:type="dxa"/>
          </w:tcPr>
          <w:p w14:paraId="3841EF9B" w14:textId="4F805FAB" w:rsidR="00CC5EF4" w:rsidRPr="00371FDC" w:rsidRDefault="00CC5EF4" w:rsidP="00127FE2">
            <w:pPr>
              <w:jc w:val="both"/>
              <w:rPr>
                <w:rFonts w:ascii="Arial" w:hAnsi="Arial" w:cs="Arial"/>
              </w:rPr>
            </w:pPr>
            <w:r w:rsidRPr="00371FDC">
              <w:rPr>
                <w:rFonts w:ascii="Arial" w:hAnsi="Arial" w:cs="Arial"/>
              </w:rPr>
              <w:t>Supplementary Figure S2    ……………………………………………….</w:t>
            </w:r>
          </w:p>
        </w:tc>
        <w:tc>
          <w:tcPr>
            <w:tcW w:w="1191" w:type="dxa"/>
          </w:tcPr>
          <w:p w14:paraId="5491E067" w14:textId="77777777" w:rsidR="00CC5EF4" w:rsidRPr="00371FDC" w:rsidRDefault="00CC5EF4" w:rsidP="00CC5EF4">
            <w:pPr>
              <w:jc w:val="center"/>
              <w:rPr>
                <w:rFonts w:ascii="Arial" w:hAnsi="Arial" w:cs="Arial"/>
              </w:rPr>
            </w:pPr>
          </w:p>
        </w:tc>
      </w:tr>
      <w:tr w:rsidR="00CC5EF4" w:rsidRPr="00371FDC" w14:paraId="12A97763" w14:textId="77777777" w:rsidTr="00CC5EF4">
        <w:tc>
          <w:tcPr>
            <w:tcW w:w="7825" w:type="dxa"/>
          </w:tcPr>
          <w:p w14:paraId="62A2DD8C" w14:textId="39DFFCD3" w:rsidR="00CC5EF4" w:rsidRPr="00371FDC" w:rsidRDefault="00CC5EF4" w:rsidP="00127FE2">
            <w:pPr>
              <w:jc w:val="both"/>
              <w:rPr>
                <w:rFonts w:ascii="Arial" w:hAnsi="Arial" w:cs="Arial"/>
              </w:rPr>
            </w:pPr>
            <w:r w:rsidRPr="00371FDC">
              <w:rPr>
                <w:rFonts w:ascii="Arial" w:hAnsi="Arial" w:cs="Arial"/>
              </w:rPr>
              <w:t>Supplementary Figure S3    ……………………………………………….</w:t>
            </w:r>
          </w:p>
        </w:tc>
        <w:tc>
          <w:tcPr>
            <w:tcW w:w="1191" w:type="dxa"/>
          </w:tcPr>
          <w:p w14:paraId="1D1A3D2C" w14:textId="77777777" w:rsidR="00CC5EF4" w:rsidRPr="00371FDC" w:rsidRDefault="00CC5EF4" w:rsidP="00CC5EF4">
            <w:pPr>
              <w:jc w:val="center"/>
              <w:rPr>
                <w:rFonts w:ascii="Arial" w:hAnsi="Arial" w:cs="Arial"/>
              </w:rPr>
            </w:pPr>
          </w:p>
        </w:tc>
      </w:tr>
      <w:tr w:rsidR="00CC5EF4" w:rsidRPr="00371FDC" w14:paraId="1C5AE9D1" w14:textId="77777777" w:rsidTr="00CC5EF4">
        <w:tc>
          <w:tcPr>
            <w:tcW w:w="7825" w:type="dxa"/>
          </w:tcPr>
          <w:p w14:paraId="0A55BF80" w14:textId="1A4E4E0A" w:rsidR="00CC5EF4" w:rsidRPr="00371FDC" w:rsidRDefault="00CC5EF4" w:rsidP="00127FE2">
            <w:pPr>
              <w:jc w:val="both"/>
              <w:rPr>
                <w:rFonts w:ascii="Arial" w:hAnsi="Arial" w:cs="Arial"/>
              </w:rPr>
            </w:pPr>
            <w:r w:rsidRPr="00371FDC">
              <w:rPr>
                <w:rFonts w:ascii="Arial" w:hAnsi="Arial" w:cs="Arial"/>
              </w:rPr>
              <w:t>Supplementary Figure S4    ……………………………………………….</w:t>
            </w:r>
          </w:p>
        </w:tc>
        <w:tc>
          <w:tcPr>
            <w:tcW w:w="1191" w:type="dxa"/>
          </w:tcPr>
          <w:p w14:paraId="16A03D43" w14:textId="77777777" w:rsidR="00CC5EF4" w:rsidRPr="00371FDC" w:rsidRDefault="00CC5EF4" w:rsidP="00CC5EF4">
            <w:pPr>
              <w:jc w:val="center"/>
              <w:rPr>
                <w:rFonts w:ascii="Arial" w:hAnsi="Arial" w:cs="Arial"/>
              </w:rPr>
            </w:pPr>
          </w:p>
        </w:tc>
      </w:tr>
      <w:tr w:rsidR="00CC5EF4" w:rsidRPr="00371FDC" w14:paraId="76768DCA" w14:textId="77777777" w:rsidTr="00CC5EF4">
        <w:tc>
          <w:tcPr>
            <w:tcW w:w="7825" w:type="dxa"/>
          </w:tcPr>
          <w:p w14:paraId="66C8AC6C" w14:textId="5E0641A7" w:rsidR="00CC5EF4" w:rsidRPr="00371FDC" w:rsidRDefault="00CC5EF4" w:rsidP="00127FE2">
            <w:pPr>
              <w:jc w:val="both"/>
              <w:rPr>
                <w:rFonts w:ascii="Arial" w:hAnsi="Arial" w:cs="Arial"/>
              </w:rPr>
            </w:pPr>
            <w:r w:rsidRPr="00371FDC">
              <w:rPr>
                <w:rFonts w:ascii="Arial" w:hAnsi="Arial" w:cs="Arial"/>
              </w:rPr>
              <w:t>Supplementary Figure S5    ……………………………………………….</w:t>
            </w:r>
          </w:p>
        </w:tc>
        <w:tc>
          <w:tcPr>
            <w:tcW w:w="1191" w:type="dxa"/>
          </w:tcPr>
          <w:p w14:paraId="3B8B9F99" w14:textId="77777777" w:rsidR="00CC5EF4" w:rsidRPr="00371FDC" w:rsidRDefault="00CC5EF4" w:rsidP="00CC5EF4">
            <w:pPr>
              <w:jc w:val="center"/>
              <w:rPr>
                <w:rFonts w:ascii="Arial" w:hAnsi="Arial" w:cs="Arial"/>
              </w:rPr>
            </w:pPr>
          </w:p>
        </w:tc>
      </w:tr>
      <w:tr w:rsidR="00CC5EF4" w:rsidRPr="00371FDC" w14:paraId="7E1348B4" w14:textId="77777777" w:rsidTr="00CC5EF4">
        <w:tc>
          <w:tcPr>
            <w:tcW w:w="7825" w:type="dxa"/>
          </w:tcPr>
          <w:p w14:paraId="3D2A7D16" w14:textId="7AE4721D" w:rsidR="00CC5EF4" w:rsidRPr="00371FDC" w:rsidRDefault="00CC5EF4" w:rsidP="00127FE2">
            <w:pPr>
              <w:jc w:val="both"/>
              <w:rPr>
                <w:rFonts w:ascii="Arial" w:hAnsi="Arial" w:cs="Arial"/>
              </w:rPr>
            </w:pPr>
            <w:r w:rsidRPr="00371FDC">
              <w:rPr>
                <w:rFonts w:ascii="Arial" w:hAnsi="Arial" w:cs="Arial"/>
              </w:rPr>
              <w:t>Supplementary Figure S6    ……………………………………………….</w:t>
            </w:r>
          </w:p>
        </w:tc>
        <w:tc>
          <w:tcPr>
            <w:tcW w:w="1191" w:type="dxa"/>
          </w:tcPr>
          <w:p w14:paraId="220D94D4" w14:textId="77777777" w:rsidR="00CC5EF4" w:rsidRPr="00371FDC" w:rsidRDefault="00CC5EF4" w:rsidP="00CC5EF4">
            <w:pPr>
              <w:jc w:val="center"/>
              <w:rPr>
                <w:rFonts w:ascii="Arial" w:hAnsi="Arial" w:cs="Arial"/>
              </w:rPr>
            </w:pPr>
          </w:p>
        </w:tc>
      </w:tr>
    </w:tbl>
    <w:p w14:paraId="41ACF81D" w14:textId="6553E50A" w:rsidR="00786A6E" w:rsidRPr="00371FDC" w:rsidRDefault="007A6040" w:rsidP="00F829FA">
      <w:pPr>
        <w:rPr>
          <w:rFonts w:ascii="Arial" w:hAnsi="Arial" w:cs="Arial"/>
          <w:b/>
          <w:bCs/>
        </w:rPr>
      </w:pPr>
      <w:r w:rsidRPr="00371FDC">
        <w:rPr>
          <w:rFonts w:ascii="Arial" w:hAnsi="Arial" w:cs="Arial"/>
          <w:b/>
          <w:bCs/>
          <w:sz w:val="36"/>
          <w:szCs w:val="36"/>
        </w:rPr>
        <w:br w:type="page"/>
      </w:r>
    </w:p>
    <w:p w14:paraId="402001CF" w14:textId="7885DC3D" w:rsidR="00127FE2" w:rsidRPr="00371FDC" w:rsidRDefault="00786A6E" w:rsidP="00D02204">
      <w:pPr>
        <w:jc w:val="both"/>
        <w:rPr>
          <w:rFonts w:ascii="Arial" w:hAnsi="Arial" w:cs="Arial"/>
        </w:rPr>
      </w:pPr>
      <w:r w:rsidRPr="00371FDC">
        <w:rPr>
          <w:rFonts w:ascii="Arial" w:hAnsi="Arial" w:cs="Arial"/>
          <w:noProof/>
        </w:rPr>
        <w:lastRenderedPageBreak/>
        <w:drawing>
          <wp:anchor distT="0" distB="0" distL="114300" distR="114300" simplePos="0" relativeHeight="251658240" behindDoc="0" locked="0" layoutInCell="1" allowOverlap="1" wp14:anchorId="04D0605E" wp14:editId="55F5EABF">
            <wp:simplePos x="0" y="0"/>
            <wp:positionH relativeFrom="margin">
              <wp:align>center</wp:align>
            </wp:positionH>
            <wp:positionV relativeFrom="paragraph">
              <wp:posOffset>0</wp:posOffset>
            </wp:positionV>
            <wp:extent cx="4628719" cy="3600000"/>
            <wp:effectExtent l="0" t="0" r="0" b="0"/>
            <wp:wrapTopAndBottom/>
            <wp:docPr id="59121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10123" name=""/>
                    <pic:cNvPicPr/>
                  </pic:nvPicPr>
                  <pic:blipFill>
                    <a:blip r:embed="rId6">
                      <a:extLst>
                        <a:ext uri="{28A0092B-C50C-407E-A947-70E740481C1C}">
                          <a14:useLocalDpi xmlns:a14="http://schemas.microsoft.com/office/drawing/2010/main" val="0"/>
                        </a:ext>
                      </a:extLst>
                    </a:blip>
                    <a:stretch>
                      <a:fillRect/>
                    </a:stretch>
                  </pic:blipFill>
                  <pic:spPr>
                    <a:xfrm>
                      <a:off x="0" y="0"/>
                      <a:ext cx="4628719" cy="3600000"/>
                    </a:xfrm>
                    <a:prstGeom prst="rect">
                      <a:avLst/>
                    </a:prstGeom>
                  </pic:spPr>
                </pic:pic>
              </a:graphicData>
            </a:graphic>
            <wp14:sizeRelH relativeFrom="page">
              <wp14:pctWidth>0</wp14:pctWidth>
            </wp14:sizeRelH>
            <wp14:sizeRelV relativeFrom="page">
              <wp14:pctHeight>0</wp14:pctHeight>
            </wp14:sizeRelV>
          </wp:anchor>
        </w:drawing>
      </w:r>
      <w:r w:rsidR="00127FE2" w:rsidRPr="00371FDC">
        <w:rPr>
          <w:rFonts w:ascii="Arial" w:hAnsi="Arial" w:cs="Arial"/>
          <w:b/>
          <w:bCs/>
        </w:rPr>
        <w:t>Supplementary Figure S1</w:t>
      </w:r>
      <w:r w:rsidR="00D02204" w:rsidRPr="00371FDC">
        <w:rPr>
          <w:rFonts w:ascii="Arial" w:hAnsi="Arial" w:cs="Arial"/>
          <w:b/>
          <w:bCs/>
        </w:rPr>
        <w:t>:</w:t>
      </w:r>
      <w:r w:rsidR="00127FE2" w:rsidRPr="00371FDC">
        <w:rPr>
          <w:rFonts w:ascii="Arial" w:hAnsi="Arial" w:cs="Arial"/>
          <w:b/>
          <w:bCs/>
        </w:rPr>
        <w:t xml:space="preserve"> </w:t>
      </w:r>
      <w:r w:rsidR="00E02E32" w:rsidRPr="00371FDC">
        <w:rPr>
          <w:rFonts w:ascii="Arial" w:hAnsi="Arial" w:cs="Arial"/>
          <w:b/>
          <w:bCs/>
        </w:rPr>
        <w:t>C</w:t>
      </w:r>
      <w:r w:rsidR="00127FE2" w:rsidRPr="00371FDC">
        <w:rPr>
          <w:rFonts w:ascii="Arial" w:hAnsi="Arial" w:cs="Arial"/>
          <w:b/>
          <w:bCs/>
        </w:rPr>
        <w:t>ell-free DNA (</w:t>
      </w:r>
      <w:proofErr w:type="spellStart"/>
      <w:r w:rsidR="00127FE2" w:rsidRPr="00371FDC">
        <w:rPr>
          <w:rFonts w:ascii="Arial" w:hAnsi="Arial" w:cs="Arial"/>
          <w:b/>
          <w:bCs/>
        </w:rPr>
        <w:t>cfDNA</w:t>
      </w:r>
      <w:proofErr w:type="spellEnd"/>
      <w:r w:rsidR="00127FE2" w:rsidRPr="00371FDC">
        <w:rPr>
          <w:rFonts w:ascii="Arial" w:hAnsi="Arial" w:cs="Arial"/>
          <w:b/>
          <w:bCs/>
        </w:rPr>
        <w:t>) concentration at baseline.</w:t>
      </w:r>
      <w:r w:rsidR="00D02204" w:rsidRPr="00371FDC">
        <w:rPr>
          <w:rFonts w:ascii="Arial" w:hAnsi="Arial" w:cs="Arial"/>
        </w:rPr>
        <w:t xml:space="preserve"> Box plots showing the association between </w:t>
      </w:r>
      <w:proofErr w:type="spellStart"/>
      <w:r w:rsidR="00D02204" w:rsidRPr="00371FDC">
        <w:rPr>
          <w:rFonts w:ascii="Arial" w:hAnsi="Arial" w:cs="Arial"/>
        </w:rPr>
        <w:t>cfDNA</w:t>
      </w:r>
      <w:proofErr w:type="spellEnd"/>
      <w:r w:rsidR="00D02204" w:rsidRPr="00371FDC">
        <w:rPr>
          <w:rFonts w:ascii="Arial" w:hAnsi="Arial" w:cs="Arial"/>
        </w:rPr>
        <w:t xml:space="preserve"> concentration at baseline with clinical and pathological variables. In all panels, the boxes show the median and interquartile range. The whiskers extend to </w:t>
      </w:r>
      <w:r w:rsidR="00FE0163">
        <w:rPr>
          <w:rFonts w:ascii="Arial" w:hAnsi="Arial" w:cs="Arial"/>
        </w:rPr>
        <w:t xml:space="preserve">the </w:t>
      </w:r>
      <w:r w:rsidR="00D02204" w:rsidRPr="00371FDC">
        <w:rPr>
          <w:rFonts w:ascii="Arial" w:hAnsi="Arial" w:cs="Arial"/>
        </w:rPr>
        <w:t xml:space="preserve">full range of the data points. In all panels, the </w:t>
      </w:r>
      <w:r w:rsidR="00D02204" w:rsidRPr="00371FDC">
        <w:rPr>
          <w:rFonts w:ascii="Arial" w:hAnsi="Arial" w:cs="Arial"/>
          <w:i/>
          <w:iCs/>
        </w:rPr>
        <w:t>p</w:t>
      </w:r>
      <w:r w:rsidR="00D02204" w:rsidRPr="00371FDC">
        <w:rPr>
          <w:rFonts w:ascii="Arial" w:hAnsi="Arial" w:cs="Arial"/>
        </w:rPr>
        <w:t>-values were calculated using the Wilcoxon rank sum test. A</w:t>
      </w:r>
      <w:proofErr w:type="spellStart"/>
      <w:r w:rsidR="00D02204" w:rsidRPr="00371FDC">
        <w:rPr>
          <w:rFonts w:ascii="Arial" w:hAnsi="Arial" w:cs="Arial"/>
          <w:lang w:val="en"/>
        </w:rPr>
        <w:t>ll</w:t>
      </w:r>
      <w:proofErr w:type="spellEnd"/>
      <w:r w:rsidR="00D02204" w:rsidRPr="00371FDC">
        <w:rPr>
          <w:rFonts w:ascii="Arial" w:hAnsi="Arial" w:cs="Arial"/>
          <w:lang w:val="en"/>
        </w:rPr>
        <w:t xml:space="preserve"> tests were two-sided.</w:t>
      </w:r>
    </w:p>
    <w:p w14:paraId="34B76859" w14:textId="77777777" w:rsidR="00F64CB6" w:rsidRDefault="00F64CB6">
      <w:pPr>
        <w:rPr>
          <w:ins w:id="1" w:author="Brown, David" w:date="2024-07-14T16:45:00Z"/>
          <w:rFonts w:ascii="Arial" w:hAnsi="Arial" w:cs="Arial"/>
          <w:b/>
          <w:bCs/>
        </w:rPr>
      </w:pPr>
      <w:ins w:id="2" w:author="Brown, David" w:date="2024-07-14T16:45:00Z">
        <w:r>
          <w:rPr>
            <w:rFonts w:ascii="Arial" w:hAnsi="Arial" w:cs="Arial"/>
            <w:b/>
            <w:bCs/>
          </w:rPr>
          <w:br w:type="page"/>
        </w:r>
      </w:ins>
    </w:p>
    <w:p w14:paraId="4CEE13D9" w14:textId="471B2113" w:rsidR="00127FE2" w:rsidRPr="00371FDC" w:rsidRDefault="00127FE2">
      <w:pPr>
        <w:rPr>
          <w:rFonts w:ascii="Arial" w:hAnsi="Arial" w:cs="Arial"/>
          <w:b/>
          <w:bCs/>
        </w:rPr>
      </w:pPr>
    </w:p>
    <w:p w14:paraId="1B314081" w14:textId="49745ABD" w:rsidR="00786A6E" w:rsidRPr="00371FDC" w:rsidRDefault="00786A6E" w:rsidP="00D02204">
      <w:pPr>
        <w:jc w:val="both"/>
        <w:rPr>
          <w:rFonts w:ascii="Arial" w:hAnsi="Arial" w:cs="Arial"/>
          <w:b/>
          <w:bCs/>
        </w:rPr>
      </w:pPr>
      <w:r w:rsidRPr="00371FDC">
        <w:rPr>
          <w:rFonts w:ascii="Arial" w:hAnsi="Arial" w:cs="Arial"/>
          <w:b/>
          <w:bCs/>
          <w:noProof/>
        </w:rPr>
        <w:drawing>
          <wp:anchor distT="0" distB="0" distL="114300" distR="114300" simplePos="0" relativeHeight="251659264" behindDoc="0" locked="0" layoutInCell="1" allowOverlap="1" wp14:anchorId="2CC6AA13" wp14:editId="6CC58D5F">
            <wp:simplePos x="0" y="0"/>
            <wp:positionH relativeFrom="margin">
              <wp:align>center</wp:align>
            </wp:positionH>
            <wp:positionV relativeFrom="paragraph">
              <wp:posOffset>0</wp:posOffset>
            </wp:positionV>
            <wp:extent cx="4628718" cy="3600000"/>
            <wp:effectExtent l="0" t="0" r="0" b="0"/>
            <wp:wrapTopAndBottom/>
            <wp:docPr id="25938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85019" name=""/>
                    <pic:cNvPicPr/>
                  </pic:nvPicPr>
                  <pic:blipFill>
                    <a:blip r:embed="rId7">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127FE2" w:rsidRPr="00371FDC">
        <w:rPr>
          <w:rFonts w:ascii="Arial" w:hAnsi="Arial" w:cs="Arial"/>
          <w:b/>
          <w:bCs/>
        </w:rPr>
        <w:t>Supplementary Figure S2</w:t>
      </w:r>
      <w:r w:rsidR="00D02204" w:rsidRPr="00371FDC">
        <w:rPr>
          <w:rFonts w:ascii="Arial" w:hAnsi="Arial" w:cs="Arial"/>
          <w:b/>
          <w:bCs/>
        </w:rPr>
        <w:t>:</w:t>
      </w:r>
      <w:r w:rsidR="00127FE2" w:rsidRPr="00371FDC">
        <w:rPr>
          <w:rFonts w:ascii="Arial" w:hAnsi="Arial" w:cs="Arial"/>
          <w:b/>
          <w:bCs/>
        </w:rPr>
        <w:t xml:space="preserve"> </w:t>
      </w:r>
      <w:r w:rsidR="00E02E32" w:rsidRPr="00371FDC">
        <w:rPr>
          <w:rFonts w:ascii="Arial" w:hAnsi="Arial" w:cs="Arial"/>
          <w:b/>
          <w:bCs/>
        </w:rPr>
        <w:t>C</w:t>
      </w:r>
      <w:r w:rsidR="00127FE2" w:rsidRPr="00371FDC">
        <w:rPr>
          <w:rFonts w:ascii="Arial" w:hAnsi="Arial" w:cs="Arial"/>
          <w:b/>
          <w:bCs/>
        </w:rPr>
        <w:t>ell-free DNA (</w:t>
      </w:r>
      <w:proofErr w:type="spellStart"/>
      <w:r w:rsidR="00127FE2" w:rsidRPr="00371FDC">
        <w:rPr>
          <w:rFonts w:ascii="Arial" w:hAnsi="Arial" w:cs="Arial"/>
          <w:b/>
          <w:bCs/>
        </w:rPr>
        <w:t>cfDNA</w:t>
      </w:r>
      <w:proofErr w:type="spellEnd"/>
      <w:r w:rsidR="00127FE2" w:rsidRPr="00371FDC">
        <w:rPr>
          <w:rFonts w:ascii="Arial" w:hAnsi="Arial" w:cs="Arial"/>
          <w:b/>
          <w:bCs/>
        </w:rPr>
        <w:t>) concentration on-treatment.</w:t>
      </w:r>
      <w:r w:rsidR="00D02204" w:rsidRPr="00371FDC">
        <w:rPr>
          <w:rFonts w:ascii="Arial" w:hAnsi="Arial" w:cs="Arial"/>
        </w:rPr>
        <w:t xml:space="preserve"> Box plots showing the association between </w:t>
      </w:r>
      <w:proofErr w:type="spellStart"/>
      <w:r w:rsidR="00D02204" w:rsidRPr="00371FDC">
        <w:rPr>
          <w:rFonts w:ascii="Arial" w:hAnsi="Arial" w:cs="Arial"/>
        </w:rPr>
        <w:t>cfDNA</w:t>
      </w:r>
      <w:proofErr w:type="spellEnd"/>
      <w:r w:rsidR="00D02204" w:rsidRPr="00371FDC">
        <w:rPr>
          <w:rFonts w:ascii="Arial" w:hAnsi="Arial" w:cs="Arial"/>
        </w:rPr>
        <w:t xml:space="preserve"> concentration on-treatment with clinical and pathologic variables. In all panels, the boxes show the median and interquartile range. The whiskers extend to </w:t>
      </w:r>
      <w:r w:rsidR="00FE0163">
        <w:rPr>
          <w:rFonts w:ascii="Arial" w:hAnsi="Arial" w:cs="Arial"/>
        </w:rPr>
        <w:t xml:space="preserve">the </w:t>
      </w:r>
      <w:r w:rsidR="00D02204" w:rsidRPr="00371FDC">
        <w:rPr>
          <w:rFonts w:ascii="Arial" w:hAnsi="Arial" w:cs="Arial"/>
        </w:rPr>
        <w:t xml:space="preserve">full range of the data points. In all panels, the </w:t>
      </w:r>
      <w:r w:rsidR="00D02204" w:rsidRPr="00371FDC">
        <w:rPr>
          <w:rFonts w:ascii="Arial" w:hAnsi="Arial" w:cs="Arial"/>
          <w:i/>
          <w:iCs/>
        </w:rPr>
        <w:t>p</w:t>
      </w:r>
      <w:r w:rsidR="00D02204" w:rsidRPr="00371FDC">
        <w:rPr>
          <w:rFonts w:ascii="Arial" w:hAnsi="Arial" w:cs="Arial"/>
        </w:rPr>
        <w:t>-values were calculated using the Wilcoxon rank sum test. A</w:t>
      </w:r>
      <w:proofErr w:type="spellStart"/>
      <w:r w:rsidR="00D02204" w:rsidRPr="00371FDC">
        <w:rPr>
          <w:rFonts w:ascii="Arial" w:hAnsi="Arial" w:cs="Arial"/>
          <w:lang w:val="en"/>
        </w:rPr>
        <w:t>ll</w:t>
      </w:r>
      <w:proofErr w:type="spellEnd"/>
      <w:r w:rsidR="00D02204" w:rsidRPr="00371FDC">
        <w:rPr>
          <w:rFonts w:ascii="Arial" w:hAnsi="Arial" w:cs="Arial"/>
          <w:lang w:val="en"/>
        </w:rPr>
        <w:t xml:space="preserve"> tests were two-sided.</w:t>
      </w:r>
    </w:p>
    <w:p w14:paraId="6CDD17FE" w14:textId="312112A0" w:rsidR="00127FE2" w:rsidRPr="00371FDC" w:rsidRDefault="00127FE2">
      <w:pPr>
        <w:rPr>
          <w:rFonts w:ascii="Arial" w:hAnsi="Arial" w:cs="Arial"/>
          <w:b/>
          <w:bCs/>
        </w:rPr>
      </w:pPr>
      <w:r w:rsidRPr="00371FDC">
        <w:rPr>
          <w:rFonts w:ascii="Arial" w:hAnsi="Arial" w:cs="Arial"/>
          <w:b/>
          <w:bCs/>
        </w:rPr>
        <w:br w:type="page"/>
      </w:r>
    </w:p>
    <w:p w14:paraId="4439AAE7" w14:textId="63C9D2B3" w:rsidR="00127FE2" w:rsidRPr="00371FDC" w:rsidRDefault="00786A6E" w:rsidP="006B3FBD">
      <w:pPr>
        <w:jc w:val="both"/>
        <w:rPr>
          <w:rFonts w:ascii="Arial" w:hAnsi="Arial" w:cs="Arial"/>
          <w:b/>
          <w:bCs/>
        </w:rPr>
      </w:pPr>
      <w:r w:rsidRPr="00371FDC">
        <w:rPr>
          <w:rFonts w:ascii="Arial" w:hAnsi="Arial" w:cs="Arial"/>
          <w:b/>
          <w:bCs/>
          <w:noProof/>
        </w:rPr>
        <w:lastRenderedPageBreak/>
        <w:drawing>
          <wp:anchor distT="0" distB="0" distL="114300" distR="114300" simplePos="0" relativeHeight="251660288" behindDoc="0" locked="0" layoutInCell="1" allowOverlap="1" wp14:anchorId="6A56D644" wp14:editId="1E1B4F4C">
            <wp:simplePos x="0" y="0"/>
            <wp:positionH relativeFrom="margin">
              <wp:align>center</wp:align>
            </wp:positionH>
            <wp:positionV relativeFrom="paragraph">
              <wp:posOffset>0</wp:posOffset>
            </wp:positionV>
            <wp:extent cx="4628718" cy="3600000"/>
            <wp:effectExtent l="0" t="0" r="0" b="0"/>
            <wp:wrapTopAndBottom/>
            <wp:docPr id="196523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33260" name=""/>
                    <pic:cNvPicPr/>
                  </pic:nvPicPr>
                  <pic:blipFill>
                    <a:blip r:embed="rId8">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127FE2" w:rsidRPr="00371FDC">
        <w:rPr>
          <w:rFonts w:ascii="Arial" w:hAnsi="Arial" w:cs="Arial"/>
          <w:b/>
          <w:bCs/>
        </w:rPr>
        <w:t>Supplementary Figure S3</w:t>
      </w:r>
      <w:r w:rsidR="00D02204" w:rsidRPr="00371FDC">
        <w:rPr>
          <w:rFonts w:ascii="Arial" w:hAnsi="Arial" w:cs="Arial"/>
          <w:b/>
          <w:bCs/>
        </w:rPr>
        <w:t>:</w:t>
      </w:r>
      <w:r w:rsidR="00127FE2" w:rsidRPr="00371FDC">
        <w:rPr>
          <w:rFonts w:ascii="Arial" w:hAnsi="Arial" w:cs="Arial"/>
          <w:b/>
          <w:bCs/>
        </w:rPr>
        <w:t xml:space="preserve"> </w:t>
      </w:r>
      <w:r w:rsidR="00EC6147" w:rsidRPr="00371FDC">
        <w:rPr>
          <w:rFonts w:ascii="Arial" w:hAnsi="Arial" w:cs="Arial"/>
          <w:b/>
          <w:bCs/>
        </w:rPr>
        <w:t>C</w:t>
      </w:r>
      <w:r w:rsidR="00127FE2" w:rsidRPr="00371FDC">
        <w:rPr>
          <w:rFonts w:ascii="Arial" w:hAnsi="Arial" w:cs="Arial"/>
          <w:b/>
          <w:bCs/>
        </w:rPr>
        <w:t>ell-free DNA (</w:t>
      </w:r>
      <w:proofErr w:type="spellStart"/>
      <w:r w:rsidR="00127FE2" w:rsidRPr="00371FDC">
        <w:rPr>
          <w:rFonts w:ascii="Arial" w:hAnsi="Arial" w:cs="Arial"/>
          <w:b/>
          <w:bCs/>
        </w:rPr>
        <w:t>cfDNA</w:t>
      </w:r>
      <w:proofErr w:type="spellEnd"/>
      <w:r w:rsidR="00127FE2" w:rsidRPr="00371FDC">
        <w:rPr>
          <w:rFonts w:ascii="Arial" w:hAnsi="Arial" w:cs="Arial"/>
          <w:b/>
          <w:bCs/>
        </w:rPr>
        <w:t>) concentration post-treatment.</w:t>
      </w:r>
      <w:r w:rsidR="006B3FBD" w:rsidRPr="00371FDC">
        <w:rPr>
          <w:rFonts w:ascii="Arial" w:hAnsi="Arial" w:cs="Arial"/>
        </w:rPr>
        <w:t xml:space="preserve"> Box plots showing the association between </w:t>
      </w:r>
      <w:proofErr w:type="spellStart"/>
      <w:r w:rsidR="006B3FBD" w:rsidRPr="00371FDC">
        <w:rPr>
          <w:rFonts w:ascii="Arial" w:hAnsi="Arial" w:cs="Arial"/>
        </w:rPr>
        <w:t>cfDNA</w:t>
      </w:r>
      <w:proofErr w:type="spellEnd"/>
      <w:r w:rsidR="006B3FBD" w:rsidRPr="00371FDC">
        <w:rPr>
          <w:rFonts w:ascii="Arial" w:hAnsi="Arial" w:cs="Arial"/>
        </w:rPr>
        <w:t xml:space="preserve"> concentration post-treatment with clinical and pathologic variables. In all panels, the boxes show the median and interquartile range. The whiskers extend to</w:t>
      </w:r>
      <w:r w:rsidR="00FE0163">
        <w:rPr>
          <w:rFonts w:ascii="Arial" w:hAnsi="Arial" w:cs="Arial"/>
        </w:rPr>
        <w:t xml:space="preserve"> the</w:t>
      </w:r>
      <w:r w:rsidR="006B3FBD" w:rsidRPr="00371FDC">
        <w:rPr>
          <w:rFonts w:ascii="Arial" w:hAnsi="Arial" w:cs="Arial"/>
        </w:rPr>
        <w:t xml:space="preserve"> full range of the data points. In all panels, the </w:t>
      </w:r>
      <w:r w:rsidR="006B3FBD" w:rsidRPr="00371FDC">
        <w:rPr>
          <w:rFonts w:ascii="Arial" w:hAnsi="Arial" w:cs="Arial"/>
          <w:i/>
          <w:iCs/>
        </w:rPr>
        <w:t>p</w:t>
      </w:r>
      <w:r w:rsidR="006B3FBD" w:rsidRPr="00371FDC">
        <w:rPr>
          <w:rFonts w:ascii="Arial" w:hAnsi="Arial" w:cs="Arial"/>
        </w:rPr>
        <w:t>-values were calculated using the Wilcoxon rank sum test. A</w:t>
      </w:r>
      <w:proofErr w:type="spellStart"/>
      <w:r w:rsidR="006B3FBD" w:rsidRPr="00371FDC">
        <w:rPr>
          <w:rFonts w:ascii="Arial" w:hAnsi="Arial" w:cs="Arial"/>
          <w:lang w:val="en"/>
        </w:rPr>
        <w:t>ll</w:t>
      </w:r>
      <w:proofErr w:type="spellEnd"/>
      <w:r w:rsidR="006B3FBD" w:rsidRPr="00371FDC">
        <w:rPr>
          <w:rFonts w:ascii="Arial" w:hAnsi="Arial" w:cs="Arial"/>
          <w:lang w:val="en"/>
        </w:rPr>
        <w:t xml:space="preserve"> tests were two-sided.</w:t>
      </w:r>
    </w:p>
    <w:p w14:paraId="54B565DD" w14:textId="4E11A8F9" w:rsidR="00127FE2" w:rsidRPr="00371FDC" w:rsidRDefault="00127FE2">
      <w:pPr>
        <w:rPr>
          <w:rFonts w:ascii="Arial" w:hAnsi="Arial" w:cs="Arial"/>
          <w:b/>
          <w:bCs/>
        </w:rPr>
      </w:pPr>
      <w:r w:rsidRPr="00371FDC">
        <w:rPr>
          <w:rFonts w:ascii="Arial" w:hAnsi="Arial" w:cs="Arial"/>
          <w:b/>
          <w:bCs/>
        </w:rPr>
        <w:br w:type="page"/>
      </w:r>
    </w:p>
    <w:p w14:paraId="30BC3628" w14:textId="542ACEB8" w:rsidR="000A1EBD" w:rsidRPr="00371FDC" w:rsidRDefault="005F2692" w:rsidP="00D0746E">
      <w:pPr>
        <w:jc w:val="both"/>
        <w:rPr>
          <w:rFonts w:ascii="Arial" w:hAnsi="Arial" w:cs="Arial"/>
          <w:b/>
          <w:bCs/>
        </w:rPr>
      </w:pPr>
      <w:r w:rsidRPr="00371FDC">
        <w:rPr>
          <w:rFonts w:ascii="Arial" w:hAnsi="Arial" w:cs="Arial"/>
          <w:b/>
          <w:bCs/>
          <w:noProof/>
        </w:rPr>
        <w:lastRenderedPageBreak/>
        <w:drawing>
          <wp:anchor distT="0" distB="0" distL="114300" distR="114300" simplePos="0" relativeHeight="251661312" behindDoc="0" locked="0" layoutInCell="1" allowOverlap="1" wp14:anchorId="27191544" wp14:editId="3DC3214C">
            <wp:simplePos x="0" y="0"/>
            <wp:positionH relativeFrom="margin">
              <wp:align>center</wp:align>
            </wp:positionH>
            <wp:positionV relativeFrom="paragraph">
              <wp:posOffset>0</wp:posOffset>
            </wp:positionV>
            <wp:extent cx="4628718" cy="3600000"/>
            <wp:effectExtent l="0" t="0" r="0" b="0"/>
            <wp:wrapTopAndBottom/>
            <wp:docPr id="50088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86879" name=""/>
                    <pic:cNvPicPr/>
                  </pic:nvPicPr>
                  <pic:blipFill>
                    <a:blip r:embed="rId9">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D02204" w:rsidRPr="00371FDC">
        <w:rPr>
          <w:rFonts w:ascii="Arial" w:hAnsi="Arial" w:cs="Arial"/>
          <w:b/>
          <w:bCs/>
        </w:rPr>
        <w:t>Supplementary Figure S4</w:t>
      </w:r>
      <w:r w:rsidR="00EC6147" w:rsidRPr="00371FDC">
        <w:rPr>
          <w:rFonts w:ascii="Arial" w:hAnsi="Arial" w:cs="Arial"/>
          <w:b/>
          <w:bCs/>
        </w:rPr>
        <w:t>:</w:t>
      </w:r>
      <w:r w:rsidR="00D02204"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w:t>
      </w:r>
      <w:r w:rsidR="00D02204" w:rsidRPr="00371FDC">
        <w:rPr>
          <w:rFonts w:ascii="Arial" w:hAnsi="Arial" w:cs="Arial"/>
          <w:b/>
          <w:bCs/>
        </w:rPr>
        <w:t>at baseline.</w:t>
      </w:r>
      <w:r w:rsidR="00EC6147" w:rsidRPr="00371FDC">
        <w:rPr>
          <w:rFonts w:ascii="Arial" w:hAnsi="Arial" w:cs="Arial"/>
        </w:rPr>
        <w:t xml:space="preserve"> Box plots showing the association between </w:t>
      </w:r>
      <w:proofErr w:type="spellStart"/>
      <w:r w:rsidR="00EC6147" w:rsidRPr="00371FDC">
        <w:rPr>
          <w:rFonts w:ascii="Arial" w:hAnsi="Arial" w:cs="Arial"/>
        </w:rPr>
        <w:t>c</w:t>
      </w:r>
      <w:r w:rsidR="00D0746E" w:rsidRPr="00371FDC">
        <w:rPr>
          <w:rFonts w:ascii="Arial" w:hAnsi="Arial" w:cs="Arial"/>
        </w:rPr>
        <w:t>t</w:t>
      </w:r>
      <w:r w:rsidR="00EC6147" w:rsidRPr="00371FDC">
        <w:rPr>
          <w:rFonts w:ascii="Arial" w:hAnsi="Arial" w:cs="Arial"/>
        </w:rPr>
        <w:t>DNA</w:t>
      </w:r>
      <w:proofErr w:type="spellEnd"/>
      <w:r w:rsidR="00EC6147" w:rsidRPr="00371FDC">
        <w:rPr>
          <w:rFonts w:ascii="Arial" w:hAnsi="Arial" w:cs="Arial"/>
        </w:rPr>
        <w:t xml:space="preserve"> </w:t>
      </w:r>
      <w:r w:rsidR="00D0746E" w:rsidRPr="00371FDC">
        <w:rPr>
          <w:rFonts w:ascii="Arial" w:hAnsi="Arial" w:cs="Arial"/>
        </w:rPr>
        <w:t xml:space="preserve">fraction, defined as the number of variants detected in cfDNA as a fraction of the aggregate set of variants detected in the given patient, </w:t>
      </w:r>
      <w:r w:rsidR="00EC6147" w:rsidRPr="00371FDC">
        <w:rPr>
          <w:rFonts w:ascii="Arial" w:hAnsi="Arial" w:cs="Arial"/>
        </w:rPr>
        <w:t xml:space="preserve">at baseline with clinical and pathologic variables. In all panels, the boxes show the median and interquartile range. The whiskers extend to </w:t>
      </w:r>
      <w:r w:rsidR="00FE0163">
        <w:rPr>
          <w:rFonts w:ascii="Arial" w:hAnsi="Arial" w:cs="Arial"/>
        </w:rPr>
        <w:t xml:space="preserve">the </w:t>
      </w:r>
      <w:r w:rsidR="00EC6147" w:rsidRPr="00371FDC">
        <w:rPr>
          <w:rFonts w:ascii="Arial" w:hAnsi="Arial" w:cs="Arial"/>
        </w:rPr>
        <w:t xml:space="preserve">full range of the data points. In all panels, the </w:t>
      </w:r>
      <w:r w:rsidR="00EC6147" w:rsidRPr="00371FDC">
        <w:rPr>
          <w:rFonts w:ascii="Arial" w:hAnsi="Arial" w:cs="Arial"/>
          <w:i/>
          <w:iCs/>
        </w:rPr>
        <w:t>p</w:t>
      </w:r>
      <w:r w:rsidR="00EC6147" w:rsidRPr="00371FDC">
        <w:rPr>
          <w:rFonts w:ascii="Arial" w:hAnsi="Arial" w:cs="Arial"/>
        </w:rPr>
        <w:t>-values were calculated using the Wilcoxon rank sum test. A</w:t>
      </w:r>
      <w:proofErr w:type="spellStart"/>
      <w:r w:rsidR="00EC6147" w:rsidRPr="00371FDC">
        <w:rPr>
          <w:rFonts w:ascii="Arial" w:hAnsi="Arial" w:cs="Arial"/>
          <w:lang w:val="en"/>
        </w:rPr>
        <w:t>ll</w:t>
      </w:r>
      <w:proofErr w:type="spellEnd"/>
      <w:r w:rsidR="00EC6147" w:rsidRPr="00371FDC">
        <w:rPr>
          <w:rFonts w:ascii="Arial" w:hAnsi="Arial" w:cs="Arial"/>
          <w:lang w:val="en"/>
        </w:rPr>
        <w:t xml:space="preserve"> tests were two-sided.</w:t>
      </w:r>
    </w:p>
    <w:p w14:paraId="7A7922A3" w14:textId="1432B1B1" w:rsidR="00D02204" w:rsidRPr="00371FDC" w:rsidRDefault="00D02204">
      <w:pPr>
        <w:rPr>
          <w:rFonts w:ascii="Arial" w:hAnsi="Arial" w:cs="Arial"/>
          <w:b/>
          <w:bCs/>
        </w:rPr>
      </w:pPr>
      <w:r w:rsidRPr="00371FDC">
        <w:rPr>
          <w:rFonts w:ascii="Arial" w:hAnsi="Arial" w:cs="Arial"/>
          <w:b/>
          <w:bCs/>
        </w:rPr>
        <w:br w:type="page"/>
      </w:r>
    </w:p>
    <w:p w14:paraId="4F4C349F" w14:textId="4B42294C" w:rsidR="00595330" w:rsidRPr="00371FDC" w:rsidRDefault="002336AD" w:rsidP="00D0746E">
      <w:pPr>
        <w:jc w:val="both"/>
        <w:rPr>
          <w:rFonts w:ascii="Arial" w:hAnsi="Arial" w:cs="Arial"/>
        </w:rPr>
      </w:pPr>
      <w:r w:rsidRPr="00371FDC">
        <w:rPr>
          <w:rFonts w:ascii="Arial" w:hAnsi="Arial" w:cs="Arial"/>
          <w:b/>
          <w:bCs/>
          <w:noProof/>
        </w:rPr>
        <w:lastRenderedPageBreak/>
        <w:drawing>
          <wp:anchor distT="0" distB="0" distL="114300" distR="114300" simplePos="0" relativeHeight="251662336" behindDoc="0" locked="0" layoutInCell="1" allowOverlap="1" wp14:anchorId="3E969788" wp14:editId="0C8CFFF0">
            <wp:simplePos x="0" y="0"/>
            <wp:positionH relativeFrom="margin">
              <wp:align>center</wp:align>
            </wp:positionH>
            <wp:positionV relativeFrom="paragraph">
              <wp:posOffset>0</wp:posOffset>
            </wp:positionV>
            <wp:extent cx="4628718" cy="3600000"/>
            <wp:effectExtent l="0" t="0" r="0" b="0"/>
            <wp:wrapTopAndBottom/>
            <wp:docPr id="90645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57948" name=""/>
                    <pic:cNvPicPr/>
                  </pic:nvPicPr>
                  <pic:blipFill>
                    <a:blip r:embed="rId10">
                      <a:extLst>
                        <a:ext uri="{28A0092B-C50C-407E-A947-70E740481C1C}">
                          <a14:useLocalDpi xmlns:a14="http://schemas.microsoft.com/office/drawing/2010/main" val="0"/>
                        </a:ext>
                      </a:extLst>
                    </a:blip>
                    <a:stretch>
                      <a:fillRect/>
                    </a:stretch>
                  </pic:blipFill>
                  <pic:spPr>
                    <a:xfrm>
                      <a:off x="0" y="0"/>
                      <a:ext cx="4628718" cy="3600000"/>
                    </a:xfrm>
                    <a:prstGeom prst="rect">
                      <a:avLst/>
                    </a:prstGeom>
                  </pic:spPr>
                </pic:pic>
              </a:graphicData>
            </a:graphic>
            <wp14:sizeRelH relativeFrom="page">
              <wp14:pctWidth>0</wp14:pctWidth>
            </wp14:sizeRelH>
            <wp14:sizeRelV relativeFrom="page">
              <wp14:pctHeight>0</wp14:pctHeight>
            </wp14:sizeRelV>
          </wp:anchor>
        </w:drawing>
      </w:r>
      <w:r w:rsidR="00D02204" w:rsidRPr="00371FDC">
        <w:rPr>
          <w:rFonts w:ascii="Arial" w:hAnsi="Arial" w:cs="Arial"/>
          <w:b/>
          <w:bCs/>
        </w:rPr>
        <w:t>Supplementary Figure S5</w:t>
      </w:r>
      <w:r w:rsidR="00D0746E" w:rsidRPr="00371FDC">
        <w:rPr>
          <w:rFonts w:ascii="Arial" w:hAnsi="Arial" w:cs="Arial"/>
          <w:b/>
          <w:bCs/>
        </w:rPr>
        <w:t>:</w:t>
      </w:r>
      <w:r w:rsidR="00D02204"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at</w:t>
      </w:r>
      <w:r w:rsidR="00D02204" w:rsidRPr="00371FDC">
        <w:rPr>
          <w:rFonts w:ascii="Arial" w:hAnsi="Arial" w:cs="Arial"/>
          <w:b/>
          <w:bCs/>
        </w:rPr>
        <w:t xml:space="preserve"> baseline.</w:t>
      </w:r>
      <w:r w:rsidR="00D0746E" w:rsidRPr="00371FDC">
        <w:rPr>
          <w:rFonts w:ascii="Arial" w:hAnsi="Arial" w:cs="Arial"/>
        </w:rPr>
        <w:t xml:space="preserve"> Box plots showing the association between </w:t>
      </w:r>
      <w:proofErr w:type="spellStart"/>
      <w:r w:rsidR="00D0746E" w:rsidRPr="00371FDC">
        <w:rPr>
          <w:rFonts w:ascii="Arial" w:hAnsi="Arial" w:cs="Arial"/>
        </w:rPr>
        <w:t>ctDNA</w:t>
      </w:r>
      <w:proofErr w:type="spellEnd"/>
      <w:r w:rsidR="00D0746E" w:rsidRPr="00371FDC">
        <w:rPr>
          <w:rFonts w:ascii="Arial" w:hAnsi="Arial" w:cs="Arial"/>
        </w:rPr>
        <w:t xml:space="preserve"> fraction, defined as the maximum allele fraction (AF) of any detected variant, at baseline with clinical and pathologic variables. In all panels, the boxes show the median and interquartile range. The whiskers extend to </w:t>
      </w:r>
      <w:r w:rsidR="00FE0163">
        <w:rPr>
          <w:rFonts w:ascii="Arial" w:hAnsi="Arial" w:cs="Arial"/>
        </w:rPr>
        <w:t xml:space="preserve">the </w:t>
      </w:r>
      <w:r w:rsidR="00D0746E" w:rsidRPr="00371FDC">
        <w:rPr>
          <w:rFonts w:ascii="Arial" w:hAnsi="Arial" w:cs="Arial"/>
        </w:rPr>
        <w:t xml:space="preserve">full range of the data points. In all panels, the </w:t>
      </w:r>
      <w:r w:rsidR="00D0746E" w:rsidRPr="00371FDC">
        <w:rPr>
          <w:rFonts w:ascii="Arial" w:hAnsi="Arial" w:cs="Arial"/>
          <w:i/>
          <w:iCs/>
        </w:rPr>
        <w:t>p</w:t>
      </w:r>
      <w:r w:rsidR="00D0746E" w:rsidRPr="00371FDC">
        <w:rPr>
          <w:rFonts w:ascii="Arial" w:hAnsi="Arial" w:cs="Arial"/>
        </w:rPr>
        <w:t>-values were calculated using the Wilcoxon rank sum test. A</w:t>
      </w:r>
      <w:proofErr w:type="spellStart"/>
      <w:r w:rsidR="00D0746E" w:rsidRPr="00371FDC">
        <w:rPr>
          <w:rFonts w:ascii="Arial" w:hAnsi="Arial" w:cs="Arial"/>
          <w:lang w:val="en"/>
        </w:rPr>
        <w:t>ll</w:t>
      </w:r>
      <w:proofErr w:type="spellEnd"/>
      <w:r w:rsidR="00D0746E" w:rsidRPr="00371FDC">
        <w:rPr>
          <w:rFonts w:ascii="Arial" w:hAnsi="Arial" w:cs="Arial"/>
          <w:lang w:val="en"/>
        </w:rPr>
        <w:t xml:space="preserve"> tests were two-sided.</w:t>
      </w:r>
    </w:p>
    <w:p w14:paraId="56043E6B" w14:textId="672C5340" w:rsidR="00D02204" w:rsidRPr="00371FDC" w:rsidRDefault="00D02204">
      <w:pPr>
        <w:rPr>
          <w:rFonts w:ascii="Arial" w:hAnsi="Arial" w:cs="Arial"/>
          <w:b/>
          <w:bCs/>
        </w:rPr>
      </w:pPr>
      <w:r w:rsidRPr="00371FDC">
        <w:rPr>
          <w:rFonts w:ascii="Arial" w:hAnsi="Arial" w:cs="Arial"/>
          <w:b/>
          <w:bCs/>
        </w:rPr>
        <w:br w:type="page"/>
      </w:r>
    </w:p>
    <w:p w14:paraId="4E67F289" w14:textId="5F4113AF" w:rsidR="00786A6E" w:rsidRPr="00371FDC" w:rsidRDefault="00371FDC" w:rsidP="00D0746E">
      <w:pPr>
        <w:jc w:val="both"/>
        <w:rPr>
          <w:rFonts w:ascii="Arial" w:hAnsi="Arial" w:cs="Arial"/>
        </w:rPr>
      </w:pPr>
      <w:r w:rsidRPr="00371FDC">
        <w:rPr>
          <w:rFonts w:ascii="Arial" w:hAnsi="Arial" w:cs="Arial"/>
          <w:noProof/>
        </w:rPr>
        <w:lastRenderedPageBreak/>
        <w:drawing>
          <wp:anchor distT="0" distB="0" distL="114300" distR="114300" simplePos="0" relativeHeight="251663360" behindDoc="0" locked="0" layoutInCell="1" allowOverlap="1" wp14:anchorId="6106B085" wp14:editId="6C2A3C5C">
            <wp:simplePos x="0" y="0"/>
            <wp:positionH relativeFrom="margin">
              <wp:posOffset>551815</wp:posOffset>
            </wp:positionH>
            <wp:positionV relativeFrom="paragraph">
              <wp:posOffset>166842</wp:posOffset>
            </wp:positionV>
            <wp:extent cx="4628515" cy="3599815"/>
            <wp:effectExtent l="0" t="0" r="0" b="0"/>
            <wp:wrapTopAndBottom/>
            <wp:docPr id="154575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53782" name=""/>
                    <pic:cNvPicPr/>
                  </pic:nvPicPr>
                  <pic:blipFill>
                    <a:blip r:embed="rId11">
                      <a:extLst>
                        <a:ext uri="{28A0092B-C50C-407E-A947-70E740481C1C}">
                          <a14:useLocalDpi xmlns:a14="http://schemas.microsoft.com/office/drawing/2010/main" val="0"/>
                        </a:ext>
                      </a:extLst>
                    </a:blip>
                    <a:stretch>
                      <a:fillRect/>
                    </a:stretch>
                  </pic:blipFill>
                  <pic:spPr>
                    <a:xfrm>
                      <a:off x="0" y="0"/>
                      <a:ext cx="4628515" cy="3599815"/>
                    </a:xfrm>
                    <a:prstGeom prst="rect">
                      <a:avLst/>
                    </a:prstGeom>
                  </pic:spPr>
                </pic:pic>
              </a:graphicData>
            </a:graphic>
            <wp14:sizeRelH relativeFrom="page">
              <wp14:pctWidth>0</wp14:pctWidth>
            </wp14:sizeRelH>
            <wp14:sizeRelV relativeFrom="page">
              <wp14:pctHeight>0</wp14:pctHeight>
            </wp14:sizeRelV>
          </wp:anchor>
        </w:drawing>
      </w:r>
      <w:r w:rsidR="00D02204" w:rsidRPr="00371FDC">
        <w:rPr>
          <w:rFonts w:ascii="Arial" w:hAnsi="Arial" w:cs="Arial"/>
          <w:b/>
          <w:bCs/>
        </w:rPr>
        <w:t>Supplementary Figure S6</w:t>
      </w:r>
      <w:r w:rsidR="00D0746E" w:rsidRPr="00371FDC">
        <w:rPr>
          <w:rFonts w:ascii="Arial" w:hAnsi="Arial" w:cs="Arial"/>
          <w:b/>
          <w:bCs/>
        </w:rPr>
        <w:t xml:space="preserve">: </w:t>
      </w:r>
      <w:proofErr w:type="spellStart"/>
      <w:r w:rsidR="00D0746E" w:rsidRPr="00371FDC">
        <w:rPr>
          <w:rFonts w:ascii="Arial" w:hAnsi="Arial" w:cs="Arial"/>
          <w:b/>
          <w:bCs/>
        </w:rPr>
        <w:t>ctDNA</w:t>
      </w:r>
      <w:proofErr w:type="spellEnd"/>
      <w:r w:rsidR="00D0746E" w:rsidRPr="00371FDC">
        <w:rPr>
          <w:rFonts w:ascii="Arial" w:hAnsi="Arial" w:cs="Arial"/>
          <w:b/>
          <w:bCs/>
        </w:rPr>
        <w:t xml:space="preserve"> fraction at baseline.</w:t>
      </w:r>
      <w:r w:rsidR="00D0746E" w:rsidRPr="00371FDC">
        <w:rPr>
          <w:rFonts w:ascii="Arial" w:hAnsi="Arial" w:cs="Arial"/>
        </w:rPr>
        <w:t xml:space="preserve"> Box plots showing the association between </w:t>
      </w:r>
      <w:proofErr w:type="spellStart"/>
      <w:r w:rsidR="00D0746E" w:rsidRPr="00371FDC">
        <w:rPr>
          <w:rFonts w:ascii="Arial" w:hAnsi="Arial" w:cs="Arial"/>
        </w:rPr>
        <w:t>ctDNA</w:t>
      </w:r>
      <w:proofErr w:type="spellEnd"/>
      <w:r w:rsidR="00D0746E" w:rsidRPr="00371FDC">
        <w:rPr>
          <w:rFonts w:ascii="Arial" w:hAnsi="Arial" w:cs="Arial"/>
        </w:rPr>
        <w:t xml:space="preserve"> fraction, defined as the mean allele fraction (AF) of all detected variants, at baseline with clinical and pathologic variables. In all panels, the boxes show the median and interquartile range. The whiskers extend to </w:t>
      </w:r>
      <w:r w:rsidR="00FE0163">
        <w:rPr>
          <w:rFonts w:ascii="Arial" w:hAnsi="Arial" w:cs="Arial"/>
        </w:rPr>
        <w:t xml:space="preserve">the </w:t>
      </w:r>
      <w:r w:rsidR="00D0746E" w:rsidRPr="00371FDC">
        <w:rPr>
          <w:rFonts w:ascii="Arial" w:hAnsi="Arial" w:cs="Arial"/>
        </w:rPr>
        <w:t xml:space="preserve">full range of the data points. In all panels, the </w:t>
      </w:r>
      <w:r w:rsidR="00D0746E" w:rsidRPr="00371FDC">
        <w:rPr>
          <w:rFonts w:ascii="Arial" w:hAnsi="Arial" w:cs="Arial"/>
          <w:i/>
          <w:iCs/>
        </w:rPr>
        <w:t>p</w:t>
      </w:r>
      <w:r w:rsidR="00D0746E" w:rsidRPr="00371FDC">
        <w:rPr>
          <w:rFonts w:ascii="Arial" w:hAnsi="Arial" w:cs="Arial"/>
        </w:rPr>
        <w:t>-values were calculated using the Wilcoxon rank sum test. A</w:t>
      </w:r>
      <w:proofErr w:type="spellStart"/>
      <w:r w:rsidR="00D0746E" w:rsidRPr="00371FDC">
        <w:rPr>
          <w:rFonts w:ascii="Arial" w:hAnsi="Arial" w:cs="Arial"/>
          <w:lang w:val="en"/>
        </w:rPr>
        <w:t>ll</w:t>
      </w:r>
      <w:proofErr w:type="spellEnd"/>
      <w:r w:rsidR="00D0746E" w:rsidRPr="00371FDC">
        <w:rPr>
          <w:rFonts w:ascii="Arial" w:hAnsi="Arial" w:cs="Arial"/>
          <w:lang w:val="en"/>
        </w:rPr>
        <w:t xml:space="preserve"> tests were two-sided.</w:t>
      </w:r>
    </w:p>
    <w:sectPr w:rsidR="00786A6E" w:rsidRPr="00371FD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DD27" w14:textId="77777777" w:rsidR="003D0F6F" w:rsidRDefault="003D0F6F" w:rsidP="008F4D24">
      <w:r>
        <w:separator/>
      </w:r>
    </w:p>
  </w:endnote>
  <w:endnote w:type="continuationSeparator" w:id="0">
    <w:p w14:paraId="0D95F79B" w14:textId="77777777" w:rsidR="003D0F6F" w:rsidRDefault="003D0F6F" w:rsidP="008F4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 w:author="Weigelt, Britta" w:date="2024-06-26T14:20:00Z"/>
  <w:sdt>
    <w:sdtPr>
      <w:rPr>
        <w:rStyle w:val="PageNumber"/>
      </w:rPr>
      <w:id w:val="-1451391850"/>
      <w:docPartObj>
        <w:docPartGallery w:val="Page Numbers (Bottom of Page)"/>
        <w:docPartUnique/>
      </w:docPartObj>
    </w:sdtPr>
    <w:sdtContent>
      <w:customXmlInsRangeEnd w:id="3"/>
      <w:p w14:paraId="113E9B7A" w14:textId="75C9AB57" w:rsidR="008F4D24" w:rsidRDefault="008F4D24" w:rsidP="00C05A5F">
        <w:pPr>
          <w:pStyle w:val="Footer"/>
          <w:framePr w:wrap="none" w:vAnchor="text" w:hAnchor="margin" w:xAlign="right" w:y="1"/>
          <w:rPr>
            <w:ins w:id="4" w:author="Weigelt, Britta" w:date="2024-06-26T14:20:00Z"/>
            <w:rStyle w:val="PageNumber"/>
          </w:rPr>
        </w:pPr>
        <w:ins w:id="5" w:author="Weigelt, Britta" w:date="2024-06-26T14:20:00Z">
          <w:r>
            <w:rPr>
              <w:rStyle w:val="PageNumber"/>
            </w:rPr>
            <w:fldChar w:fldCharType="begin"/>
          </w:r>
          <w:r>
            <w:rPr>
              <w:rStyle w:val="PageNumber"/>
            </w:rPr>
            <w:instrText xml:space="preserve"> PAGE </w:instrText>
          </w:r>
          <w:r>
            <w:rPr>
              <w:rStyle w:val="PageNumber"/>
            </w:rPr>
            <w:fldChar w:fldCharType="end"/>
          </w:r>
        </w:ins>
      </w:p>
      <w:customXmlInsRangeStart w:id="6" w:author="Weigelt, Britta" w:date="2024-06-26T14:20:00Z"/>
    </w:sdtContent>
  </w:sdt>
  <w:customXmlInsRangeEnd w:id="6"/>
  <w:p w14:paraId="57F947A6" w14:textId="77777777" w:rsidR="008F4D24" w:rsidRDefault="008F4D24">
    <w:pPr>
      <w:pStyle w:val="Footer"/>
      <w:ind w:right="360"/>
      <w:pPrChange w:id="7" w:author="Weigelt, Britta" w:date="2024-06-26T14:20: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8" w:author="Weigelt, Britta" w:date="2024-06-26T14:20:00Z"/>
  <w:sdt>
    <w:sdtPr>
      <w:rPr>
        <w:rStyle w:val="PageNumber"/>
      </w:rPr>
      <w:id w:val="-724294146"/>
      <w:docPartObj>
        <w:docPartGallery w:val="Page Numbers (Bottom of Page)"/>
        <w:docPartUnique/>
      </w:docPartObj>
    </w:sdtPr>
    <w:sdtContent>
      <w:customXmlInsRangeEnd w:id="8"/>
      <w:p w14:paraId="6EE6CF86" w14:textId="05FF79E1" w:rsidR="008F4D24" w:rsidRDefault="008F4D24" w:rsidP="00C05A5F">
        <w:pPr>
          <w:pStyle w:val="Footer"/>
          <w:framePr w:wrap="none" w:vAnchor="text" w:hAnchor="margin" w:xAlign="right" w:y="1"/>
          <w:rPr>
            <w:ins w:id="9" w:author="Weigelt, Britta" w:date="2024-06-26T14:20:00Z"/>
            <w:rStyle w:val="PageNumber"/>
          </w:rPr>
        </w:pPr>
        <w:ins w:id="10" w:author="Weigelt, Britta" w:date="2024-06-26T14:20:00Z">
          <w:r w:rsidRPr="00F64CB6">
            <w:rPr>
              <w:rStyle w:val="PageNumber"/>
              <w:rFonts w:ascii="Arial" w:hAnsi="Arial" w:cs="Arial"/>
            </w:rPr>
            <w:fldChar w:fldCharType="begin"/>
          </w:r>
          <w:r w:rsidRPr="008F4D24">
            <w:rPr>
              <w:rStyle w:val="PageNumber"/>
              <w:rFonts w:ascii="Arial" w:hAnsi="Arial" w:cs="Arial"/>
              <w:rPrChange w:id="11" w:author="Weigelt, Britta" w:date="2024-06-26T14:21:00Z">
                <w:rPr>
                  <w:rStyle w:val="PageNumber"/>
                </w:rPr>
              </w:rPrChange>
            </w:rPr>
            <w:instrText xml:space="preserve"> PAGE </w:instrText>
          </w:r>
        </w:ins>
        <w:r w:rsidRPr="00F64CB6">
          <w:rPr>
            <w:rStyle w:val="PageNumber"/>
            <w:rFonts w:ascii="Arial" w:hAnsi="Arial" w:cs="Arial"/>
          </w:rPr>
          <w:fldChar w:fldCharType="separate"/>
        </w:r>
        <w:r w:rsidRPr="008F4D24">
          <w:rPr>
            <w:rStyle w:val="PageNumber"/>
            <w:rFonts w:ascii="Arial" w:hAnsi="Arial" w:cs="Arial"/>
            <w:noProof/>
            <w:rPrChange w:id="12" w:author="Weigelt, Britta" w:date="2024-06-26T14:21:00Z">
              <w:rPr>
                <w:rStyle w:val="PageNumber"/>
                <w:noProof/>
              </w:rPr>
            </w:rPrChange>
          </w:rPr>
          <w:t>1</w:t>
        </w:r>
        <w:ins w:id="13" w:author="Weigelt, Britta" w:date="2024-06-26T14:20:00Z">
          <w:r w:rsidRPr="00F64CB6">
            <w:rPr>
              <w:rStyle w:val="PageNumber"/>
              <w:rFonts w:ascii="Arial" w:hAnsi="Arial" w:cs="Arial"/>
            </w:rPr>
            <w:fldChar w:fldCharType="end"/>
          </w:r>
        </w:ins>
      </w:p>
      <w:customXmlInsRangeStart w:id="14" w:author="Weigelt, Britta" w:date="2024-06-26T14:20:00Z"/>
    </w:sdtContent>
  </w:sdt>
  <w:customXmlInsRangeEnd w:id="14"/>
  <w:p w14:paraId="157CC6E4" w14:textId="77777777" w:rsidR="008F4D24" w:rsidRDefault="008F4D24" w:rsidP="00F64C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F856" w14:textId="77777777" w:rsidR="003D0F6F" w:rsidRDefault="003D0F6F" w:rsidP="008F4D24">
      <w:r>
        <w:separator/>
      </w:r>
    </w:p>
  </w:footnote>
  <w:footnote w:type="continuationSeparator" w:id="0">
    <w:p w14:paraId="27FDF6D3" w14:textId="77777777" w:rsidR="003D0F6F" w:rsidRDefault="003D0F6F" w:rsidP="008F4D2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gelt, Britta">
    <w15:presenceInfo w15:providerId="AD" w15:userId="S::weigeltb@mskcc.org::530bb19c-b2c2-4cf1-824a-a155ce8ebadc"/>
  </w15:person>
  <w15:person w15:author="Brown, David">
    <w15:presenceInfo w15:providerId="AD" w15:userId="S::brownd7@mskcc.org::9cdae769-aa40-4a64-9a8c-033c3a6475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6E"/>
    <w:rsid w:val="000121C0"/>
    <w:rsid w:val="0003211F"/>
    <w:rsid w:val="0007381A"/>
    <w:rsid w:val="00073E5A"/>
    <w:rsid w:val="000A1EBD"/>
    <w:rsid w:val="000B2D7F"/>
    <w:rsid w:val="000E68E9"/>
    <w:rsid w:val="000F3655"/>
    <w:rsid w:val="00112764"/>
    <w:rsid w:val="00112E92"/>
    <w:rsid w:val="00122390"/>
    <w:rsid w:val="00127FE2"/>
    <w:rsid w:val="0015084C"/>
    <w:rsid w:val="00150ECA"/>
    <w:rsid w:val="0015141E"/>
    <w:rsid w:val="00181CBD"/>
    <w:rsid w:val="00193305"/>
    <w:rsid w:val="001D72F2"/>
    <w:rsid w:val="001F2EB4"/>
    <w:rsid w:val="0020224C"/>
    <w:rsid w:val="002336AD"/>
    <w:rsid w:val="00257BDC"/>
    <w:rsid w:val="00287AD3"/>
    <w:rsid w:val="00296BC3"/>
    <w:rsid w:val="002A19EE"/>
    <w:rsid w:val="002A61F5"/>
    <w:rsid w:val="002D074C"/>
    <w:rsid w:val="003302B3"/>
    <w:rsid w:val="003312E2"/>
    <w:rsid w:val="00343AB9"/>
    <w:rsid w:val="00350B6A"/>
    <w:rsid w:val="0036359B"/>
    <w:rsid w:val="00366E82"/>
    <w:rsid w:val="00371FDC"/>
    <w:rsid w:val="00380370"/>
    <w:rsid w:val="00383A96"/>
    <w:rsid w:val="003D0F6F"/>
    <w:rsid w:val="003E2306"/>
    <w:rsid w:val="00432BDD"/>
    <w:rsid w:val="00435723"/>
    <w:rsid w:val="00483A33"/>
    <w:rsid w:val="00491FA3"/>
    <w:rsid w:val="004B2033"/>
    <w:rsid w:val="004C7825"/>
    <w:rsid w:val="004D6D41"/>
    <w:rsid w:val="004E01FF"/>
    <w:rsid w:val="005205AB"/>
    <w:rsid w:val="00522DC6"/>
    <w:rsid w:val="0052485A"/>
    <w:rsid w:val="0053107A"/>
    <w:rsid w:val="00562854"/>
    <w:rsid w:val="00595330"/>
    <w:rsid w:val="005B00EF"/>
    <w:rsid w:val="005C3C85"/>
    <w:rsid w:val="005E30AE"/>
    <w:rsid w:val="005F2692"/>
    <w:rsid w:val="005F417E"/>
    <w:rsid w:val="005F7123"/>
    <w:rsid w:val="006276E0"/>
    <w:rsid w:val="00637EA2"/>
    <w:rsid w:val="006527F4"/>
    <w:rsid w:val="00652F54"/>
    <w:rsid w:val="00657E6D"/>
    <w:rsid w:val="00677CCB"/>
    <w:rsid w:val="006B3FBD"/>
    <w:rsid w:val="006C32C8"/>
    <w:rsid w:val="006E6695"/>
    <w:rsid w:val="007609E2"/>
    <w:rsid w:val="00776DA8"/>
    <w:rsid w:val="00786A6E"/>
    <w:rsid w:val="00790FCE"/>
    <w:rsid w:val="007959F8"/>
    <w:rsid w:val="007A6040"/>
    <w:rsid w:val="007D1736"/>
    <w:rsid w:val="007E0788"/>
    <w:rsid w:val="00823822"/>
    <w:rsid w:val="008326F5"/>
    <w:rsid w:val="00850C7B"/>
    <w:rsid w:val="00875C06"/>
    <w:rsid w:val="008E0320"/>
    <w:rsid w:val="008E3001"/>
    <w:rsid w:val="008F4D24"/>
    <w:rsid w:val="00911F59"/>
    <w:rsid w:val="0091719A"/>
    <w:rsid w:val="009E66C9"/>
    <w:rsid w:val="00A01521"/>
    <w:rsid w:val="00A17698"/>
    <w:rsid w:val="00A72776"/>
    <w:rsid w:val="00A7566C"/>
    <w:rsid w:val="00A86714"/>
    <w:rsid w:val="00AB6900"/>
    <w:rsid w:val="00AE68E2"/>
    <w:rsid w:val="00B100FA"/>
    <w:rsid w:val="00B37F2A"/>
    <w:rsid w:val="00B54A0C"/>
    <w:rsid w:val="00B66AE2"/>
    <w:rsid w:val="00B762E5"/>
    <w:rsid w:val="00BA2DC3"/>
    <w:rsid w:val="00BB03D3"/>
    <w:rsid w:val="00BC7EC2"/>
    <w:rsid w:val="00BD35A4"/>
    <w:rsid w:val="00BD7698"/>
    <w:rsid w:val="00C20E4E"/>
    <w:rsid w:val="00C25F31"/>
    <w:rsid w:val="00C537D0"/>
    <w:rsid w:val="00C67270"/>
    <w:rsid w:val="00C77659"/>
    <w:rsid w:val="00C852CB"/>
    <w:rsid w:val="00C94646"/>
    <w:rsid w:val="00C961B8"/>
    <w:rsid w:val="00CC5EF4"/>
    <w:rsid w:val="00D02204"/>
    <w:rsid w:val="00D046BB"/>
    <w:rsid w:val="00D0746E"/>
    <w:rsid w:val="00D4290F"/>
    <w:rsid w:val="00D84F0F"/>
    <w:rsid w:val="00D91689"/>
    <w:rsid w:val="00DC1377"/>
    <w:rsid w:val="00E00C4B"/>
    <w:rsid w:val="00E02E32"/>
    <w:rsid w:val="00E452B6"/>
    <w:rsid w:val="00E47897"/>
    <w:rsid w:val="00E65D57"/>
    <w:rsid w:val="00E72BCE"/>
    <w:rsid w:val="00E738A6"/>
    <w:rsid w:val="00E744B3"/>
    <w:rsid w:val="00E94077"/>
    <w:rsid w:val="00EA1229"/>
    <w:rsid w:val="00EA7234"/>
    <w:rsid w:val="00EC6147"/>
    <w:rsid w:val="00ED503C"/>
    <w:rsid w:val="00F47BBC"/>
    <w:rsid w:val="00F64CB6"/>
    <w:rsid w:val="00F67524"/>
    <w:rsid w:val="00F829FA"/>
    <w:rsid w:val="00FA6C50"/>
    <w:rsid w:val="00FB683F"/>
    <w:rsid w:val="00FE0163"/>
    <w:rsid w:val="00FE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22E2"/>
  <w15:chartTrackingRefBased/>
  <w15:docId w15:val="{1C571D35-8AA8-574A-B778-18B8A92E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FE2"/>
    <w:pPr>
      <w:keepNext/>
      <w:keepLines/>
      <w:spacing w:line="276" w:lineRule="auto"/>
    </w:pPr>
    <w:rPr>
      <w:rFonts w:ascii="Arial" w:eastAsia="Arial" w:hAnsi="Arial" w:cs="Arial"/>
      <w:kern w:val="0"/>
      <w:sz w:val="22"/>
      <w:szCs w:val="22"/>
      <w:lang w:val="en" w:eastAsia="en-GB"/>
      <w14:ligatures w14:val="none"/>
    </w:rPr>
  </w:style>
  <w:style w:type="character" w:customStyle="1" w:styleId="TitleChar">
    <w:name w:val="Title Char"/>
    <w:basedOn w:val="DefaultParagraphFont"/>
    <w:link w:val="Title"/>
    <w:uiPriority w:val="10"/>
    <w:rsid w:val="00127FE2"/>
    <w:rPr>
      <w:rFonts w:ascii="Arial" w:eastAsia="Arial" w:hAnsi="Arial" w:cs="Arial"/>
      <w:kern w:val="0"/>
      <w:sz w:val="22"/>
      <w:szCs w:val="22"/>
      <w:lang w:val="en" w:eastAsia="en-GB"/>
      <w14:ligatures w14:val="none"/>
    </w:rPr>
  </w:style>
  <w:style w:type="table" w:styleId="TableGrid">
    <w:name w:val="Table Grid"/>
    <w:basedOn w:val="TableNormal"/>
    <w:uiPriority w:val="39"/>
    <w:rsid w:val="00CC5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4D24"/>
  </w:style>
  <w:style w:type="paragraph" w:styleId="Footer">
    <w:name w:val="footer"/>
    <w:basedOn w:val="Normal"/>
    <w:link w:val="FooterChar"/>
    <w:uiPriority w:val="99"/>
    <w:unhideWhenUsed/>
    <w:rsid w:val="008F4D24"/>
    <w:pPr>
      <w:tabs>
        <w:tab w:val="center" w:pos="4680"/>
        <w:tab w:val="right" w:pos="9360"/>
      </w:tabs>
    </w:pPr>
  </w:style>
  <w:style w:type="character" w:customStyle="1" w:styleId="FooterChar">
    <w:name w:val="Footer Char"/>
    <w:basedOn w:val="DefaultParagraphFont"/>
    <w:link w:val="Footer"/>
    <w:uiPriority w:val="99"/>
    <w:rsid w:val="008F4D24"/>
  </w:style>
  <w:style w:type="character" w:styleId="PageNumber">
    <w:name w:val="page number"/>
    <w:basedOn w:val="DefaultParagraphFont"/>
    <w:uiPriority w:val="99"/>
    <w:semiHidden/>
    <w:unhideWhenUsed/>
    <w:rsid w:val="008F4D24"/>
  </w:style>
  <w:style w:type="paragraph" w:styleId="Header">
    <w:name w:val="header"/>
    <w:basedOn w:val="Normal"/>
    <w:link w:val="HeaderChar"/>
    <w:uiPriority w:val="99"/>
    <w:unhideWhenUsed/>
    <w:rsid w:val="008F4D24"/>
    <w:pPr>
      <w:tabs>
        <w:tab w:val="center" w:pos="4680"/>
        <w:tab w:val="right" w:pos="9360"/>
      </w:tabs>
    </w:pPr>
  </w:style>
  <w:style w:type="character" w:customStyle="1" w:styleId="HeaderChar">
    <w:name w:val="Header Char"/>
    <w:basedOn w:val="DefaultParagraphFont"/>
    <w:link w:val="Header"/>
    <w:uiPriority w:val="99"/>
    <w:rsid w:val="008F4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Marra</dc:creator>
  <cp:keywords/>
  <dc:description/>
  <cp:lastModifiedBy>Brown, David N./Sloan Kettering Institute</cp:lastModifiedBy>
  <cp:revision>4</cp:revision>
  <dcterms:created xsi:type="dcterms:W3CDTF">2024-06-26T18:23:00Z</dcterms:created>
  <dcterms:modified xsi:type="dcterms:W3CDTF">2024-09-03T17:57:00Z</dcterms:modified>
</cp:coreProperties>
</file>