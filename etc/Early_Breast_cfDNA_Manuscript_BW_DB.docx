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F8942BD" w:rsidR="00797359" w:rsidRPr="007079B6" w:rsidRDefault="008D11F1">
      <w:pPr>
        <w:pStyle w:val="Title"/>
        <w:jc w:val="both"/>
        <w:rPr>
          <w:b/>
          <w:sz w:val="26"/>
          <w:szCs w:val="26"/>
        </w:rPr>
      </w:pPr>
      <w:r w:rsidRPr="007079B6">
        <w:rPr>
          <w:b/>
          <w:sz w:val="26"/>
          <w:szCs w:val="26"/>
          <w:lang w:val="en-US"/>
        </w:rPr>
        <w:t xml:space="preserve">Tracking response to neoadjuvant systemic therapy through </w:t>
      </w:r>
      <w:proofErr w:type="spellStart"/>
      <w:r w:rsidRPr="007079B6">
        <w:rPr>
          <w:b/>
          <w:sz w:val="26"/>
          <w:szCs w:val="26"/>
          <w:lang w:val="en-US"/>
        </w:rPr>
        <w:t>cfDNA</w:t>
      </w:r>
      <w:proofErr w:type="spellEnd"/>
      <w:r w:rsidRPr="007079B6">
        <w:rPr>
          <w:b/>
          <w:sz w:val="26"/>
          <w:szCs w:val="26"/>
          <w:lang w:val="en-US"/>
        </w:rPr>
        <w:t xml:space="preserve"> profiling in </w:t>
      </w:r>
      <w:r w:rsidR="000844A5">
        <w:rPr>
          <w:b/>
          <w:sz w:val="26"/>
          <w:szCs w:val="26"/>
          <w:lang w:val="en-US"/>
        </w:rPr>
        <w:t xml:space="preserve">early </w:t>
      </w:r>
      <w:r w:rsidR="00FD358D">
        <w:rPr>
          <w:b/>
          <w:sz w:val="26"/>
          <w:szCs w:val="26"/>
          <w:lang w:val="en-US"/>
        </w:rPr>
        <w:t>b</w:t>
      </w:r>
      <w:r w:rsidRPr="007079B6">
        <w:rPr>
          <w:b/>
          <w:sz w:val="26"/>
          <w:szCs w:val="26"/>
          <w:lang w:val="en-US"/>
        </w:rPr>
        <w:t xml:space="preserve">reast </w:t>
      </w:r>
      <w:r w:rsidR="00FD358D">
        <w:rPr>
          <w:b/>
          <w:sz w:val="26"/>
          <w:szCs w:val="26"/>
          <w:lang w:val="en-US"/>
        </w:rPr>
        <w:t>c</w:t>
      </w:r>
      <w:r w:rsidRPr="007079B6">
        <w:rPr>
          <w:b/>
          <w:sz w:val="26"/>
          <w:szCs w:val="26"/>
          <w:lang w:val="en-US"/>
        </w:rPr>
        <w:t>ancer</w:t>
      </w:r>
    </w:p>
    <w:p w14:paraId="00000002" w14:textId="77777777" w:rsidR="00797359" w:rsidRPr="00CB51FB" w:rsidRDefault="00797359">
      <w:pPr>
        <w:jc w:val="both"/>
        <w:rPr>
          <w:sz w:val="24"/>
          <w:szCs w:val="24"/>
        </w:rPr>
      </w:pPr>
    </w:p>
    <w:p w14:paraId="00000003" w14:textId="5E29330B" w:rsidR="00797359" w:rsidRPr="00CB51FB" w:rsidRDefault="00000000">
      <w:pPr>
        <w:jc w:val="both"/>
        <w:rPr>
          <w:sz w:val="24"/>
          <w:szCs w:val="24"/>
          <w:vertAlign w:val="superscript"/>
        </w:rPr>
      </w:pPr>
      <w:sdt>
        <w:sdtPr>
          <w:rPr>
            <w:sz w:val="24"/>
            <w:szCs w:val="24"/>
          </w:rPr>
          <w:tag w:val="goog_rdk_1"/>
          <w:id w:val="-637645723"/>
        </w:sdtPr>
        <w:sdtContent/>
      </w:sdt>
      <w:r w:rsidR="00D136BF" w:rsidRPr="00CB51FB">
        <w:rPr>
          <w:sz w:val="24"/>
          <w:szCs w:val="24"/>
        </w:rPr>
        <w:t xml:space="preserve">Antonio </w:t>
      </w:r>
      <w:proofErr w:type="spellStart"/>
      <w:r w:rsidR="00D136BF" w:rsidRPr="00CB51FB">
        <w:rPr>
          <w:sz w:val="24"/>
          <w:szCs w:val="24"/>
        </w:rPr>
        <w:t>Marra</w:t>
      </w:r>
      <w:proofErr w:type="spellEnd"/>
      <w:r w:rsidR="00D136BF" w:rsidRPr="00CB51FB">
        <w:rPr>
          <w:sz w:val="24"/>
          <w:szCs w:val="24"/>
        </w:rPr>
        <w:t>, MD</w:t>
      </w:r>
      <w:r w:rsidR="00D136BF" w:rsidRPr="00CB51FB">
        <w:rPr>
          <w:sz w:val="24"/>
          <w:szCs w:val="24"/>
          <w:vertAlign w:val="superscript"/>
        </w:rPr>
        <w:t>1</w:t>
      </w:r>
      <w:r w:rsidR="00FD358D">
        <w:rPr>
          <w:sz w:val="24"/>
          <w:szCs w:val="24"/>
          <w:vertAlign w:val="superscript"/>
        </w:rPr>
        <w:t>,2#</w:t>
      </w:r>
      <w:r w:rsidR="00D136BF" w:rsidRPr="00CB51FB">
        <w:rPr>
          <w:sz w:val="24"/>
          <w:szCs w:val="24"/>
        </w:rPr>
        <w:t>, Sarah H. Kim, MD</w:t>
      </w:r>
      <w:r w:rsidR="00D136BF" w:rsidRPr="00CB51FB">
        <w:rPr>
          <w:sz w:val="24"/>
          <w:szCs w:val="24"/>
          <w:vertAlign w:val="superscript"/>
        </w:rPr>
        <w:t>2</w:t>
      </w:r>
      <w:r w:rsidR="00FD358D">
        <w:rPr>
          <w:sz w:val="24"/>
          <w:szCs w:val="24"/>
          <w:vertAlign w:val="superscript"/>
        </w:rPr>
        <w:t>#</w:t>
      </w:r>
      <w:r w:rsidR="00D136BF" w:rsidRPr="00CB51FB">
        <w:rPr>
          <w:sz w:val="24"/>
          <w:szCs w:val="24"/>
        </w:rPr>
        <w:t xml:space="preserve">, </w:t>
      </w:r>
      <w:proofErr w:type="spellStart"/>
      <w:r w:rsidR="00FD358D">
        <w:rPr>
          <w:sz w:val="24"/>
          <w:szCs w:val="24"/>
        </w:rPr>
        <w:t>Fresia</w:t>
      </w:r>
      <w:proofErr w:type="spellEnd"/>
      <w:r w:rsidR="00FD358D">
        <w:rPr>
          <w:sz w:val="24"/>
          <w:szCs w:val="24"/>
        </w:rPr>
        <w:t xml:space="preserve"> Pareja</w:t>
      </w:r>
      <w:r w:rsidR="00FD358D" w:rsidRPr="00CB51FB">
        <w:rPr>
          <w:sz w:val="24"/>
          <w:szCs w:val="24"/>
          <w:vertAlign w:val="superscript"/>
        </w:rPr>
        <w:t>1</w:t>
      </w:r>
      <w:r w:rsidR="00FD358D">
        <w:rPr>
          <w:sz w:val="24"/>
          <w:szCs w:val="24"/>
        </w:rPr>
        <w:t xml:space="preserve">, MD PhD, </w:t>
      </w:r>
      <w:r w:rsidR="00D136BF" w:rsidRPr="00CB51FB">
        <w:rPr>
          <w:sz w:val="24"/>
          <w:szCs w:val="24"/>
        </w:rPr>
        <w:t>Thais Basili</w:t>
      </w:r>
      <w:r w:rsidR="00FD358D" w:rsidRPr="006F24DF">
        <w:rPr>
          <w:sz w:val="24"/>
          <w:szCs w:val="24"/>
          <w:vertAlign w:val="superscript"/>
        </w:rPr>
        <w:t>1,</w:t>
      </w:r>
      <w:r w:rsidR="00FD358D">
        <w:rPr>
          <w:sz w:val="24"/>
          <w:szCs w:val="24"/>
          <w:vertAlign w:val="superscript"/>
        </w:rPr>
        <w:t>4</w:t>
      </w:r>
      <w:r w:rsidR="00D136BF" w:rsidRPr="00CB51FB">
        <w:rPr>
          <w:sz w:val="24"/>
          <w:szCs w:val="24"/>
        </w:rPr>
        <w:t xml:space="preserve">, David B. </w:t>
      </w:r>
      <w:proofErr w:type="spellStart"/>
      <w:r w:rsidR="00D136BF" w:rsidRPr="00CB51FB">
        <w:rPr>
          <w:sz w:val="24"/>
          <w:szCs w:val="24"/>
        </w:rPr>
        <w:t>Solit</w:t>
      </w:r>
      <w:proofErr w:type="spellEnd"/>
      <w:r w:rsidR="00D136BF" w:rsidRPr="00CB51FB">
        <w:rPr>
          <w:sz w:val="24"/>
          <w:szCs w:val="24"/>
        </w:rPr>
        <w:t xml:space="preserve">, </w:t>
      </w:r>
      <w:r w:rsidR="00FD358D" w:rsidRPr="00CB51FB">
        <w:rPr>
          <w:sz w:val="24"/>
          <w:szCs w:val="24"/>
        </w:rPr>
        <w:t>MD</w:t>
      </w:r>
      <w:r w:rsidR="00FD358D">
        <w:rPr>
          <w:sz w:val="24"/>
          <w:szCs w:val="24"/>
          <w:vertAlign w:val="superscript"/>
        </w:rPr>
        <w:t>5</w:t>
      </w:r>
      <w:r w:rsidR="00D136BF" w:rsidRPr="00CB51FB">
        <w:rPr>
          <w:sz w:val="24"/>
          <w:szCs w:val="24"/>
        </w:rPr>
        <w:t xml:space="preserve">, Jorge </w:t>
      </w:r>
      <w:r w:rsidR="00FD358D">
        <w:rPr>
          <w:sz w:val="24"/>
          <w:szCs w:val="24"/>
        </w:rPr>
        <w:t xml:space="preserve">S </w:t>
      </w:r>
      <w:r w:rsidR="00D136BF" w:rsidRPr="00CB51FB">
        <w:rPr>
          <w:sz w:val="24"/>
          <w:szCs w:val="24"/>
        </w:rPr>
        <w:t>Reis-Filho, MD</w:t>
      </w:r>
      <w:r w:rsidR="00FD358D">
        <w:rPr>
          <w:sz w:val="24"/>
          <w:szCs w:val="24"/>
        </w:rPr>
        <w:t xml:space="preserve"> PhD</w:t>
      </w:r>
      <w:r w:rsidR="00FD358D" w:rsidRPr="006F24DF">
        <w:rPr>
          <w:sz w:val="24"/>
          <w:szCs w:val="24"/>
          <w:vertAlign w:val="superscript"/>
        </w:rPr>
        <w:t>1,6</w:t>
      </w:r>
      <w:r w:rsidR="00D136BF" w:rsidRPr="00CB51FB">
        <w:rPr>
          <w:sz w:val="24"/>
          <w:szCs w:val="24"/>
        </w:rPr>
        <w:t xml:space="preserve">, </w:t>
      </w:r>
      <w:r w:rsidR="00FD358D" w:rsidRPr="00CB51FB">
        <w:rPr>
          <w:sz w:val="24"/>
          <w:szCs w:val="24"/>
        </w:rPr>
        <w:t>Tari A. King, MD</w:t>
      </w:r>
      <w:r w:rsidR="00FD358D">
        <w:rPr>
          <w:sz w:val="24"/>
          <w:szCs w:val="24"/>
          <w:vertAlign w:val="superscript"/>
        </w:rPr>
        <w:t>7,8</w:t>
      </w:r>
      <w:r w:rsidR="00FD358D" w:rsidRPr="00CB51FB">
        <w:rPr>
          <w:sz w:val="24"/>
          <w:szCs w:val="24"/>
        </w:rPr>
        <w:t xml:space="preserve">, </w:t>
      </w:r>
      <w:r w:rsidR="00D136BF" w:rsidRPr="00CB51FB">
        <w:rPr>
          <w:sz w:val="24"/>
          <w:szCs w:val="24"/>
        </w:rPr>
        <w:t xml:space="preserve">Britta </w:t>
      </w:r>
      <w:proofErr w:type="spellStart"/>
      <w:r w:rsidR="00D136BF" w:rsidRPr="00CB51FB">
        <w:rPr>
          <w:sz w:val="24"/>
          <w:szCs w:val="24"/>
        </w:rPr>
        <w:t>Weigelt</w:t>
      </w:r>
      <w:proofErr w:type="spellEnd"/>
      <w:r w:rsidR="00D136BF" w:rsidRPr="00CB51FB">
        <w:rPr>
          <w:sz w:val="24"/>
          <w:szCs w:val="24"/>
        </w:rPr>
        <w:t>, PhD</w:t>
      </w:r>
      <w:r w:rsidR="00D136BF" w:rsidRPr="00CB51FB">
        <w:rPr>
          <w:sz w:val="24"/>
          <w:szCs w:val="24"/>
          <w:vertAlign w:val="superscript"/>
        </w:rPr>
        <w:t>1</w:t>
      </w:r>
      <w:r w:rsidR="00FD358D">
        <w:rPr>
          <w:sz w:val="24"/>
          <w:szCs w:val="24"/>
        </w:rPr>
        <w:t xml:space="preserve">, </w:t>
      </w:r>
      <w:r w:rsidR="00FD358D" w:rsidRPr="00CB51FB">
        <w:rPr>
          <w:sz w:val="24"/>
          <w:szCs w:val="24"/>
        </w:rPr>
        <w:t xml:space="preserve">David </w:t>
      </w:r>
      <w:r w:rsidR="00FD358D">
        <w:rPr>
          <w:sz w:val="24"/>
          <w:szCs w:val="24"/>
        </w:rPr>
        <w:t xml:space="preserve">N </w:t>
      </w:r>
      <w:r w:rsidR="00FD358D" w:rsidRPr="00CB51FB">
        <w:rPr>
          <w:sz w:val="24"/>
          <w:szCs w:val="24"/>
        </w:rPr>
        <w:t>Brown, PhD</w:t>
      </w:r>
      <w:r w:rsidR="00FD358D" w:rsidRPr="00CB51FB">
        <w:rPr>
          <w:sz w:val="24"/>
          <w:szCs w:val="24"/>
          <w:vertAlign w:val="superscript"/>
        </w:rPr>
        <w:t>1</w:t>
      </w:r>
    </w:p>
    <w:p w14:paraId="00000004" w14:textId="77777777" w:rsidR="00797359" w:rsidRPr="00CB51FB" w:rsidRDefault="00797359">
      <w:pPr>
        <w:jc w:val="both"/>
        <w:rPr>
          <w:sz w:val="24"/>
          <w:szCs w:val="24"/>
        </w:rPr>
      </w:pPr>
    </w:p>
    <w:p w14:paraId="00000005" w14:textId="500C0448" w:rsidR="00797359" w:rsidRDefault="00D136BF">
      <w:pPr>
        <w:jc w:val="both"/>
        <w:rPr>
          <w:sz w:val="24"/>
          <w:szCs w:val="24"/>
        </w:rPr>
      </w:pPr>
      <w:r w:rsidRPr="00CB51FB">
        <w:rPr>
          <w:sz w:val="24"/>
          <w:szCs w:val="24"/>
          <w:vertAlign w:val="superscript"/>
        </w:rPr>
        <w:t>1</w:t>
      </w:r>
      <w:r w:rsidRPr="00CB51FB">
        <w:rPr>
          <w:sz w:val="24"/>
          <w:szCs w:val="24"/>
        </w:rPr>
        <w:t>Department of Pathology and Laboratory Medicine, Memorial Sloan Kettering Cancer Center, New York, NY, 10065, USA</w:t>
      </w:r>
    </w:p>
    <w:p w14:paraId="6532DF1E" w14:textId="3AC221CD" w:rsidR="00FD358D" w:rsidRPr="00CB51FB" w:rsidRDefault="00FD358D">
      <w:pPr>
        <w:jc w:val="both"/>
        <w:rPr>
          <w:sz w:val="24"/>
          <w:szCs w:val="24"/>
        </w:rPr>
      </w:pPr>
      <w:r w:rsidRPr="006F24DF">
        <w:rPr>
          <w:sz w:val="24"/>
          <w:szCs w:val="24"/>
          <w:vertAlign w:val="superscript"/>
        </w:rPr>
        <w:t>2</w:t>
      </w:r>
      <w:r>
        <w:rPr>
          <w:sz w:val="24"/>
          <w:szCs w:val="24"/>
        </w:rPr>
        <w:t xml:space="preserve">Current address: </w:t>
      </w:r>
      <w:r w:rsidRPr="00CB51FB">
        <w:rPr>
          <w:sz w:val="24"/>
          <w:szCs w:val="24"/>
        </w:rPr>
        <w:t>Division of New Drugs and Early Drug Development for Innovative Therapies, European Institute of Oncology IRCCS, Milan, Italy.</w:t>
      </w:r>
    </w:p>
    <w:p w14:paraId="00000006" w14:textId="15FF7C8E" w:rsidR="00797359" w:rsidRPr="00CB51FB" w:rsidRDefault="00FD358D">
      <w:pPr>
        <w:jc w:val="both"/>
        <w:rPr>
          <w:sz w:val="24"/>
          <w:szCs w:val="24"/>
        </w:rPr>
      </w:pPr>
      <w:r>
        <w:rPr>
          <w:sz w:val="24"/>
          <w:szCs w:val="24"/>
          <w:vertAlign w:val="superscript"/>
        </w:rPr>
        <w:t>3</w:t>
      </w:r>
      <w:r w:rsidR="00D136BF" w:rsidRPr="00CB51FB">
        <w:rPr>
          <w:sz w:val="24"/>
          <w:szCs w:val="24"/>
        </w:rPr>
        <w:t>Gynecology Service, Department of Surgery, Memorial Sloan Kettering Cancer Center, New York, NY, 10065, USA</w:t>
      </w:r>
    </w:p>
    <w:p w14:paraId="00000007" w14:textId="1FBED620" w:rsidR="00797359" w:rsidRPr="00CB51FB" w:rsidRDefault="00FD358D">
      <w:pPr>
        <w:jc w:val="both"/>
        <w:rPr>
          <w:sz w:val="24"/>
          <w:szCs w:val="24"/>
        </w:rPr>
      </w:pPr>
      <w:r>
        <w:rPr>
          <w:sz w:val="24"/>
          <w:szCs w:val="24"/>
          <w:vertAlign w:val="superscript"/>
        </w:rPr>
        <w:t>4</w:t>
      </w:r>
      <w:r>
        <w:rPr>
          <w:sz w:val="24"/>
          <w:szCs w:val="24"/>
        </w:rPr>
        <w:t xml:space="preserve">Current address: </w:t>
      </w:r>
      <w:r w:rsidR="00D136BF" w:rsidRPr="00CB51FB">
        <w:rPr>
          <w:sz w:val="24"/>
          <w:szCs w:val="24"/>
        </w:rPr>
        <w:t>Quest Diagnostics, Marlborough, MA, 01752, USA</w:t>
      </w:r>
    </w:p>
    <w:p w14:paraId="00000008" w14:textId="09C35DF1" w:rsidR="00797359" w:rsidRDefault="00FD358D">
      <w:pPr>
        <w:jc w:val="both"/>
        <w:rPr>
          <w:sz w:val="24"/>
          <w:szCs w:val="24"/>
        </w:rPr>
      </w:pPr>
      <w:r>
        <w:rPr>
          <w:sz w:val="24"/>
          <w:szCs w:val="24"/>
          <w:vertAlign w:val="superscript"/>
        </w:rPr>
        <w:t>5</w:t>
      </w:r>
      <w:r w:rsidR="00D136BF" w:rsidRPr="00CB51FB">
        <w:rPr>
          <w:sz w:val="24"/>
          <w:szCs w:val="24"/>
        </w:rPr>
        <w:t>Genitourinary Service, Department of Medicine, Memorial Sloan Kettering Cancer Center, New York, NY, 10065, USA</w:t>
      </w:r>
    </w:p>
    <w:p w14:paraId="5DAF8775" w14:textId="514E4826" w:rsidR="00FD358D" w:rsidRDefault="00FD358D">
      <w:pPr>
        <w:jc w:val="both"/>
        <w:rPr>
          <w:sz w:val="24"/>
          <w:szCs w:val="24"/>
        </w:rPr>
      </w:pPr>
      <w:r w:rsidRPr="006F24DF">
        <w:rPr>
          <w:sz w:val="24"/>
          <w:szCs w:val="24"/>
          <w:vertAlign w:val="superscript"/>
        </w:rPr>
        <w:t>6</w:t>
      </w:r>
      <w:r>
        <w:rPr>
          <w:sz w:val="24"/>
          <w:szCs w:val="24"/>
        </w:rPr>
        <w:t>Current address: AstraZeneca, Gaithersburg, MD, 20878, USA</w:t>
      </w:r>
    </w:p>
    <w:p w14:paraId="261F7851" w14:textId="5377D8C2" w:rsidR="00FD358D" w:rsidRPr="00CB51FB" w:rsidRDefault="00FD358D">
      <w:pPr>
        <w:jc w:val="both"/>
        <w:rPr>
          <w:sz w:val="24"/>
          <w:szCs w:val="24"/>
        </w:rPr>
      </w:pPr>
      <w:r w:rsidRPr="006F24DF">
        <w:rPr>
          <w:sz w:val="24"/>
          <w:szCs w:val="24"/>
          <w:vertAlign w:val="superscript"/>
        </w:rPr>
        <w:t>7</w:t>
      </w:r>
      <w:r>
        <w:rPr>
          <w:sz w:val="24"/>
          <w:szCs w:val="24"/>
        </w:rPr>
        <w:t xml:space="preserve">Breast Service, </w:t>
      </w:r>
      <w:r w:rsidRPr="00CB51FB">
        <w:rPr>
          <w:sz w:val="24"/>
          <w:szCs w:val="24"/>
        </w:rPr>
        <w:t>Department of Surgery, Memorial Sloan Kettering Cancer Center, New York, NY, 10065, US</w:t>
      </w:r>
      <w:r>
        <w:rPr>
          <w:sz w:val="24"/>
          <w:szCs w:val="24"/>
        </w:rPr>
        <w:t>A</w:t>
      </w:r>
    </w:p>
    <w:p w14:paraId="00000009" w14:textId="22A324C6" w:rsidR="00797359" w:rsidRPr="00CB51FB" w:rsidRDefault="00FD358D">
      <w:pPr>
        <w:jc w:val="both"/>
        <w:rPr>
          <w:sz w:val="24"/>
          <w:szCs w:val="24"/>
        </w:rPr>
      </w:pPr>
      <w:r>
        <w:rPr>
          <w:sz w:val="24"/>
          <w:szCs w:val="24"/>
          <w:vertAlign w:val="superscript"/>
        </w:rPr>
        <w:t>8</w:t>
      </w:r>
      <w:r>
        <w:rPr>
          <w:sz w:val="24"/>
          <w:szCs w:val="24"/>
        </w:rPr>
        <w:t xml:space="preserve">Current address: </w:t>
      </w:r>
      <w:r w:rsidR="00D136BF" w:rsidRPr="00CB51FB">
        <w:rPr>
          <w:sz w:val="24"/>
          <w:szCs w:val="24"/>
        </w:rPr>
        <w:t>Division of Breast Surgery, Department of Surgery, Dana-Farber Brigham Cancer Center, Boston, Massachusetts, 02115, USA</w:t>
      </w:r>
    </w:p>
    <w:p w14:paraId="0000000A" w14:textId="77777777" w:rsidR="00797359" w:rsidRPr="00CB51FB" w:rsidRDefault="00797359">
      <w:pPr>
        <w:jc w:val="both"/>
        <w:rPr>
          <w:sz w:val="24"/>
          <w:szCs w:val="24"/>
        </w:rPr>
      </w:pPr>
    </w:p>
    <w:p w14:paraId="0000000B" w14:textId="77777777" w:rsidR="00797359" w:rsidRPr="00CB51FB" w:rsidRDefault="00D136BF">
      <w:pPr>
        <w:jc w:val="both"/>
        <w:rPr>
          <w:b/>
          <w:sz w:val="24"/>
          <w:szCs w:val="24"/>
        </w:rPr>
      </w:pPr>
      <w:r w:rsidRPr="00CB51FB">
        <w:rPr>
          <w:b/>
          <w:sz w:val="24"/>
          <w:szCs w:val="24"/>
        </w:rPr>
        <w:t xml:space="preserve">Corresponding author: </w:t>
      </w:r>
    </w:p>
    <w:p w14:paraId="0000000C" w14:textId="77777777" w:rsidR="00797359" w:rsidRPr="00CB51FB" w:rsidRDefault="00D136BF">
      <w:pPr>
        <w:jc w:val="both"/>
        <w:rPr>
          <w:sz w:val="24"/>
          <w:szCs w:val="24"/>
        </w:rPr>
      </w:pPr>
      <w:r w:rsidRPr="00CB51FB">
        <w:rPr>
          <w:sz w:val="24"/>
          <w:szCs w:val="24"/>
        </w:rPr>
        <w:t xml:space="preserve">Britta </w:t>
      </w:r>
      <w:proofErr w:type="spellStart"/>
      <w:r w:rsidRPr="00CB51FB">
        <w:rPr>
          <w:sz w:val="24"/>
          <w:szCs w:val="24"/>
        </w:rPr>
        <w:t>Weigelt</w:t>
      </w:r>
      <w:proofErr w:type="spellEnd"/>
      <w:r w:rsidRPr="00CB51FB">
        <w:rPr>
          <w:sz w:val="24"/>
          <w:szCs w:val="24"/>
        </w:rPr>
        <w:t>, PhD. Department of Pathology and Laboratory Medicine, Memorial Sloan Kettering Cancer Center, New York, NY, 10065, USA.</w:t>
      </w:r>
    </w:p>
    <w:p w14:paraId="0000000D" w14:textId="77777777" w:rsidR="00797359" w:rsidRPr="00CB51FB" w:rsidRDefault="00D136BF">
      <w:pPr>
        <w:jc w:val="both"/>
        <w:rPr>
          <w:sz w:val="24"/>
          <w:szCs w:val="24"/>
        </w:rPr>
      </w:pPr>
      <w:r w:rsidRPr="00CB51FB">
        <w:rPr>
          <w:sz w:val="24"/>
          <w:szCs w:val="24"/>
        </w:rPr>
        <w:t xml:space="preserve">Email: </w:t>
      </w:r>
      <w:hyperlink r:id="rId8">
        <w:r w:rsidRPr="00CB51FB">
          <w:rPr>
            <w:color w:val="0000FF"/>
            <w:sz w:val="24"/>
            <w:szCs w:val="24"/>
            <w:u w:val="single"/>
          </w:rPr>
          <w:t>weigeltb@mskcc.org</w:t>
        </w:r>
      </w:hyperlink>
      <w:r w:rsidRPr="00CB51FB">
        <w:rPr>
          <w:sz w:val="24"/>
          <w:szCs w:val="24"/>
        </w:rPr>
        <w:t xml:space="preserve"> </w:t>
      </w:r>
    </w:p>
    <w:p w14:paraId="0000000E" w14:textId="77777777" w:rsidR="00797359" w:rsidRPr="00CB51FB" w:rsidRDefault="00797359">
      <w:pPr>
        <w:jc w:val="both"/>
        <w:rPr>
          <w:sz w:val="24"/>
          <w:szCs w:val="24"/>
        </w:rPr>
      </w:pPr>
    </w:p>
    <w:p w14:paraId="00000012" w14:textId="77777777" w:rsidR="00797359" w:rsidRPr="00CB51FB" w:rsidRDefault="00797359">
      <w:pPr>
        <w:jc w:val="both"/>
        <w:rPr>
          <w:b/>
          <w:sz w:val="24"/>
          <w:szCs w:val="24"/>
        </w:rPr>
      </w:pPr>
    </w:p>
    <w:p w14:paraId="00000013" w14:textId="77777777" w:rsidR="00797359" w:rsidRPr="00CB51FB" w:rsidRDefault="00D136BF">
      <w:pPr>
        <w:jc w:val="both"/>
        <w:rPr>
          <w:b/>
          <w:sz w:val="24"/>
          <w:szCs w:val="24"/>
        </w:rPr>
      </w:pPr>
      <w:r w:rsidRPr="00CB51FB">
        <w:rPr>
          <w:b/>
          <w:sz w:val="24"/>
          <w:szCs w:val="24"/>
        </w:rPr>
        <w:t xml:space="preserve">Funding: </w:t>
      </w:r>
    </w:p>
    <w:p w14:paraId="00000014" w14:textId="77777777" w:rsidR="00797359" w:rsidRPr="00CB51FB" w:rsidRDefault="00797359">
      <w:pPr>
        <w:jc w:val="both"/>
        <w:rPr>
          <w:b/>
          <w:sz w:val="24"/>
          <w:szCs w:val="24"/>
        </w:rPr>
      </w:pPr>
    </w:p>
    <w:p w14:paraId="00000015" w14:textId="77777777" w:rsidR="00797359" w:rsidRPr="00CB51FB" w:rsidRDefault="00797359">
      <w:pPr>
        <w:jc w:val="both"/>
        <w:rPr>
          <w:b/>
          <w:sz w:val="24"/>
          <w:szCs w:val="24"/>
        </w:rPr>
      </w:pPr>
    </w:p>
    <w:p w14:paraId="00000016" w14:textId="77777777" w:rsidR="00797359" w:rsidRPr="00CB51FB" w:rsidRDefault="00D136BF">
      <w:pPr>
        <w:jc w:val="both"/>
        <w:rPr>
          <w:b/>
          <w:sz w:val="24"/>
          <w:szCs w:val="24"/>
        </w:rPr>
      </w:pPr>
      <w:r w:rsidRPr="00CB51FB">
        <w:rPr>
          <w:b/>
          <w:sz w:val="24"/>
          <w:szCs w:val="24"/>
        </w:rPr>
        <w:t xml:space="preserve">Disclosures: </w:t>
      </w:r>
    </w:p>
    <w:p w14:paraId="0000001A" w14:textId="77777777" w:rsidR="00797359" w:rsidRPr="00CB51FB" w:rsidRDefault="00797359">
      <w:pPr>
        <w:jc w:val="both"/>
        <w:rPr>
          <w:b/>
          <w:sz w:val="24"/>
          <w:szCs w:val="24"/>
        </w:rPr>
      </w:pPr>
    </w:p>
    <w:p w14:paraId="0000001B" w14:textId="77777777" w:rsidR="00797359" w:rsidRPr="00CB51FB" w:rsidRDefault="00797359">
      <w:pPr>
        <w:jc w:val="both"/>
        <w:rPr>
          <w:b/>
          <w:sz w:val="24"/>
          <w:szCs w:val="24"/>
        </w:rPr>
      </w:pPr>
    </w:p>
    <w:p w14:paraId="0000001F" w14:textId="776BC652" w:rsidR="00797359" w:rsidRDefault="00D136BF">
      <w:pPr>
        <w:jc w:val="both"/>
        <w:rPr>
          <w:bCs/>
          <w:sz w:val="24"/>
          <w:szCs w:val="24"/>
        </w:rPr>
      </w:pPr>
      <w:r w:rsidRPr="00CB51FB">
        <w:rPr>
          <w:b/>
          <w:sz w:val="24"/>
          <w:szCs w:val="24"/>
        </w:rPr>
        <w:t xml:space="preserve">Word count: </w:t>
      </w:r>
      <w:r w:rsidR="00E479B9" w:rsidRPr="002C6FA9">
        <w:rPr>
          <w:bCs/>
          <w:sz w:val="24"/>
          <w:szCs w:val="24"/>
        </w:rPr>
        <w:t>2279</w:t>
      </w:r>
    </w:p>
    <w:p w14:paraId="52A8CE4B" w14:textId="4041CA6C" w:rsidR="002C6FA9" w:rsidRDefault="002C6FA9">
      <w:pPr>
        <w:jc w:val="both"/>
        <w:rPr>
          <w:bCs/>
          <w:sz w:val="24"/>
          <w:szCs w:val="24"/>
        </w:rPr>
      </w:pPr>
      <w:r w:rsidRPr="002C6FA9">
        <w:rPr>
          <w:b/>
          <w:sz w:val="24"/>
          <w:szCs w:val="24"/>
        </w:rPr>
        <w:t>Tables</w:t>
      </w:r>
      <w:r>
        <w:rPr>
          <w:bCs/>
          <w:sz w:val="24"/>
          <w:szCs w:val="24"/>
        </w:rPr>
        <w:t>: 3</w:t>
      </w:r>
    </w:p>
    <w:p w14:paraId="006DC18F" w14:textId="79971EE8" w:rsidR="002C6FA9" w:rsidRDefault="002C6FA9">
      <w:pPr>
        <w:jc w:val="both"/>
        <w:rPr>
          <w:bCs/>
          <w:sz w:val="24"/>
          <w:szCs w:val="24"/>
        </w:rPr>
      </w:pPr>
      <w:r w:rsidRPr="002C6FA9">
        <w:rPr>
          <w:b/>
          <w:sz w:val="24"/>
          <w:szCs w:val="24"/>
        </w:rPr>
        <w:t>Figures</w:t>
      </w:r>
      <w:r>
        <w:rPr>
          <w:bCs/>
          <w:sz w:val="24"/>
          <w:szCs w:val="24"/>
        </w:rPr>
        <w:t>: 3</w:t>
      </w:r>
    </w:p>
    <w:p w14:paraId="7D24AB60" w14:textId="3A3990D8" w:rsidR="002C6FA9" w:rsidRPr="00CB51FB" w:rsidRDefault="002C6FA9">
      <w:pPr>
        <w:jc w:val="both"/>
        <w:rPr>
          <w:b/>
          <w:sz w:val="24"/>
          <w:szCs w:val="24"/>
        </w:rPr>
      </w:pPr>
      <w:r w:rsidRPr="002C6FA9">
        <w:rPr>
          <w:b/>
          <w:sz w:val="24"/>
          <w:szCs w:val="24"/>
        </w:rPr>
        <w:t>Supplementary Figures:</w:t>
      </w:r>
      <w:r>
        <w:rPr>
          <w:bCs/>
          <w:sz w:val="24"/>
          <w:szCs w:val="24"/>
        </w:rPr>
        <w:t xml:space="preserve"> 6</w:t>
      </w:r>
    </w:p>
    <w:p w14:paraId="00000020" w14:textId="77777777" w:rsidR="00797359" w:rsidRPr="00CB51FB" w:rsidRDefault="00D136BF">
      <w:pPr>
        <w:jc w:val="both"/>
        <w:rPr>
          <w:sz w:val="24"/>
          <w:szCs w:val="24"/>
        </w:rPr>
      </w:pPr>
      <w:r w:rsidRPr="00CB51FB">
        <w:rPr>
          <w:sz w:val="24"/>
          <w:szCs w:val="24"/>
        </w:rPr>
        <w:br w:type="page"/>
      </w:r>
    </w:p>
    <w:p w14:paraId="00000021" w14:textId="77777777" w:rsidR="00797359" w:rsidRPr="00CB51FB" w:rsidRDefault="00D136BF">
      <w:pPr>
        <w:pStyle w:val="Heading1"/>
        <w:jc w:val="both"/>
        <w:rPr>
          <w:b/>
          <w:bCs/>
          <w:sz w:val="24"/>
          <w:szCs w:val="24"/>
        </w:rPr>
      </w:pPr>
      <w:bookmarkStart w:id="0" w:name="_heading=h.c7ibjzjbpfk2" w:colFirst="0" w:colLast="0"/>
      <w:bookmarkEnd w:id="0"/>
      <w:r w:rsidRPr="00CB51FB">
        <w:rPr>
          <w:b/>
          <w:bCs/>
          <w:sz w:val="24"/>
          <w:szCs w:val="24"/>
        </w:rPr>
        <w:lastRenderedPageBreak/>
        <w:t>Abstract</w:t>
      </w:r>
    </w:p>
    <w:p w14:paraId="2A282D27" w14:textId="52D88175" w:rsidR="0080472C" w:rsidRPr="00AE51A2" w:rsidRDefault="00EE14B6">
      <w:pPr>
        <w:jc w:val="both"/>
        <w:rPr>
          <w:sz w:val="24"/>
          <w:szCs w:val="24"/>
        </w:rPr>
      </w:pPr>
      <w:r w:rsidRPr="00CB51FB">
        <w:rPr>
          <w:color w:val="000000"/>
          <w:sz w:val="24"/>
          <w:szCs w:val="24"/>
        </w:rPr>
        <w:t xml:space="preserve">Neoadjuvant systemic therapy (NST) </w:t>
      </w:r>
      <w:r w:rsidRPr="00CB51FB">
        <w:rPr>
          <w:sz w:val="24"/>
          <w:szCs w:val="24"/>
        </w:rPr>
        <w:t>is</w:t>
      </w:r>
      <w:r w:rsidRPr="00CB51FB">
        <w:rPr>
          <w:color w:val="000000"/>
          <w:sz w:val="24"/>
          <w:szCs w:val="24"/>
        </w:rPr>
        <w:t xml:space="preserve"> the standard-of-care for most patients diagnosed with early breast cancer (EBC)</w:t>
      </w:r>
      <w:r>
        <w:rPr>
          <w:color w:val="000000"/>
          <w:sz w:val="24"/>
          <w:szCs w:val="24"/>
        </w:rPr>
        <w:t xml:space="preserve">. </w:t>
      </w:r>
      <w:r w:rsidRPr="00CB51FB">
        <w:rPr>
          <w:color w:val="000000"/>
          <w:sz w:val="24"/>
          <w:szCs w:val="24"/>
        </w:rPr>
        <w:t xml:space="preserve">Despite </w:t>
      </w:r>
      <w:r w:rsidRPr="00CB51FB">
        <w:rPr>
          <w:sz w:val="24"/>
          <w:szCs w:val="24"/>
        </w:rPr>
        <w:t>advances</w:t>
      </w:r>
      <w:r w:rsidRPr="00CB51FB">
        <w:rPr>
          <w:color w:val="000000"/>
          <w:sz w:val="24"/>
          <w:szCs w:val="24"/>
        </w:rPr>
        <w:t xml:space="preserve"> in the treatment of EBC, approximately 30% of patients experience disease recurrence after NST</w:t>
      </w:r>
      <w:r w:rsidR="00FD358D">
        <w:rPr>
          <w:color w:val="000000"/>
          <w:sz w:val="24"/>
          <w:szCs w:val="24"/>
        </w:rPr>
        <w:t>,</w:t>
      </w:r>
      <w:r w:rsidRPr="00CB51FB">
        <w:rPr>
          <w:color w:val="000000"/>
          <w:sz w:val="24"/>
          <w:szCs w:val="24"/>
        </w:rPr>
        <w:t xml:space="preserve"> highlighting </w:t>
      </w:r>
      <w:r>
        <w:rPr>
          <w:color w:val="000000"/>
          <w:sz w:val="24"/>
          <w:szCs w:val="24"/>
        </w:rPr>
        <w:t xml:space="preserve">the </w:t>
      </w:r>
      <w:r w:rsidRPr="00CB51FB">
        <w:rPr>
          <w:color w:val="000000"/>
          <w:sz w:val="24"/>
          <w:szCs w:val="24"/>
        </w:rPr>
        <w:t>need for innovative strategies.</w:t>
      </w:r>
      <w:r>
        <w:rPr>
          <w:color w:val="000000"/>
          <w:sz w:val="24"/>
          <w:szCs w:val="24"/>
        </w:rPr>
        <w:t xml:space="preserve"> </w:t>
      </w:r>
      <w:r w:rsidRPr="00CB51FB">
        <w:rPr>
          <w:color w:val="000000"/>
          <w:sz w:val="24"/>
          <w:szCs w:val="24"/>
        </w:rPr>
        <w:t xml:space="preserve">An active area of study is the </w:t>
      </w:r>
      <w:r>
        <w:rPr>
          <w:color w:val="000000"/>
          <w:sz w:val="24"/>
          <w:szCs w:val="24"/>
        </w:rPr>
        <w:t xml:space="preserve">use </w:t>
      </w:r>
      <w:r w:rsidRPr="00CB51FB">
        <w:rPr>
          <w:color w:val="000000"/>
          <w:sz w:val="24"/>
          <w:szCs w:val="24"/>
        </w:rPr>
        <w:t xml:space="preserve">of </w:t>
      </w:r>
      <w:r w:rsidR="00237816">
        <w:rPr>
          <w:color w:val="000000"/>
          <w:sz w:val="24"/>
          <w:szCs w:val="24"/>
        </w:rPr>
        <w:t>liquid biopsy</w:t>
      </w:r>
      <w:r w:rsidRPr="00CB51FB">
        <w:rPr>
          <w:color w:val="000000"/>
          <w:sz w:val="24"/>
          <w:szCs w:val="24"/>
        </w:rPr>
        <w:t xml:space="preserve"> to monitor </w:t>
      </w:r>
      <w:r>
        <w:rPr>
          <w:color w:val="000000"/>
          <w:sz w:val="24"/>
          <w:szCs w:val="24"/>
        </w:rPr>
        <w:t xml:space="preserve">treatment </w:t>
      </w:r>
      <w:r w:rsidRPr="00CB51FB">
        <w:rPr>
          <w:color w:val="000000"/>
          <w:sz w:val="24"/>
          <w:szCs w:val="24"/>
        </w:rPr>
        <w:t xml:space="preserve">response </w:t>
      </w:r>
      <w:r>
        <w:rPr>
          <w:color w:val="000000"/>
          <w:sz w:val="24"/>
          <w:szCs w:val="24"/>
        </w:rPr>
        <w:t xml:space="preserve">and </w:t>
      </w:r>
      <w:r w:rsidRPr="00CB51FB">
        <w:rPr>
          <w:color w:val="000000"/>
          <w:sz w:val="24"/>
          <w:szCs w:val="24"/>
        </w:rPr>
        <w:t xml:space="preserve">predict the likelihood of </w:t>
      </w:r>
      <w:r>
        <w:rPr>
          <w:color w:val="000000"/>
          <w:sz w:val="24"/>
          <w:szCs w:val="24"/>
        </w:rPr>
        <w:t>pathological complete response (</w:t>
      </w:r>
      <w:proofErr w:type="spellStart"/>
      <w:r w:rsidRPr="00CB51FB">
        <w:rPr>
          <w:color w:val="000000"/>
          <w:sz w:val="24"/>
          <w:szCs w:val="24"/>
        </w:rPr>
        <w:t>pCR</w:t>
      </w:r>
      <w:proofErr w:type="spellEnd"/>
      <w:r>
        <w:rPr>
          <w:color w:val="000000"/>
          <w:sz w:val="24"/>
          <w:szCs w:val="24"/>
        </w:rPr>
        <w:t>)</w:t>
      </w:r>
      <w:r w:rsidRPr="00CB51FB">
        <w:rPr>
          <w:color w:val="000000"/>
          <w:sz w:val="24"/>
          <w:szCs w:val="24"/>
        </w:rPr>
        <w:t xml:space="preserve"> in patients with EBC.</w:t>
      </w:r>
      <w:r>
        <w:rPr>
          <w:color w:val="000000"/>
          <w:sz w:val="24"/>
          <w:szCs w:val="24"/>
        </w:rPr>
        <w:t xml:space="preserve"> </w:t>
      </w:r>
      <w:r>
        <w:rPr>
          <w:sz w:val="24"/>
          <w:szCs w:val="24"/>
        </w:rPr>
        <w:t>In the current study, w</w:t>
      </w:r>
      <w:r w:rsidRPr="00CB51FB">
        <w:rPr>
          <w:sz w:val="24"/>
          <w:szCs w:val="24"/>
        </w:rPr>
        <w:t>e hypothesized that c</w:t>
      </w:r>
      <w:r w:rsidR="0080472C">
        <w:rPr>
          <w:sz w:val="24"/>
          <w:szCs w:val="24"/>
        </w:rPr>
        <w:t xml:space="preserve">irculating tumor </w:t>
      </w:r>
      <w:r w:rsidRPr="00CB51FB">
        <w:rPr>
          <w:sz w:val="24"/>
          <w:szCs w:val="24"/>
        </w:rPr>
        <w:t xml:space="preserve">DNA </w:t>
      </w:r>
      <w:r w:rsidR="0080472C">
        <w:rPr>
          <w:sz w:val="24"/>
          <w:szCs w:val="24"/>
        </w:rPr>
        <w:t>(</w:t>
      </w:r>
      <w:proofErr w:type="spellStart"/>
      <w:r w:rsidR="0080472C">
        <w:rPr>
          <w:sz w:val="24"/>
          <w:szCs w:val="24"/>
        </w:rPr>
        <w:t>ctDNA</w:t>
      </w:r>
      <w:proofErr w:type="spellEnd"/>
      <w:r w:rsidR="0080472C">
        <w:rPr>
          <w:sz w:val="24"/>
          <w:szCs w:val="24"/>
        </w:rPr>
        <w:t>) in</w:t>
      </w:r>
      <w:r w:rsidRPr="00CB51FB">
        <w:rPr>
          <w:sz w:val="24"/>
          <w:szCs w:val="24"/>
        </w:rPr>
        <w:t xml:space="preserve"> locally advanced breast cancer</w:t>
      </w:r>
      <w:r w:rsidR="0080472C">
        <w:rPr>
          <w:sz w:val="24"/>
          <w:szCs w:val="24"/>
        </w:rPr>
        <w:t xml:space="preserve"> patients</w:t>
      </w:r>
      <w:r w:rsidRPr="00CB51FB">
        <w:rPr>
          <w:sz w:val="24"/>
          <w:szCs w:val="24"/>
        </w:rPr>
        <w:t xml:space="preserve"> </w:t>
      </w:r>
      <w:r>
        <w:rPr>
          <w:sz w:val="24"/>
          <w:szCs w:val="24"/>
        </w:rPr>
        <w:t xml:space="preserve">could </w:t>
      </w:r>
      <w:r w:rsidRPr="00CB51FB">
        <w:rPr>
          <w:sz w:val="24"/>
          <w:szCs w:val="24"/>
        </w:rPr>
        <w:t xml:space="preserve">be </w:t>
      </w:r>
      <w:r>
        <w:rPr>
          <w:sz w:val="24"/>
          <w:szCs w:val="24"/>
        </w:rPr>
        <w:t xml:space="preserve">used as </w:t>
      </w:r>
      <w:r w:rsidRPr="00CB51FB">
        <w:rPr>
          <w:sz w:val="24"/>
          <w:szCs w:val="24"/>
        </w:rPr>
        <w:t xml:space="preserve">a surrogate to invasive biopsies </w:t>
      </w:r>
      <w:r w:rsidR="0080472C">
        <w:rPr>
          <w:sz w:val="24"/>
          <w:szCs w:val="24"/>
        </w:rPr>
        <w:t>and</w:t>
      </w:r>
      <w:r w:rsidRPr="00CB51FB">
        <w:rPr>
          <w:sz w:val="24"/>
          <w:szCs w:val="24"/>
        </w:rPr>
        <w:t xml:space="preserve"> serve as a biomarker to assist in monitoring response to NST</w:t>
      </w:r>
      <w:r w:rsidR="0080472C">
        <w:rPr>
          <w:sz w:val="24"/>
          <w:szCs w:val="24"/>
        </w:rPr>
        <w:t xml:space="preserve">. We observed a </w:t>
      </w:r>
      <w:r w:rsidR="0080472C" w:rsidRPr="00CB51FB">
        <w:rPr>
          <w:sz w:val="24"/>
          <w:szCs w:val="24"/>
        </w:rPr>
        <w:t xml:space="preserve">high prevalence of detectable </w:t>
      </w:r>
      <w:proofErr w:type="spellStart"/>
      <w:r w:rsidR="0080472C" w:rsidRPr="00CB51FB">
        <w:rPr>
          <w:sz w:val="24"/>
          <w:szCs w:val="24"/>
        </w:rPr>
        <w:t>ctDNA</w:t>
      </w:r>
      <w:proofErr w:type="spellEnd"/>
      <w:r w:rsidR="0080472C" w:rsidRPr="00CB51FB">
        <w:rPr>
          <w:sz w:val="24"/>
          <w:szCs w:val="24"/>
        </w:rPr>
        <w:t xml:space="preserve"> at baseline</w:t>
      </w:r>
      <w:r w:rsidR="0080472C">
        <w:rPr>
          <w:sz w:val="24"/>
          <w:szCs w:val="24"/>
        </w:rPr>
        <w:t xml:space="preserve"> but </w:t>
      </w:r>
      <w:r w:rsidR="0080472C" w:rsidRPr="00CB51FB">
        <w:rPr>
          <w:sz w:val="24"/>
          <w:szCs w:val="24"/>
        </w:rPr>
        <w:t>no significant difference</w:t>
      </w:r>
      <w:r w:rsidR="00AE51A2">
        <w:rPr>
          <w:sz w:val="24"/>
          <w:szCs w:val="24"/>
        </w:rPr>
        <w:t>s</w:t>
      </w:r>
      <w:r w:rsidR="0080472C" w:rsidRPr="00CB51FB">
        <w:rPr>
          <w:sz w:val="24"/>
          <w:szCs w:val="24"/>
        </w:rPr>
        <w:t xml:space="preserve"> in </w:t>
      </w:r>
      <w:proofErr w:type="spellStart"/>
      <w:r w:rsidR="0080472C" w:rsidRPr="00CB51FB">
        <w:rPr>
          <w:sz w:val="24"/>
          <w:szCs w:val="24"/>
        </w:rPr>
        <w:t>ctDNA</w:t>
      </w:r>
      <w:proofErr w:type="spellEnd"/>
      <w:r w:rsidR="0080472C" w:rsidRPr="00CB51FB">
        <w:rPr>
          <w:sz w:val="24"/>
          <w:szCs w:val="24"/>
        </w:rPr>
        <w:t xml:space="preserve"> detection</w:t>
      </w:r>
      <w:r w:rsidR="00AE51A2">
        <w:rPr>
          <w:sz w:val="24"/>
          <w:szCs w:val="24"/>
        </w:rPr>
        <w:t xml:space="preserve"> rate</w:t>
      </w:r>
      <w:r w:rsidR="0080472C" w:rsidRPr="00CB51FB">
        <w:rPr>
          <w:sz w:val="24"/>
          <w:szCs w:val="24"/>
        </w:rPr>
        <w:t xml:space="preserve"> between patients with or without </w:t>
      </w:r>
      <w:proofErr w:type="spellStart"/>
      <w:r w:rsidR="0080472C" w:rsidRPr="00CB51FB">
        <w:rPr>
          <w:sz w:val="24"/>
          <w:szCs w:val="24"/>
        </w:rPr>
        <w:t>pCR</w:t>
      </w:r>
      <w:proofErr w:type="spellEnd"/>
      <w:r w:rsidR="0080472C" w:rsidRPr="00CB51FB">
        <w:rPr>
          <w:sz w:val="24"/>
          <w:szCs w:val="24"/>
        </w:rPr>
        <w:t xml:space="preserve"> following </w:t>
      </w:r>
      <w:r w:rsidR="0080472C">
        <w:rPr>
          <w:sz w:val="24"/>
          <w:szCs w:val="24"/>
        </w:rPr>
        <w:t>NST</w:t>
      </w:r>
      <w:r w:rsidR="0080472C" w:rsidRPr="00CB51FB">
        <w:rPr>
          <w:sz w:val="24"/>
          <w:szCs w:val="24"/>
        </w:rPr>
        <w:t>.</w:t>
      </w:r>
      <w:r w:rsidR="00AE51A2">
        <w:rPr>
          <w:sz w:val="24"/>
          <w:szCs w:val="24"/>
        </w:rPr>
        <w:t xml:space="preserve"> There was </w:t>
      </w:r>
      <w:r w:rsidR="00AE51A2" w:rsidRPr="00CB51FB">
        <w:rPr>
          <w:sz w:val="24"/>
          <w:szCs w:val="24"/>
        </w:rPr>
        <w:t xml:space="preserve">a positive association between histological grade and molecular subtype with the </w:t>
      </w:r>
      <w:proofErr w:type="spellStart"/>
      <w:r w:rsidR="00AE51A2">
        <w:rPr>
          <w:sz w:val="24"/>
          <w:szCs w:val="24"/>
        </w:rPr>
        <w:t>ctDNA</w:t>
      </w:r>
      <w:proofErr w:type="spellEnd"/>
      <w:r w:rsidR="00AE51A2">
        <w:rPr>
          <w:sz w:val="24"/>
          <w:szCs w:val="24"/>
        </w:rPr>
        <w:t xml:space="preserve"> fraction</w:t>
      </w:r>
      <w:r w:rsidR="00AE51A2" w:rsidRPr="00CB51FB">
        <w:rPr>
          <w:sz w:val="24"/>
          <w:szCs w:val="24"/>
        </w:rPr>
        <w:t>.</w:t>
      </w:r>
      <w:r w:rsidR="00AE51A2">
        <w:rPr>
          <w:sz w:val="24"/>
          <w:szCs w:val="24"/>
        </w:rPr>
        <w:t xml:space="preserve"> Lastly, c</w:t>
      </w:r>
      <w:r w:rsidR="0080472C">
        <w:rPr>
          <w:sz w:val="24"/>
          <w:szCs w:val="24"/>
        </w:rPr>
        <w:t>irculating cell free DNA (</w:t>
      </w:r>
      <w:proofErr w:type="spellStart"/>
      <w:r w:rsidR="0080472C">
        <w:rPr>
          <w:sz w:val="24"/>
          <w:szCs w:val="24"/>
        </w:rPr>
        <w:t>cfDNA</w:t>
      </w:r>
      <w:proofErr w:type="spellEnd"/>
      <w:r w:rsidR="0080472C">
        <w:rPr>
          <w:sz w:val="24"/>
          <w:szCs w:val="24"/>
        </w:rPr>
        <w:t xml:space="preserve">) </w:t>
      </w:r>
      <w:r w:rsidR="0080472C" w:rsidRPr="00CB51FB">
        <w:rPr>
          <w:sz w:val="24"/>
          <w:szCs w:val="24"/>
        </w:rPr>
        <w:t>concentrations tend</w:t>
      </w:r>
      <w:r w:rsidR="00AE51A2">
        <w:rPr>
          <w:sz w:val="24"/>
          <w:szCs w:val="24"/>
        </w:rPr>
        <w:t>ed</w:t>
      </w:r>
      <w:r w:rsidR="0080472C" w:rsidRPr="00CB51FB">
        <w:rPr>
          <w:sz w:val="24"/>
          <w:szCs w:val="24"/>
        </w:rPr>
        <w:t xml:space="preserve"> to increase during NST</w:t>
      </w:r>
      <w:r w:rsidR="00AE51A2">
        <w:rPr>
          <w:sz w:val="24"/>
          <w:szCs w:val="24"/>
        </w:rPr>
        <w:t xml:space="preserve"> </w:t>
      </w:r>
      <w:r w:rsidR="00CB1EBC">
        <w:rPr>
          <w:sz w:val="24"/>
          <w:szCs w:val="24"/>
        </w:rPr>
        <w:t>with</w:t>
      </w:r>
      <w:r w:rsidR="00AE51A2">
        <w:rPr>
          <w:sz w:val="24"/>
          <w:szCs w:val="24"/>
        </w:rPr>
        <w:t xml:space="preserve"> </w:t>
      </w:r>
      <w:r w:rsidR="0080472C" w:rsidRPr="00CB51FB">
        <w:rPr>
          <w:sz w:val="24"/>
          <w:szCs w:val="24"/>
        </w:rPr>
        <w:t xml:space="preserve">a higher </w:t>
      </w:r>
      <w:proofErr w:type="spellStart"/>
      <w:r w:rsidR="00AE51A2" w:rsidRPr="00CB51FB">
        <w:rPr>
          <w:sz w:val="24"/>
          <w:szCs w:val="24"/>
        </w:rPr>
        <w:t>cfDNA</w:t>
      </w:r>
      <w:proofErr w:type="spellEnd"/>
      <w:r w:rsidR="00AE51A2" w:rsidRPr="00CB51FB">
        <w:rPr>
          <w:sz w:val="24"/>
          <w:szCs w:val="24"/>
        </w:rPr>
        <w:t xml:space="preserve"> </w:t>
      </w:r>
      <w:r w:rsidR="0080472C" w:rsidRPr="00CB51FB">
        <w:rPr>
          <w:sz w:val="24"/>
          <w:szCs w:val="24"/>
        </w:rPr>
        <w:t>concentration in patients with residual disease at surgery</w:t>
      </w:r>
      <w:r w:rsidR="00AE51A2">
        <w:rPr>
          <w:sz w:val="24"/>
          <w:szCs w:val="24"/>
        </w:rPr>
        <w:t xml:space="preserve">. These findings </w:t>
      </w:r>
      <w:r w:rsidR="00AE51A2" w:rsidRPr="00CB51FB">
        <w:rPr>
          <w:sz w:val="24"/>
          <w:szCs w:val="24"/>
        </w:rPr>
        <w:t xml:space="preserve">underscore the potential clinical utility of </w:t>
      </w:r>
      <w:proofErr w:type="spellStart"/>
      <w:r w:rsidR="00AE51A2" w:rsidRPr="00CB51FB">
        <w:rPr>
          <w:sz w:val="24"/>
          <w:szCs w:val="24"/>
        </w:rPr>
        <w:t>ctDNA</w:t>
      </w:r>
      <w:proofErr w:type="spellEnd"/>
      <w:r w:rsidR="00AE51A2" w:rsidRPr="00CB51FB">
        <w:rPr>
          <w:sz w:val="24"/>
          <w:szCs w:val="24"/>
        </w:rPr>
        <w:t xml:space="preserve"> as a non-invasive biomarker for monitoring disease progression in </w:t>
      </w:r>
      <w:r w:rsidR="00862E1F">
        <w:rPr>
          <w:sz w:val="24"/>
          <w:szCs w:val="24"/>
        </w:rPr>
        <w:t xml:space="preserve">EBC </w:t>
      </w:r>
      <w:r w:rsidR="00AE51A2" w:rsidRPr="00CB51FB">
        <w:rPr>
          <w:sz w:val="24"/>
          <w:szCs w:val="24"/>
        </w:rPr>
        <w:t>patients</w:t>
      </w:r>
      <w:r w:rsidR="00AE51A2">
        <w:rPr>
          <w:sz w:val="24"/>
          <w:szCs w:val="24"/>
        </w:rPr>
        <w:t>.</w:t>
      </w:r>
    </w:p>
    <w:p w14:paraId="00000023" w14:textId="7804F0EC" w:rsidR="00797359" w:rsidRPr="00CB51FB" w:rsidRDefault="00D136BF">
      <w:pPr>
        <w:jc w:val="both"/>
        <w:rPr>
          <w:sz w:val="24"/>
          <w:szCs w:val="24"/>
          <w:highlight w:val="yellow"/>
        </w:rPr>
      </w:pPr>
      <w:r w:rsidRPr="00CB51FB">
        <w:rPr>
          <w:sz w:val="24"/>
          <w:szCs w:val="24"/>
        </w:rPr>
        <w:br w:type="page"/>
      </w:r>
    </w:p>
    <w:p w14:paraId="00000024" w14:textId="2B6EECA1" w:rsidR="00797359" w:rsidRPr="00CB51FB" w:rsidRDefault="008D11F1">
      <w:pPr>
        <w:pStyle w:val="Heading1"/>
        <w:jc w:val="both"/>
        <w:rPr>
          <w:b/>
          <w:bCs/>
          <w:sz w:val="24"/>
          <w:szCs w:val="24"/>
        </w:rPr>
      </w:pPr>
      <w:bookmarkStart w:id="1" w:name="_heading=h.o920w0v8xpac" w:colFirst="0" w:colLast="0"/>
      <w:bookmarkEnd w:id="1"/>
      <w:r>
        <w:rPr>
          <w:b/>
          <w:bCs/>
          <w:sz w:val="24"/>
          <w:szCs w:val="24"/>
        </w:rPr>
        <w:lastRenderedPageBreak/>
        <w:t>Introduction</w:t>
      </w:r>
    </w:p>
    <w:p w14:paraId="00000025" w14:textId="7702E47B" w:rsidR="00797359" w:rsidRPr="00CB51FB" w:rsidRDefault="00D136BF">
      <w:pPr>
        <w:jc w:val="both"/>
        <w:rPr>
          <w:color w:val="000000"/>
          <w:sz w:val="24"/>
          <w:szCs w:val="24"/>
        </w:rPr>
      </w:pPr>
      <w:r w:rsidRPr="00CB51FB">
        <w:rPr>
          <w:color w:val="000000"/>
          <w:sz w:val="24"/>
          <w:szCs w:val="24"/>
        </w:rPr>
        <w:t xml:space="preserve">Neoadjuvant systemic therapy (NST) </w:t>
      </w:r>
      <w:r w:rsidRPr="00CB51FB">
        <w:rPr>
          <w:sz w:val="24"/>
          <w:szCs w:val="24"/>
        </w:rPr>
        <w:t>is</w:t>
      </w:r>
      <w:r w:rsidRPr="00CB51FB">
        <w:rPr>
          <w:color w:val="000000"/>
          <w:sz w:val="24"/>
          <w:szCs w:val="24"/>
        </w:rPr>
        <w:t xml:space="preserve"> the standard-of-care for most patients diagnosed with stage II-III early breast cancer (EBC), especially those with human epidermal growth factor receptor 2-positive (HER2</w:t>
      </w:r>
      <w:r w:rsidR="006E5344">
        <w:rPr>
          <w:color w:val="000000"/>
          <w:sz w:val="24"/>
          <w:szCs w:val="24"/>
        </w:rPr>
        <w:t>-positive</w:t>
      </w:r>
      <w:r w:rsidRPr="00CB51FB">
        <w:rPr>
          <w:color w:val="000000"/>
          <w:sz w:val="24"/>
          <w:szCs w:val="24"/>
        </w:rPr>
        <w:t xml:space="preserve">) and triple-negative </w:t>
      </w:r>
      <w:r w:rsidR="00862E1F">
        <w:rPr>
          <w:color w:val="000000"/>
          <w:sz w:val="24"/>
          <w:szCs w:val="24"/>
        </w:rPr>
        <w:t>disease</w:t>
      </w:r>
      <w:r w:rsidR="00862E1F" w:rsidRPr="00CB51FB">
        <w:rPr>
          <w:color w:val="000000"/>
          <w:sz w:val="24"/>
          <w:szCs w:val="24"/>
          <w:vertAlign w:val="superscript"/>
        </w:rPr>
        <w:t>1</w:t>
      </w:r>
      <w:r w:rsidRPr="00CB51FB">
        <w:rPr>
          <w:color w:val="000000"/>
          <w:sz w:val="24"/>
          <w:szCs w:val="24"/>
          <w:vertAlign w:val="superscript"/>
        </w:rPr>
        <w:t>-3</w:t>
      </w:r>
      <w:r w:rsidRPr="00CB51FB">
        <w:rPr>
          <w:color w:val="000000"/>
          <w:sz w:val="24"/>
          <w:szCs w:val="24"/>
        </w:rPr>
        <w:t xml:space="preserve">. The goals of NST include tumor shrinkage to favor breast-conserving surgery, </w:t>
      </w:r>
      <w:r w:rsidRPr="00CB51FB">
        <w:rPr>
          <w:i/>
          <w:color w:val="000000"/>
          <w:sz w:val="24"/>
          <w:szCs w:val="24"/>
        </w:rPr>
        <w:t>in vivo</w:t>
      </w:r>
      <w:r w:rsidRPr="00CB51FB">
        <w:rPr>
          <w:color w:val="000000"/>
          <w:sz w:val="24"/>
          <w:szCs w:val="24"/>
        </w:rPr>
        <w:t xml:space="preserve"> assessment of drug sensitivity and tailor</w:t>
      </w:r>
      <w:r w:rsidR="008D11F1">
        <w:rPr>
          <w:color w:val="000000"/>
          <w:sz w:val="24"/>
          <w:szCs w:val="24"/>
        </w:rPr>
        <w:t>ing</w:t>
      </w:r>
      <w:r w:rsidRPr="00CB51FB">
        <w:rPr>
          <w:color w:val="000000"/>
          <w:sz w:val="24"/>
          <w:szCs w:val="24"/>
        </w:rPr>
        <w:t xml:space="preserve"> </w:t>
      </w:r>
      <w:r w:rsidR="008D11F1">
        <w:rPr>
          <w:color w:val="000000"/>
          <w:sz w:val="24"/>
          <w:szCs w:val="24"/>
        </w:rPr>
        <w:t xml:space="preserve">of </w:t>
      </w:r>
      <w:r w:rsidRPr="00CB51FB">
        <w:rPr>
          <w:color w:val="000000"/>
          <w:sz w:val="24"/>
          <w:szCs w:val="24"/>
        </w:rPr>
        <w:t>post-NST treatment based on the initial tumor</w:t>
      </w:r>
      <w:r w:rsidRPr="00CB51FB">
        <w:rPr>
          <w:sz w:val="24"/>
          <w:szCs w:val="24"/>
        </w:rPr>
        <w:t>’s</w:t>
      </w:r>
      <w:r w:rsidRPr="00CB51FB">
        <w:rPr>
          <w:color w:val="000000"/>
          <w:sz w:val="24"/>
          <w:szCs w:val="24"/>
        </w:rPr>
        <w:t xml:space="preserve"> response</w:t>
      </w:r>
      <w:r w:rsidRPr="00CB51FB">
        <w:rPr>
          <w:color w:val="000000"/>
          <w:sz w:val="24"/>
          <w:szCs w:val="24"/>
          <w:vertAlign w:val="superscript"/>
        </w:rPr>
        <w:t>1</w:t>
      </w:r>
      <w:r w:rsidRPr="00CB51FB">
        <w:rPr>
          <w:color w:val="000000"/>
          <w:sz w:val="24"/>
          <w:szCs w:val="24"/>
        </w:rPr>
        <w:t xml:space="preserve">. </w:t>
      </w:r>
      <w:r w:rsidRPr="00CB51FB">
        <w:rPr>
          <w:sz w:val="24"/>
          <w:szCs w:val="24"/>
        </w:rPr>
        <w:t>P</w:t>
      </w:r>
      <w:r w:rsidRPr="00CB51FB">
        <w:rPr>
          <w:color w:val="000000"/>
          <w:sz w:val="24"/>
          <w:szCs w:val="24"/>
        </w:rPr>
        <w:t>athologic complete response (</w:t>
      </w:r>
      <w:proofErr w:type="spellStart"/>
      <w:r w:rsidRPr="00CB51FB">
        <w:rPr>
          <w:color w:val="000000"/>
          <w:sz w:val="24"/>
          <w:szCs w:val="24"/>
        </w:rPr>
        <w:t>pCR</w:t>
      </w:r>
      <w:proofErr w:type="spellEnd"/>
      <w:r w:rsidRPr="00CB51FB">
        <w:rPr>
          <w:color w:val="000000"/>
          <w:sz w:val="24"/>
          <w:szCs w:val="24"/>
        </w:rPr>
        <w:t xml:space="preserve">) </w:t>
      </w:r>
      <w:r w:rsidR="00862E1F">
        <w:rPr>
          <w:color w:val="000000"/>
          <w:sz w:val="24"/>
          <w:szCs w:val="24"/>
        </w:rPr>
        <w:t>is observed</w:t>
      </w:r>
      <w:r w:rsidR="00862E1F" w:rsidRPr="00CB51FB">
        <w:rPr>
          <w:color w:val="000000"/>
          <w:sz w:val="24"/>
          <w:szCs w:val="24"/>
        </w:rPr>
        <w:t xml:space="preserve"> </w:t>
      </w:r>
      <w:r w:rsidRPr="00CB51FB">
        <w:rPr>
          <w:color w:val="000000"/>
          <w:sz w:val="24"/>
          <w:szCs w:val="24"/>
        </w:rPr>
        <w:t xml:space="preserve">in 10-60% of patients receiving NST, with higher </w:t>
      </w:r>
      <w:r w:rsidRPr="00CB51FB">
        <w:rPr>
          <w:sz w:val="24"/>
          <w:szCs w:val="24"/>
        </w:rPr>
        <w:t>rates seen</w:t>
      </w:r>
      <w:r w:rsidRPr="00CB51FB">
        <w:rPr>
          <w:color w:val="000000"/>
          <w:sz w:val="24"/>
          <w:szCs w:val="24"/>
        </w:rPr>
        <w:t xml:space="preserve"> in triple-negative and HER2</w:t>
      </w:r>
      <w:r w:rsidR="006E5344">
        <w:rPr>
          <w:color w:val="000000"/>
          <w:sz w:val="24"/>
          <w:szCs w:val="24"/>
        </w:rPr>
        <w:t>-positive</w:t>
      </w:r>
      <w:r w:rsidRPr="00CB51FB">
        <w:rPr>
          <w:color w:val="000000"/>
          <w:sz w:val="24"/>
          <w:szCs w:val="24"/>
        </w:rPr>
        <w:t xml:space="preserve"> subtypes</w:t>
      </w:r>
      <w:r w:rsidRPr="00CB51FB">
        <w:rPr>
          <w:color w:val="000000"/>
          <w:sz w:val="24"/>
          <w:szCs w:val="24"/>
          <w:vertAlign w:val="superscript"/>
        </w:rPr>
        <w:t>4</w:t>
      </w:r>
      <w:r w:rsidRPr="00CB51FB">
        <w:rPr>
          <w:color w:val="000000"/>
          <w:sz w:val="24"/>
          <w:szCs w:val="24"/>
        </w:rPr>
        <w:t xml:space="preserve">. The prognostic significance of achieving </w:t>
      </w:r>
      <w:proofErr w:type="spellStart"/>
      <w:r w:rsidRPr="00CB51FB">
        <w:rPr>
          <w:color w:val="000000"/>
          <w:sz w:val="24"/>
          <w:szCs w:val="24"/>
        </w:rPr>
        <w:t>pCR</w:t>
      </w:r>
      <w:proofErr w:type="spellEnd"/>
      <w:r w:rsidRPr="00CB51FB">
        <w:rPr>
          <w:color w:val="000000"/>
          <w:sz w:val="24"/>
          <w:szCs w:val="24"/>
        </w:rPr>
        <w:t xml:space="preserve"> to NST is well </w:t>
      </w:r>
      <w:r w:rsidRPr="00CB51FB">
        <w:rPr>
          <w:sz w:val="24"/>
          <w:szCs w:val="24"/>
        </w:rPr>
        <w:t>established</w:t>
      </w:r>
      <w:r w:rsidRPr="00CB51FB">
        <w:rPr>
          <w:color w:val="000000"/>
          <w:sz w:val="24"/>
          <w:szCs w:val="24"/>
        </w:rPr>
        <w:t xml:space="preserve">, with patients achieving </w:t>
      </w:r>
      <w:proofErr w:type="spellStart"/>
      <w:r w:rsidRPr="00CB51FB">
        <w:rPr>
          <w:color w:val="000000"/>
          <w:sz w:val="24"/>
          <w:szCs w:val="24"/>
        </w:rPr>
        <w:t>pCR</w:t>
      </w:r>
      <w:proofErr w:type="spellEnd"/>
      <w:r w:rsidRPr="00CB51FB">
        <w:rPr>
          <w:color w:val="000000"/>
          <w:sz w:val="24"/>
          <w:szCs w:val="24"/>
        </w:rPr>
        <w:t xml:space="preserve"> experiencing excellent disease-free survival</w:t>
      </w:r>
      <w:r w:rsidRPr="00CB51FB">
        <w:rPr>
          <w:color w:val="000000"/>
          <w:sz w:val="24"/>
          <w:szCs w:val="24"/>
          <w:vertAlign w:val="superscript"/>
        </w:rPr>
        <w:t>5</w:t>
      </w:r>
      <w:r w:rsidRPr="00CB51FB">
        <w:rPr>
          <w:color w:val="000000"/>
          <w:sz w:val="24"/>
          <w:szCs w:val="24"/>
        </w:rPr>
        <w:t xml:space="preserve">. Despite </w:t>
      </w:r>
      <w:r w:rsidRPr="00CB51FB">
        <w:rPr>
          <w:sz w:val="24"/>
          <w:szCs w:val="24"/>
        </w:rPr>
        <w:t>advances</w:t>
      </w:r>
      <w:r w:rsidRPr="00CB51FB">
        <w:rPr>
          <w:color w:val="000000"/>
          <w:sz w:val="24"/>
          <w:szCs w:val="24"/>
        </w:rPr>
        <w:t xml:space="preserve"> in the treatment of EBC, approximately 30% of patients experience disease recurrence after NST and surgery</w:t>
      </w:r>
      <w:r w:rsidRPr="00CB51FB">
        <w:rPr>
          <w:color w:val="000000"/>
          <w:sz w:val="24"/>
          <w:szCs w:val="24"/>
          <w:vertAlign w:val="superscript"/>
        </w:rPr>
        <w:t>5</w:t>
      </w:r>
      <w:r w:rsidRPr="00CB51FB">
        <w:rPr>
          <w:color w:val="000000"/>
          <w:sz w:val="24"/>
          <w:szCs w:val="24"/>
        </w:rPr>
        <w:t>, highlighting a critical need for innovative strategies to predict and monitor treatment response and disease progression. An active area of study is the development of non-invasive tools to monitor response to NST</w:t>
      </w:r>
      <w:r w:rsidR="008D11F1">
        <w:rPr>
          <w:color w:val="000000"/>
          <w:sz w:val="24"/>
          <w:szCs w:val="24"/>
        </w:rPr>
        <w:t xml:space="preserve"> and </w:t>
      </w:r>
      <w:r w:rsidRPr="00CB51FB">
        <w:rPr>
          <w:color w:val="000000"/>
          <w:sz w:val="24"/>
          <w:szCs w:val="24"/>
        </w:rPr>
        <w:t xml:space="preserve">predict the likelihood of </w:t>
      </w:r>
      <w:proofErr w:type="spellStart"/>
      <w:r w:rsidRPr="00CB51FB">
        <w:rPr>
          <w:color w:val="000000"/>
          <w:sz w:val="24"/>
          <w:szCs w:val="24"/>
        </w:rPr>
        <w:t>pCR</w:t>
      </w:r>
      <w:proofErr w:type="spellEnd"/>
      <w:r w:rsidRPr="00CB51FB">
        <w:rPr>
          <w:color w:val="000000"/>
          <w:sz w:val="24"/>
          <w:szCs w:val="24"/>
        </w:rPr>
        <w:t xml:space="preserve"> in patients with EBC.</w:t>
      </w:r>
    </w:p>
    <w:p w14:paraId="00000026" w14:textId="77777777" w:rsidR="00797359" w:rsidRPr="00CB51FB" w:rsidRDefault="00797359">
      <w:pPr>
        <w:jc w:val="both"/>
        <w:rPr>
          <w:color w:val="000000"/>
          <w:sz w:val="24"/>
          <w:szCs w:val="24"/>
        </w:rPr>
      </w:pPr>
    </w:p>
    <w:p w14:paraId="00000027" w14:textId="2D65CF71" w:rsidR="00797359" w:rsidRPr="00CB51FB" w:rsidRDefault="00D136BF">
      <w:pPr>
        <w:jc w:val="both"/>
        <w:rPr>
          <w:sz w:val="24"/>
          <w:szCs w:val="24"/>
        </w:rPr>
      </w:pPr>
      <w:r w:rsidRPr="00CB51FB">
        <w:rPr>
          <w:color w:val="000000"/>
          <w:sz w:val="24"/>
          <w:szCs w:val="24"/>
        </w:rPr>
        <w:t xml:space="preserve">Liquid </w:t>
      </w:r>
      <w:r w:rsidRPr="00CB51FB">
        <w:rPr>
          <w:sz w:val="24"/>
          <w:szCs w:val="24"/>
        </w:rPr>
        <w:t>biopsy</w:t>
      </w:r>
      <w:ins w:id="2" w:author="Kim, Sarah" w:date="2024-06-10T13:30:00Z">
        <w:r w:rsidR="00713EC0">
          <w:rPr>
            <w:sz w:val="24"/>
            <w:szCs w:val="24"/>
          </w:rPr>
          <w:t>,</w:t>
        </w:r>
      </w:ins>
      <w:r w:rsidRPr="00CB51FB">
        <w:rPr>
          <w:color w:val="000000"/>
          <w:sz w:val="24"/>
          <w:szCs w:val="24"/>
        </w:rPr>
        <w:t xml:space="preserve"> which </w:t>
      </w:r>
      <w:r w:rsidR="003929E7">
        <w:rPr>
          <w:sz w:val="24"/>
          <w:szCs w:val="24"/>
        </w:rPr>
        <w:t xml:space="preserve">consists in </w:t>
      </w:r>
      <w:r w:rsidRPr="00CB51FB">
        <w:rPr>
          <w:color w:val="000000"/>
          <w:sz w:val="24"/>
          <w:szCs w:val="24"/>
        </w:rPr>
        <w:t xml:space="preserve">sampling of body fluids such as </w:t>
      </w:r>
      <w:r w:rsidR="00862E1F">
        <w:rPr>
          <w:color w:val="000000"/>
          <w:sz w:val="24"/>
          <w:szCs w:val="24"/>
        </w:rPr>
        <w:t xml:space="preserve">peripheral </w:t>
      </w:r>
      <w:r w:rsidRPr="00CB51FB">
        <w:rPr>
          <w:color w:val="000000"/>
          <w:sz w:val="24"/>
          <w:szCs w:val="24"/>
        </w:rPr>
        <w:t xml:space="preserve">blood to assess biomarkers that could inform patient management, has </w:t>
      </w:r>
      <w:r w:rsidRPr="00CB51FB">
        <w:rPr>
          <w:sz w:val="24"/>
          <w:szCs w:val="24"/>
        </w:rPr>
        <w:t>gained traction for</w:t>
      </w:r>
      <w:r w:rsidRPr="00CB51FB">
        <w:rPr>
          <w:color w:val="000000"/>
          <w:sz w:val="24"/>
          <w:szCs w:val="24"/>
        </w:rPr>
        <w:t xml:space="preserve"> several medical </w:t>
      </w:r>
      <w:r w:rsidRPr="00CB51FB">
        <w:rPr>
          <w:sz w:val="24"/>
          <w:szCs w:val="24"/>
        </w:rPr>
        <w:t>purposes</w:t>
      </w:r>
      <w:r w:rsidRPr="00CB51FB">
        <w:rPr>
          <w:color w:val="000000"/>
          <w:sz w:val="24"/>
          <w:szCs w:val="24"/>
        </w:rPr>
        <w:t>, including non-invasive prenatal testing and organ transplantation monitoring</w:t>
      </w:r>
      <w:r w:rsidRPr="00CB51FB">
        <w:rPr>
          <w:color w:val="000000"/>
          <w:sz w:val="24"/>
          <w:szCs w:val="24"/>
          <w:vertAlign w:val="superscript"/>
        </w:rPr>
        <w:t>6,7</w:t>
      </w:r>
      <w:r w:rsidRPr="00CB51FB">
        <w:rPr>
          <w:color w:val="000000"/>
          <w:sz w:val="24"/>
          <w:szCs w:val="24"/>
        </w:rPr>
        <w:t xml:space="preserve">. The use of liquid biopsy in oncology, through the analysis of circulating </w:t>
      </w:r>
      <w:r w:rsidRPr="00CB51FB">
        <w:rPr>
          <w:sz w:val="24"/>
          <w:szCs w:val="24"/>
          <w:highlight w:val="white"/>
        </w:rPr>
        <w:t xml:space="preserve">tumor-derived DNA </w:t>
      </w:r>
      <w:r w:rsidRPr="00CB51FB">
        <w:rPr>
          <w:color w:val="000000"/>
          <w:sz w:val="24"/>
          <w:szCs w:val="24"/>
        </w:rPr>
        <w:t>(</w:t>
      </w:r>
      <w:proofErr w:type="spellStart"/>
      <w:r w:rsidRPr="00CB51FB">
        <w:rPr>
          <w:color w:val="000000"/>
          <w:sz w:val="24"/>
          <w:szCs w:val="24"/>
        </w:rPr>
        <w:t>ctDNA</w:t>
      </w:r>
      <w:proofErr w:type="spellEnd"/>
      <w:r w:rsidRPr="00CB51FB">
        <w:rPr>
          <w:color w:val="000000"/>
          <w:sz w:val="24"/>
          <w:szCs w:val="24"/>
        </w:rPr>
        <w:t xml:space="preserve">) from plasma, may have utility at almost every stage of </w:t>
      </w:r>
      <w:r w:rsidR="00862E1F">
        <w:rPr>
          <w:color w:val="000000"/>
          <w:sz w:val="24"/>
          <w:szCs w:val="24"/>
        </w:rPr>
        <w:t xml:space="preserve">a </w:t>
      </w:r>
      <w:r w:rsidRPr="00CB51FB">
        <w:rPr>
          <w:color w:val="000000"/>
          <w:sz w:val="24"/>
          <w:szCs w:val="24"/>
        </w:rPr>
        <w:t>patient</w:t>
      </w:r>
      <w:r w:rsidR="00862E1F">
        <w:rPr>
          <w:color w:val="000000"/>
          <w:sz w:val="24"/>
          <w:szCs w:val="24"/>
        </w:rPr>
        <w:t>’s</w:t>
      </w:r>
      <w:r w:rsidRPr="00CB51FB">
        <w:rPr>
          <w:color w:val="000000"/>
          <w:sz w:val="24"/>
          <w:szCs w:val="24"/>
        </w:rPr>
        <w:t xml:space="preserve"> management, including treatment monitoring, detection of minimal residual disease (MRD) and the identification of genetic alterations that can be predictive of response or resistance to specific therapies</w:t>
      </w:r>
      <w:r w:rsidRPr="00CB51FB">
        <w:rPr>
          <w:color w:val="000000"/>
          <w:sz w:val="24"/>
          <w:szCs w:val="24"/>
          <w:vertAlign w:val="superscript"/>
        </w:rPr>
        <w:t>8,9</w:t>
      </w:r>
      <w:r w:rsidRPr="00CB51FB">
        <w:rPr>
          <w:color w:val="000000"/>
          <w:sz w:val="24"/>
          <w:szCs w:val="24"/>
        </w:rPr>
        <w:t xml:space="preserve">. </w:t>
      </w:r>
      <w:proofErr w:type="spellStart"/>
      <w:r w:rsidRPr="00CB51FB">
        <w:rPr>
          <w:sz w:val="24"/>
          <w:szCs w:val="24"/>
        </w:rPr>
        <w:t>ctDNA</w:t>
      </w:r>
      <w:proofErr w:type="spellEnd"/>
      <w:r w:rsidRPr="00CB51FB">
        <w:rPr>
          <w:sz w:val="24"/>
          <w:szCs w:val="24"/>
        </w:rPr>
        <w:t xml:space="preserve"> generally comprises only a small fraction of total DNA in plasma and has been shown to vary according to cancer type and disease burden with measurably higher quantities detected in advanced tumors compared to early-stage disease</w:t>
      </w:r>
      <w:r w:rsidRPr="00CB51FB">
        <w:rPr>
          <w:sz w:val="24"/>
          <w:szCs w:val="24"/>
          <w:highlight w:val="white"/>
          <w:vertAlign w:val="superscript"/>
        </w:rPr>
        <w:t>10-12</w:t>
      </w:r>
      <w:r w:rsidRPr="00CB51FB">
        <w:rPr>
          <w:sz w:val="24"/>
          <w:szCs w:val="24"/>
        </w:rPr>
        <w:t>.</w:t>
      </w:r>
    </w:p>
    <w:p w14:paraId="00000028" w14:textId="77777777" w:rsidR="00797359" w:rsidRPr="00CB51FB" w:rsidRDefault="00797359">
      <w:pPr>
        <w:jc w:val="both"/>
        <w:rPr>
          <w:sz w:val="24"/>
          <w:szCs w:val="24"/>
        </w:rPr>
      </w:pPr>
    </w:p>
    <w:p w14:paraId="00000029" w14:textId="77777777" w:rsidR="00797359" w:rsidRPr="00CB51FB" w:rsidRDefault="00D136BF">
      <w:pPr>
        <w:jc w:val="both"/>
        <w:rPr>
          <w:sz w:val="24"/>
          <w:szCs w:val="24"/>
        </w:rPr>
      </w:pPr>
      <w:r w:rsidRPr="00CB51FB">
        <w:rPr>
          <w:sz w:val="24"/>
          <w:szCs w:val="24"/>
        </w:rPr>
        <w:t xml:space="preserve">In breast cancer, the use of </w:t>
      </w:r>
      <w:proofErr w:type="spellStart"/>
      <w:r w:rsidRPr="00CB51FB">
        <w:rPr>
          <w:sz w:val="24"/>
          <w:szCs w:val="24"/>
        </w:rPr>
        <w:t>ctDNA</w:t>
      </w:r>
      <w:proofErr w:type="spellEnd"/>
      <w:r w:rsidRPr="00CB51FB">
        <w:rPr>
          <w:sz w:val="24"/>
          <w:szCs w:val="24"/>
        </w:rPr>
        <w:t xml:space="preserve"> in clinical practice is currently recommended for patients with metastatic disease to assess the repertoire of actionable genetic alterations</w:t>
      </w:r>
      <w:r w:rsidRPr="00CB51FB">
        <w:rPr>
          <w:sz w:val="24"/>
          <w:szCs w:val="24"/>
          <w:vertAlign w:val="superscript"/>
        </w:rPr>
        <w:t>13,14</w:t>
      </w:r>
      <w:r w:rsidRPr="00CB51FB">
        <w:rPr>
          <w:sz w:val="24"/>
          <w:szCs w:val="24"/>
        </w:rPr>
        <w:t xml:space="preserve"> as well as to identify mechanisms of therapeutic resistance (e.g., </w:t>
      </w:r>
      <w:r w:rsidRPr="00CB51FB">
        <w:rPr>
          <w:i/>
          <w:sz w:val="24"/>
          <w:szCs w:val="24"/>
        </w:rPr>
        <w:t>ESR1</w:t>
      </w:r>
      <w:r w:rsidRPr="00CB51FB">
        <w:rPr>
          <w:sz w:val="24"/>
          <w:szCs w:val="24"/>
        </w:rPr>
        <w:t xml:space="preserve"> hotspot mutations)</w:t>
      </w:r>
      <w:r w:rsidRPr="00CB51FB">
        <w:rPr>
          <w:sz w:val="24"/>
          <w:szCs w:val="24"/>
          <w:vertAlign w:val="superscript"/>
        </w:rPr>
        <w:t>15,16</w:t>
      </w:r>
      <w:r w:rsidRPr="00CB51FB">
        <w:rPr>
          <w:sz w:val="24"/>
          <w:szCs w:val="24"/>
        </w:rPr>
        <w:t xml:space="preserve">. In EBC, some studies have suggested the utility of </w:t>
      </w:r>
      <w:proofErr w:type="spellStart"/>
      <w:r w:rsidRPr="00CB51FB">
        <w:rPr>
          <w:sz w:val="24"/>
          <w:szCs w:val="24"/>
        </w:rPr>
        <w:t>ctDNA</w:t>
      </w:r>
      <w:proofErr w:type="spellEnd"/>
      <w:r w:rsidRPr="00CB51FB">
        <w:rPr>
          <w:sz w:val="24"/>
          <w:szCs w:val="24"/>
        </w:rPr>
        <w:t>-based methodologies to assess residual disease and potentially identify patients at higher risk of distant relapse</w:t>
      </w:r>
      <w:r w:rsidRPr="00CB51FB">
        <w:rPr>
          <w:sz w:val="24"/>
          <w:szCs w:val="24"/>
          <w:vertAlign w:val="superscript"/>
        </w:rPr>
        <w:t>17-19</w:t>
      </w:r>
      <w:r w:rsidRPr="00CB51FB">
        <w:rPr>
          <w:sz w:val="24"/>
          <w:szCs w:val="24"/>
        </w:rPr>
        <w:t xml:space="preserve">. The detection of </w:t>
      </w:r>
      <w:proofErr w:type="spellStart"/>
      <w:r w:rsidRPr="00CB51FB">
        <w:rPr>
          <w:sz w:val="24"/>
          <w:szCs w:val="24"/>
        </w:rPr>
        <w:t>ctDNA</w:t>
      </w:r>
      <w:proofErr w:type="spellEnd"/>
      <w:r w:rsidRPr="00CB51FB">
        <w:rPr>
          <w:sz w:val="24"/>
          <w:szCs w:val="24"/>
        </w:rPr>
        <w:t xml:space="preserve"> after NST has emerged as an independent predictor of recurrence, underscoring its potential in tailoring patient-specific therapeutic strategies</w:t>
      </w:r>
      <w:r w:rsidRPr="00CB51FB">
        <w:rPr>
          <w:sz w:val="24"/>
          <w:szCs w:val="24"/>
          <w:vertAlign w:val="superscript"/>
        </w:rPr>
        <w:t>20</w:t>
      </w:r>
      <w:r w:rsidRPr="00CB51FB">
        <w:rPr>
          <w:sz w:val="24"/>
          <w:szCs w:val="24"/>
        </w:rPr>
        <w:t xml:space="preserve">. Conversely, </w:t>
      </w:r>
      <w:proofErr w:type="spellStart"/>
      <w:r w:rsidRPr="00CB51FB">
        <w:rPr>
          <w:sz w:val="24"/>
          <w:szCs w:val="24"/>
        </w:rPr>
        <w:t>ctDNA</w:t>
      </w:r>
      <w:proofErr w:type="spellEnd"/>
      <w:r w:rsidRPr="00CB51FB">
        <w:rPr>
          <w:sz w:val="24"/>
          <w:szCs w:val="24"/>
        </w:rPr>
        <w:t xml:space="preserve"> clearance during NST in HER2-negative tumors seem to be linked to favorable long-term outcomes even in patients with residual disease at surgery</w:t>
      </w:r>
      <w:r w:rsidRPr="00CB51FB">
        <w:rPr>
          <w:sz w:val="24"/>
          <w:szCs w:val="24"/>
          <w:vertAlign w:val="superscript"/>
        </w:rPr>
        <w:t>21</w:t>
      </w:r>
      <w:r w:rsidRPr="00CB51FB">
        <w:rPr>
          <w:sz w:val="24"/>
          <w:szCs w:val="24"/>
        </w:rPr>
        <w:t>.</w:t>
      </w:r>
    </w:p>
    <w:p w14:paraId="0000002A" w14:textId="77777777" w:rsidR="00797359" w:rsidRPr="00CB51FB" w:rsidRDefault="00797359" w:rsidP="008D11F1">
      <w:pPr>
        <w:jc w:val="both"/>
        <w:rPr>
          <w:sz w:val="24"/>
          <w:szCs w:val="24"/>
        </w:rPr>
      </w:pPr>
    </w:p>
    <w:p w14:paraId="0000002C" w14:textId="7326E092" w:rsidR="00797359" w:rsidRPr="007079B6" w:rsidRDefault="003929E7">
      <w:pPr>
        <w:jc w:val="both"/>
        <w:rPr>
          <w:sz w:val="24"/>
          <w:szCs w:val="24"/>
        </w:rPr>
      </w:pPr>
      <w:r>
        <w:rPr>
          <w:sz w:val="24"/>
          <w:szCs w:val="24"/>
        </w:rPr>
        <w:t>In the current study, w</w:t>
      </w:r>
      <w:r w:rsidR="00D136BF" w:rsidRPr="00CB51FB">
        <w:rPr>
          <w:sz w:val="24"/>
          <w:szCs w:val="24"/>
        </w:rPr>
        <w:t xml:space="preserve">e hypothesized that </w:t>
      </w:r>
      <w:proofErr w:type="spellStart"/>
      <w:r w:rsidR="006E5344" w:rsidRPr="00CB51FB">
        <w:rPr>
          <w:sz w:val="24"/>
          <w:szCs w:val="24"/>
        </w:rPr>
        <w:t>c</w:t>
      </w:r>
      <w:r w:rsidR="006E5344">
        <w:rPr>
          <w:sz w:val="24"/>
          <w:szCs w:val="24"/>
        </w:rPr>
        <w:t>f</w:t>
      </w:r>
      <w:r w:rsidR="006E5344" w:rsidRPr="00CB51FB">
        <w:rPr>
          <w:sz w:val="24"/>
          <w:szCs w:val="24"/>
        </w:rPr>
        <w:t>DNA</w:t>
      </w:r>
      <w:proofErr w:type="spellEnd"/>
      <w:r w:rsidR="006E5344" w:rsidRPr="00CB51FB">
        <w:rPr>
          <w:sz w:val="24"/>
          <w:szCs w:val="24"/>
        </w:rPr>
        <w:t xml:space="preserve"> </w:t>
      </w:r>
      <w:r w:rsidR="006E5344">
        <w:rPr>
          <w:sz w:val="24"/>
          <w:szCs w:val="24"/>
        </w:rPr>
        <w:t xml:space="preserve">sequencing analysis from plasma </w:t>
      </w:r>
      <w:r w:rsidR="00D136BF" w:rsidRPr="00CB51FB">
        <w:rPr>
          <w:sz w:val="24"/>
          <w:szCs w:val="24"/>
        </w:rPr>
        <w:t>obtained</w:t>
      </w:r>
      <w:r w:rsidR="00EE5853">
        <w:rPr>
          <w:sz w:val="24"/>
          <w:szCs w:val="24"/>
        </w:rPr>
        <w:t xml:space="preserve"> pre-treatment</w:t>
      </w:r>
      <w:r w:rsidR="00D136BF" w:rsidRPr="00CB51FB">
        <w:rPr>
          <w:sz w:val="24"/>
          <w:szCs w:val="24"/>
        </w:rPr>
        <w:t xml:space="preserve"> from patients with locally advanced breast cancer </w:t>
      </w:r>
      <w:r w:rsidR="008D11F1">
        <w:rPr>
          <w:sz w:val="24"/>
          <w:szCs w:val="24"/>
        </w:rPr>
        <w:t xml:space="preserve">could </w:t>
      </w:r>
      <w:r w:rsidR="00D136BF" w:rsidRPr="00CB51FB">
        <w:rPr>
          <w:sz w:val="24"/>
          <w:szCs w:val="24"/>
        </w:rPr>
        <w:t xml:space="preserve">be </w:t>
      </w:r>
      <w:r w:rsidR="008D11F1">
        <w:rPr>
          <w:sz w:val="24"/>
          <w:szCs w:val="24"/>
        </w:rPr>
        <w:t xml:space="preserve">used as </w:t>
      </w:r>
      <w:r w:rsidR="00D136BF" w:rsidRPr="00CB51FB">
        <w:rPr>
          <w:sz w:val="24"/>
          <w:szCs w:val="24"/>
        </w:rPr>
        <w:t xml:space="preserve">a surrogate to invasive biopsies to reveal genetic alterations, and furthermore, </w:t>
      </w:r>
      <w:r>
        <w:rPr>
          <w:sz w:val="24"/>
          <w:szCs w:val="24"/>
        </w:rPr>
        <w:t>could</w:t>
      </w:r>
      <w:r w:rsidR="00D136BF" w:rsidRPr="00CB51FB">
        <w:rPr>
          <w:sz w:val="24"/>
          <w:szCs w:val="24"/>
        </w:rPr>
        <w:t xml:space="preserve"> serve as a biomarker to assist in monitoring response to NST.</w:t>
      </w:r>
    </w:p>
    <w:p w14:paraId="5142B005" w14:textId="5C951242" w:rsidR="00CB51FB" w:rsidRDefault="00CB51FB" w:rsidP="00CB51FB">
      <w:pPr>
        <w:pStyle w:val="Heading1"/>
        <w:jc w:val="both"/>
        <w:rPr>
          <w:b/>
          <w:bCs/>
          <w:sz w:val="24"/>
          <w:szCs w:val="24"/>
        </w:rPr>
      </w:pPr>
      <w:bookmarkStart w:id="3" w:name="_heading=h.9pwak6t53968" w:colFirst="0" w:colLast="0"/>
      <w:bookmarkEnd w:id="3"/>
      <w:r w:rsidRPr="00CB51FB">
        <w:rPr>
          <w:b/>
          <w:bCs/>
          <w:sz w:val="24"/>
          <w:szCs w:val="24"/>
        </w:rPr>
        <w:lastRenderedPageBreak/>
        <w:t>M</w:t>
      </w:r>
      <w:bookmarkStart w:id="4" w:name="_heading=h.uoi6k8ae53qa" w:colFirst="0" w:colLast="0"/>
      <w:bookmarkEnd w:id="4"/>
      <w:r w:rsidR="008D11F1">
        <w:rPr>
          <w:b/>
          <w:bCs/>
          <w:sz w:val="24"/>
          <w:szCs w:val="24"/>
        </w:rPr>
        <w:t>aterials and Methods</w:t>
      </w:r>
    </w:p>
    <w:p w14:paraId="0000002E" w14:textId="081964F5" w:rsidR="00797359" w:rsidRPr="00CB51FB" w:rsidRDefault="00D136BF" w:rsidP="00CB51FB">
      <w:pPr>
        <w:pStyle w:val="Heading1"/>
        <w:jc w:val="both"/>
        <w:rPr>
          <w:b/>
          <w:bCs/>
          <w:i/>
          <w:iCs/>
          <w:sz w:val="24"/>
          <w:szCs w:val="24"/>
        </w:rPr>
      </w:pPr>
      <w:r w:rsidRPr="00CB51FB">
        <w:rPr>
          <w:b/>
          <w:bCs/>
          <w:i/>
          <w:iCs/>
          <w:sz w:val="24"/>
          <w:szCs w:val="24"/>
        </w:rPr>
        <w:t>Study design and patient selection</w:t>
      </w:r>
    </w:p>
    <w:p w14:paraId="0D2C6E67" w14:textId="60BAF8B5" w:rsidR="007079B6" w:rsidRDefault="00D136BF">
      <w:pPr>
        <w:jc w:val="both"/>
        <w:rPr>
          <w:sz w:val="24"/>
          <w:szCs w:val="24"/>
        </w:rPr>
      </w:pPr>
      <w:r w:rsidRPr="00CB51FB">
        <w:rPr>
          <w:sz w:val="24"/>
          <w:szCs w:val="24"/>
        </w:rPr>
        <w:t>This study is a prospective observational study approved by Memorial Sloan Kettering Cancer Center</w:t>
      </w:r>
      <w:ins w:id="5" w:author="Weigelt, Britta" w:date="2024-06-24T12:05:00Z">
        <w:r w:rsidR="006E5344">
          <w:rPr>
            <w:sz w:val="24"/>
            <w:szCs w:val="24"/>
          </w:rPr>
          <w:t>’</w:t>
        </w:r>
      </w:ins>
      <w:r w:rsidR="006E5344">
        <w:rPr>
          <w:sz w:val="24"/>
          <w:szCs w:val="24"/>
        </w:rPr>
        <w:t>s</w:t>
      </w:r>
      <w:r w:rsidRPr="00CB51FB">
        <w:rPr>
          <w:sz w:val="24"/>
          <w:szCs w:val="24"/>
        </w:rPr>
        <w:t xml:space="preserve"> (MSK) </w:t>
      </w:r>
      <w:r w:rsidR="006E5344">
        <w:rPr>
          <w:sz w:val="24"/>
          <w:szCs w:val="24"/>
        </w:rPr>
        <w:t>I</w:t>
      </w:r>
      <w:r w:rsidR="006E5344" w:rsidRPr="00CB51FB">
        <w:rPr>
          <w:sz w:val="24"/>
          <w:szCs w:val="24"/>
        </w:rPr>
        <w:t xml:space="preserve">nstitutional </w:t>
      </w:r>
      <w:r w:rsidR="006E5344">
        <w:rPr>
          <w:sz w:val="24"/>
          <w:szCs w:val="24"/>
        </w:rPr>
        <w:t>R</w:t>
      </w:r>
      <w:r w:rsidR="006E5344" w:rsidRPr="00CB51FB">
        <w:rPr>
          <w:sz w:val="24"/>
          <w:szCs w:val="24"/>
        </w:rPr>
        <w:t xml:space="preserve">eview </w:t>
      </w:r>
      <w:r w:rsidR="006E5344">
        <w:rPr>
          <w:sz w:val="24"/>
          <w:szCs w:val="24"/>
        </w:rPr>
        <w:t>B</w:t>
      </w:r>
      <w:r w:rsidR="006E5344" w:rsidRPr="00CB51FB">
        <w:rPr>
          <w:sz w:val="24"/>
          <w:szCs w:val="24"/>
        </w:rPr>
        <w:t xml:space="preserve">oard </w:t>
      </w:r>
      <w:r w:rsidRPr="00CB51FB">
        <w:rPr>
          <w:sz w:val="24"/>
          <w:szCs w:val="24"/>
        </w:rPr>
        <w:t xml:space="preserve">(IRB; </w:t>
      </w:r>
      <w:ins w:id="6" w:author="Weigelt, Britta" w:date="2024-06-24T12:05:00Z">
        <w:r w:rsidR="006E5344">
          <w:rPr>
            <w:sz w:val="24"/>
            <w:szCs w:val="24"/>
          </w:rPr>
          <w:t>#</w:t>
        </w:r>
      </w:ins>
      <w:r w:rsidRPr="00CB51FB">
        <w:rPr>
          <w:sz w:val="24"/>
          <w:szCs w:val="24"/>
        </w:rPr>
        <w:t>14-251). Patient informed consents were obtained as per IRB protocol and samples were anonymized.</w:t>
      </w:r>
      <w:r w:rsidR="00CB51FB">
        <w:rPr>
          <w:sz w:val="24"/>
          <w:szCs w:val="24"/>
        </w:rPr>
        <w:t xml:space="preserve"> Overall,</w:t>
      </w:r>
      <w:r w:rsidRPr="00CB51FB">
        <w:rPr>
          <w:sz w:val="24"/>
          <w:szCs w:val="24"/>
        </w:rPr>
        <w:t xml:space="preserve"> 2</w:t>
      </w:r>
      <w:r w:rsidR="00CB51FB" w:rsidRPr="00CB51FB">
        <w:rPr>
          <w:sz w:val="24"/>
          <w:szCs w:val="24"/>
        </w:rPr>
        <w:t>1</w:t>
      </w:r>
      <w:r w:rsidRPr="00CB51FB">
        <w:rPr>
          <w:sz w:val="24"/>
          <w:szCs w:val="24"/>
        </w:rPr>
        <w:t xml:space="preserve"> patients with biopsy-confirmed EBC screened over an eight-month period (04/2015-12/2015) were</w:t>
      </w:r>
      <w:r w:rsidR="006E5344">
        <w:rPr>
          <w:sz w:val="24"/>
          <w:szCs w:val="24"/>
        </w:rPr>
        <w:t xml:space="preserve"> initially </w:t>
      </w:r>
      <w:r w:rsidRPr="00CB51FB">
        <w:rPr>
          <w:sz w:val="24"/>
          <w:szCs w:val="24"/>
        </w:rPr>
        <w:t>included</w:t>
      </w:r>
      <w:r w:rsidR="00ED5817">
        <w:rPr>
          <w:sz w:val="24"/>
          <w:szCs w:val="24"/>
        </w:rPr>
        <w:t>; one patient withdrew from study</w:t>
      </w:r>
      <w:r w:rsidRPr="00CB51FB">
        <w:rPr>
          <w:sz w:val="24"/>
          <w:szCs w:val="24"/>
        </w:rPr>
        <w:t>. All patients were diagnosed with stage IIB-III EBC and were candidates to receive NST</w:t>
      </w:r>
      <w:r w:rsidR="00E67F19" w:rsidRPr="00E67F19">
        <w:rPr>
          <w:sz w:val="24"/>
          <w:szCs w:val="24"/>
        </w:rPr>
        <w:t xml:space="preserve">. </w:t>
      </w:r>
      <w:r w:rsidRPr="00CB51FB">
        <w:rPr>
          <w:sz w:val="24"/>
          <w:szCs w:val="24"/>
        </w:rPr>
        <w:t xml:space="preserve">Tumor specimens were subjected to central review by a </w:t>
      </w:r>
      <w:r w:rsidR="007079B6" w:rsidRPr="00DC6F16">
        <w:rPr>
          <w:sz w:val="24"/>
          <w:szCs w:val="24"/>
        </w:rPr>
        <w:t xml:space="preserve">board-certified </w:t>
      </w:r>
      <w:r w:rsidRPr="00DC6F16">
        <w:rPr>
          <w:sz w:val="24"/>
          <w:szCs w:val="24"/>
        </w:rPr>
        <w:t>breast pathologist</w:t>
      </w:r>
      <w:r w:rsidRPr="00CB51FB">
        <w:rPr>
          <w:sz w:val="24"/>
          <w:szCs w:val="24"/>
        </w:rPr>
        <w:t xml:space="preserve"> </w:t>
      </w:r>
      <w:r w:rsidR="00ED5817">
        <w:rPr>
          <w:sz w:val="24"/>
          <w:szCs w:val="24"/>
        </w:rPr>
        <w:t xml:space="preserve">(F.P.) </w:t>
      </w:r>
      <w:r w:rsidR="007079B6">
        <w:rPr>
          <w:sz w:val="24"/>
          <w:szCs w:val="24"/>
        </w:rPr>
        <w:t>to determine</w:t>
      </w:r>
      <w:r w:rsidRPr="00CB51FB">
        <w:rPr>
          <w:sz w:val="24"/>
          <w:szCs w:val="24"/>
        </w:rPr>
        <w:t xml:space="preserve"> the histologic type, </w:t>
      </w:r>
      <w:proofErr w:type="gramStart"/>
      <w:r w:rsidRPr="00CB51FB">
        <w:rPr>
          <w:sz w:val="24"/>
          <w:szCs w:val="24"/>
        </w:rPr>
        <w:t>grad</w:t>
      </w:r>
      <w:r w:rsidR="007079B6">
        <w:rPr>
          <w:sz w:val="24"/>
          <w:szCs w:val="24"/>
        </w:rPr>
        <w:t>e</w:t>
      </w:r>
      <w:proofErr w:type="gramEnd"/>
      <w:r w:rsidRPr="00CB51FB">
        <w:rPr>
          <w:sz w:val="24"/>
          <w:szCs w:val="24"/>
        </w:rPr>
        <w:t xml:space="preserve"> and receptor status. Hormonal receptor (HR), including estrogen receptor (ER)</w:t>
      </w:r>
      <w:r w:rsidR="00ED5817">
        <w:rPr>
          <w:sz w:val="24"/>
          <w:szCs w:val="24"/>
        </w:rPr>
        <w:t xml:space="preserve"> and</w:t>
      </w:r>
      <w:r w:rsidR="007079B6">
        <w:rPr>
          <w:sz w:val="24"/>
          <w:szCs w:val="24"/>
        </w:rPr>
        <w:t xml:space="preserve"> </w:t>
      </w:r>
      <w:r w:rsidRPr="00CB51FB">
        <w:rPr>
          <w:sz w:val="24"/>
          <w:szCs w:val="24"/>
        </w:rPr>
        <w:t xml:space="preserve">progesterone receptor (PR), and HER2 status were assessed by immunohistochemistry (IHC), and </w:t>
      </w:r>
      <w:r w:rsidRPr="00E67F19">
        <w:rPr>
          <w:sz w:val="24"/>
          <w:szCs w:val="24"/>
        </w:rPr>
        <w:t>HER2</w:t>
      </w:r>
      <w:r w:rsidRPr="00CB51FB">
        <w:rPr>
          <w:sz w:val="24"/>
          <w:szCs w:val="24"/>
        </w:rPr>
        <w:t xml:space="preserve"> fluorescence </w:t>
      </w:r>
      <w:r w:rsidRPr="00CB51FB">
        <w:rPr>
          <w:i/>
          <w:sz w:val="24"/>
          <w:szCs w:val="24"/>
        </w:rPr>
        <w:t>in situ</w:t>
      </w:r>
      <w:r w:rsidRPr="00CB51FB">
        <w:rPr>
          <w:sz w:val="24"/>
          <w:szCs w:val="24"/>
        </w:rPr>
        <w:t xml:space="preserve"> hybridization (FISH), according to the American Society of Clinical Oncology (ASCO)/</w:t>
      </w:r>
      <w:r w:rsidR="007079B6">
        <w:rPr>
          <w:sz w:val="24"/>
          <w:szCs w:val="24"/>
        </w:rPr>
        <w:t xml:space="preserve"> </w:t>
      </w:r>
      <w:r w:rsidRPr="00CB51FB">
        <w:rPr>
          <w:sz w:val="24"/>
          <w:szCs w:val="24"/>
        </w:rPr>
        <w:t>College of American Pathologists (CAP) testing guidelines</w:t>
      </w:r>
      <w:r w:rsidRPr="00CB51FB">
        <w:rPr>
          <w:sz w:val="24"/>
          <w:szCs w:val="24"/>
          <w:vertAlign w:val="superscript"/>
        </w:rPr>
        <w:t>22,23</w:t>
      </w:r>
      <w:r w:rsidRPr="00CB51FB">
        <w:rPr>
          <w:sz w:val="24"/>
          <w:szCs w:val="24"/>
        </w:rPr>
        <w:t>. Tumors were classified as HR</w:t>
      </w:r>
      <w:r w:rsidR="00ED5817">
        <w:rPr>
          <w:sz w:val="24"/>
          <w:szCs w:val="24"/>
        </w:rPr>
        <w:t>-positive</w:t>
      </w:r>
      <w:r w:rsidRPr="00CB51FB">
        <w:rPr>
          <w:sz w:val="24"/>
          <w:szCs w:val="24"/>
        </w:rPr>
        <w:t>/HER2-</w:t>
      </w:r>
      <w:r w:rsidR="00ED5817">
        <w:rPr>
          <w:sz w:val="24"/>
          <w:szCs w:val="24"/>
        </w:rPr>
        <w:t>negative</w:t>
      </w:r>
      <w:r w:rsidRPr="00CB51FB">
        <w:rPr>
          <w:sz w:val="24"/>
          <w:szCs w:val="24"/>
        </w:rPr>
        <w:t xml:space="preserve"> defined as ER IHC &gt;1% and/or PR IHC &gt;1% and HER2 IHC 0/1+ or 2+ without gene amplification by FISH, HER2</w:t>
      </w:r>
      <w:r w:rsidR="00ED5817">
        <w:rPr>
          <w:sz w:val="24"/>
          <w:szCs w:val="24"/>
        </w:rPr>
        <w:t>-positive</w:t>
      </w:r>
      <w:r w:rsidRPr="00CB51FB">
        <w:rPr>
          <w:sz w:val="24"/>
          <w:szCs w:val="24"/>
        </w:rPr>
        <w:t xml:space="preserve"> defined as HER2 IHC 3+ or 2+ with gene amplification by FISH, regardless of the ER status and triple-negative defined as lacking ER, PR and HER2 expression. Clinical data, including demographic information, clinical staging, type of NST, surgical staging, and follow-up were extracted from the electronic medical records from the date of patient consent.</w:t>
      </w:r>
    </w:p>
    <w:p w14:paraId="62BFDF54" w14:textId="77777777" w:rsidR="007079B6" w:rsidRPr="00CB51FB" w:rsidRDefault="007079B6" w:rsidP="007079B6">
      <w:pPr>
        <w:pStyle w:val="Heading2"/>
        <w:jc w:val="both"/>
        <w:rPr>
          <w:b/>
          <w:bCs/>
          <w:i/>
          <w:iCs/>
          <w:sz w:val="24"/>
          <w:szCs w:val="24"/>
        </w:rPr>
      </w:pPr>
      <w:r w:rsidRPr="00CB51FB">
        <w:rPr>
          <w:b/>
          <w:bCs/>
          <w:i/>
          <w:iCs/>
          <w:sz w:val="24"/>
          <w:szCs w:val="24"/>
        </w:rPr>
        <w:t>Sample collection and processing</w:t>
      </w:r>
    </w:p>
    <w:p w14:paraId="0B370DC0" w14:textId="20FA12B7" w:rsidR="006B6765" w:rsidRPr="005A714B" w:rsidRDefault="006B6765" w:rsidP="006B6765">
      <w:pPr>
        <w:jc w:val="both"/>
        <w:rPr>
          <w:sz w:val="24"/>
          <w:szCs w:val="24"/>
        </w:rPr>
      </w:pPr>
      <w:r w:rsidRPr="00CB51FB">
        <w:rPr>
          <w:sz w:val="24"/>
          <w:szCs w:val="24"/>
        </w:rPr>
        <w:t>Tissue samples from the primary tumor were collected at the time of initial biopsy.</w:t>
      </w:r>
      <w:r>
        <w:rPr>
          <w:sz w:val="24"/>
          <w:szCs w:val="24"/>
        </w:rPr>
        <w:t xml:space="preserve"> </w:t>
      </w:r>
      <w:r w:rsidRPr="00CB51FB">
        <w:rPr>
          <w:sz w:val="24"/>
          <w:szCs w:val="24"/>
        </w:rPr>
        <w:t>In patients with residual disease after NST, a post-treatment sample was obtained.</w:t>
      </w:r>
      <w:r>
        <w:rPr>
          <w:sz w:val="24"/>
          <w:szCs w:val="24"/>
        </w:rPr>
        <w:t xml:space="preserve"> </w:t>
      </w:r>
      <w:proofErr w:type="spellStart"/>
      <w:r w:rsidRPr="00CB51FB">
        <w:rPr>
          <w:sz w:val="24"/>
          <w:szCs w:val="24"/>
        </w:rPr>
        <w:t>pCR</w:t>
      </w:r>
      <w:proofErr w:type="spellEnd"/>
      <w:r w:rsidRPr="00CB51FB">
        <w:rPr>
          <w:sz w:val="24"/>
          <w:szCs w:val="24"/>
        </w:rPr>
        <w:t xml:space="preserve"> was defined as the absence of residual invasive cancer from hematoxylin and eosin stained surgically resected breast specimen and all sampled regional lymph nodes following completion of NST (</w:t>
      </w:r>
      <w:proofErr w:type="gramStart"/>
      <w:r w:rsidRPr="00CB51FB">
        <w:rPr>
          <w:sz w:val="24"/>
          <w:szCs w:val="24"/>
        </w:rPr>
        <w:t>i.e</w:t>
      </w:r>
      <w:ins w:id="7" w:author="Brown, David" w:date="2024-09-03T10:04:00Z">
        <w:r w:rsidR="00131218">
          <w:rPr>
            <w:sz w:val="24"/>
            <w:szCs w:val="24"/>
          </w:rPr>
          <w:t>.</w:t>
        </w:r>
      </w:ins>
      <w:proofErr w:type="gramEnd"/>
      <w:r w:rsidRPr="00CB51FB">
        <w:rPr>
          <w:sz w:val="24"/>
          <w:szCs w:val="24"/>
        </w:rPr>
        <w:t xml:space="preserve"> ypT0/T</w:t>
      </w:r>
      <w:r w:rsidR="003929E7">
        <w:rPr>
          <w:sz w:val="24"/>
          <w:szCs w:val="24"/>
        </w:rPr>
        <w:t xml:space="preserve"> </w:t>
      </w:r>
      <w:r w:rsidRPr="00CB51FB">
        <w:rPr>
          <w:sz w:val="24"/>
          <w:szCs w:val="24"/>
        </w:rPr>
        <w:t>is ypN0 in the current AJCC staging system), according to the current guidelines</w:t>
      </w:r>
      <w:r w:rsidRPr="00CB51FB">
        <w:rPr>
          <w:sz w:val="24"/>
          <w:szCs w:val="24"/>
          <w:vertAlign w:val="superscript"/>
        </w:rPr>
        <w:t>1</w:t>
      </w:r>
      <w:r w:rsidRPr="00CB51FB">
        <w:rPr>
          <w:sz w:val="24"/>
          <w:szCs w:val="24"/>
        </w:rPr>
        <w:t>.</w:t>
      </w:r>
    </w:p>
    <w:p w14:paraId="55FED125" w14:textId="77777777" w:rsidR="006B6765" w:rsidRDefault="006B6765">
      <w:pPr>
        <w:jc w:val="both"/>
        <w:rPr>
          <w:sz w:val="24"/>
          <w:szCs w:val="24"/>
        </w:rPr>
      </w:pPr>
    </w:p>
    <w:p w14:paraId="599FCE72" w14:textId="69F7522E" w:rsidR="007079B6" w:rsidRDefault="007079B6">
      <w:pPr>
        <w:jc w:val="both"/>
        <w:rPr>
          <w:sz w:val="24"/>
          <w:szCs w:val="24"/>
        </w:rPr>
      </w:pPr>
      <w:r w:rsidRPr="00CB51FB">
        <w:rPr>
          <w:sz w:val="24"/>
          <w:szCs w:val="24"/>
        </w:rPr>
        <w:t xml:space="preserve">Serial peripheral blood samples were collected from each patient prior to start, during and after completion of NST in two </w:t>
      </w:r>
      <w:proofErr w:type="spellStart"/>
      <w:r w:rsidRPr="00CB51FB">
        <w:rPr>
          <w:sz w:val="24"/>
          <w:szCs w:val="24"/>
        </w:rPr>
        <w:t>Streck</w:t>
      </w:r>
      <w:proofErr w:type="spellEnd"/>
      <w:r w:rsidRPr="00CB51FB">
        <w:rPr>
          <w:sz w:val="24"/>
          <w:szCs w:val="24"/>
        </w:rPr>
        <w:t xml:space="preserve"> cell-free DNA </w:t>
      </w:r>
      <w:r w:rsidR="004E7133">
        <w:rPr>
          <w:sz w:val="24"/>
          <w:szCs w:val="24"/>
        </w:rPr>
        <w:t>b</w:t>
      </w:r>
      <w:r w:rsidRPr="00CB51FB">
        <w:rPr>
          <w:sz w:val="24"/>
          <w:szCs w:val="24"/>
        </w:rPr>
        <w:t xml:space="preserve">lood </w:t>
      </w:r>
      <w:r w:rsidR="003929E7">
        <w:rPr>
          <w:sz w:val="24"/>
          <w:szCs w:val="24"/>
        </w:rPr>
        <w:t>c</w:t>
      </w:r>
      <w:r w:rsidRPr="00CB51FB">
        <w:rPr>
          <w:sz w:val="24"/>
          <w:szCs w:val="24"/>
        </w:rPr>
        <w:t xml:space="preserve">ollection </w:t>
      </w:r>
      <w:r w:rsidR="003929E7">
        <w:rPr>
          <w:sz w:val="24"/>
          <w:szCs w:val="24"/>
        </w:rPr>
        <w:t>t</w:t>
      </w:r>
      <w:r w:rsidRPr="00CB51FB">
        <w:rPr>
          <w:sz w:val="24"/>
          <w:szCs w:val="24"/>
        </w:rPr>
        <w:t xml:space="preserve">ubes </w:t>
      </w:r>
      <w:r w:rsidR="004E7133">
        <w:rPr>
          <w:sz w:val="24"/>
          <w:szCs w:val="24"/>
        </w:rPr>
        <w:t>(BCT</w:t>
      </w:r>
      <w:r w:rsidR="003929E7">
        <w:rPr>
          <w:sz w:val="24"/>
          <w:szCs w:val="24"/>
        </w:rPr>
        <w:t xml:space="preserve">; </w:t>
      </w:r>
      <w:proofErr w:type="spellStart"/>
      <w:r w:rsidRPr="00CB51FB">
        <w:rPr>
          <w:sz w:val="24"/>
          <w:szCs w:val="24"/>
        </w:rPr>
        <w:t>Streck</w:t>
      </w:r>
      <w:proofErr w:type="spellEnd"/>
      <w:r w:rsidRPr="00CB51FB">
        <w:rPr>
          <w:sz w:val="24"/>
          <w:szCs w:val="24"/>
        </w:rPr>
        <w:t xml:space="preserve">, La Vista, NE). Blood was processed and </w:t>
      </w:r>
      <w:proofErr w:type="spellStart"/>
      <w:r w:rsidRPr="00CB51FB">
        <w:rPr>
          <w:sz w:val="24"/>
          <w:szCs w:val="24"/>
        </w:rPr>
        <w:t>cfDNA</w:t>
      </w:r>
      <w:proofErr w:type="spellEnd"/>
      <w:r w:rsidRPr="00CB51FB">
        <w:rPr>
          <w:sz w:val="24"/>
          <w:szCs w:val="24"/>
        </w:rPr>
        <w:t xml:space="preserve"> extracted using the </w:t>
      </w:r>
      <w:proofErr w:type="spellStart"/>
      <w:r w:rsidRPr="00CB51FB">
        <w:rPr>
          <w:sz w:val="24"/>
          <w:szCs w:val="24"/>
        </w:rPr>
        <w:t>QIAsymphony</w:t>
      </w:r>
      <w:proofErr w:type="spellEnd"/>
      <w:r w:rsidRPr="00CB51FB">
        <w:rPr>
          <w:sz w:val="24"/>
          <w:szCs w:val="24"/>
        </w:rPr>
        <w:t xml:space="preserve"> SP system (Qiagen), quantified, and stored following validated standard operating procedures at MSK</w:t>
      </w:r>
      <w:r w:rsidR="00ED5817">
        <w:rPr>
          <w:sz w:val="24"/>
          <w:szCs w:val="24"/>
        </w:rPr>
        <w:t>’s</w:t>
      </w:r>
      <w:r w:rsidRPr="00CB51FB">
        <w:rPr>
          <w:sz w:val="24"/>
          <w:szCs w:val="24"/>
        </w:rPr>
        <w:t xml:space="preserve"> </w:t>
      </w:r>
      <w:proofErr w:type="spellStart"/>
      <w:r w:rsidRPr="00CB51FB">
        <w:rPr>
          <w:sz w:val="24"/>
          <w:szCs w:val="24"/>
        </w:rPr>
        <w:t>cfDNA</w:t>
      </w:r>
      <w:proofErr w:type="spellEnd"/>
      <w:r w:rsidRPr="00CB51FB">
        <w:rPr>
          <w:sz w:val="24"/>
          <w:szCs w:val="24"/>
        </w:rPr>
        <w:t xml:space="preserve"> extraction laboratory in the Department of Pathology and Laboratory Medicine, as previously described</w:t>
      </w:r>
      <w:r w:rsidRPr="00CB51FB">
        <w:rPr>
          <w:sz w:val="24"/>
          <w:szCs w:val="24"/>
          <w:vertAlign w:val="superscript"/>
        </w:rPr>
        <w:t>24</w:t>
      </w:r>
      <w:r w:rsidRPr="00CB51FB">
        <w:rPr>
          <w:sz w:val="24"/>
          <w:szCs w:val="24"/>
        </w:rPr>
        <w:t>.</w:t>
      </w:r>
    </w:p>
    <w:p w14:paraId="0FFC908F" w14:textId="16586CB5" w:rsidR="007079B6" w:rsidRPr="00CB51FB" w:rsidRDefault="007079B6" w:rsidP="007079B6">
      <w:pPr>
        <w:pStyle w:val="Heading2"/>
        <w:jc w:val="both"/>
        <w:rPr>
          <w:b/>
          <w:bCs/>
          <w:i/>
          <w:iCs/>
          <w:sz w:val="24"/>
          <w:szCs w:val="24"/>
        </w:rPr>
      </w:pPr>
      <w:r w:rsidRPr="00CB51FB">
        <w:rPr>
          <w:b/>
          <w:bCs/>
          <w:i/>
          <w:iCs/>
          <w:sz w:val="24"/>
          <w:szCs w:val="24"/>
        </w:rPr>
        <w:t xml:space="preserve">Tumor and </w:t>
      </w:r>
      <w:proofErr w:type="spellStart"/>
      <w:r w:rsidRPr="00CB51FB">
        <w:rPr>
          <w:b/>
          <w:bCs/>
          <w:i/>
          <w:iCs/>
          <w:sz w:val="24"/>
          <w:szCs w:val="24"/>
        </w:rPr>
        <w:t>cfDNA</w:t>
      </w:r>
      <w:proofErr w:type="spellEnd"/>
      <w:r w:rsidRPr="00CB51FB">
        <w:rPr>
          <w:b/>
          <w:bCs/>
          <w:i/>
          <w:iCs/>
          <w:sz w:val="24"/>
          <w:szCs w:val="24"/>
        </w:rPr>
        <w:t xml:space="preserve"> </w:t>
      </w:r>
      <w:r w:rsidR="006B6765">
        <w:rPr>
          <w:b/>
          <w:bCs/>
          <w:i/>
          <w:iCs/>
          <w:sz w:val="24"/>
          <w:szCs w:val="24"/>
        </w:rPr>
        <w:t xml:space="preserve">targeted </w:t>
      </w:r>
      <w:r w:rsidRPr="00CB51FB">
        <w:rPr>
          <w:b/>
          <w:bCs/>
          <w:i/>
          <w:iCs/>
          <w:sz w:val="24"/>
          <w:szCs w:val="24"/>
        </w:rPr>
        <w:t>sequencing</w:t>
      </w:r>
    </w:p>
    <w:p w14:paraId="674288F3" w14:textId="660F916D" w:rsidR="007079B6" w:rsidRPr="00CB51FB" w:rsidRDefault="006B6765" w:rsidP="007079B6">
      <w:pPr>
        <w:jc w:val="both"/>
        <w:rPr>
          <w:sz w:val="24"/>
          <w:szCs w:val="24"/>
        </w:rPr>
      </w:pPr>
      <w:r w:rsidRPr="003929E7">
        <w:rPr>
          <w:sz w:val="24"/>
          <w:szCs w:val="24"/>
        </w:rPr>
        <w:t>T</w:t>
      </w:r>
      <w:r w:rsidR="007079B6" w:rsidRPr="003929E7">
        <w:rPr>
          <w:sz w:val="24"/>
          <w:szCs w:val="24"/>
        </w:rPr>
        <w:t xml:space="preserve">issue samples and pretreatment </w:t>
      </w:r>
      <w:proofErr w:type="spellStart"/>
      <w:r w:rsidR="007079B6" w:rsidRPr="003929E7">
        <w:rPr>
          <w:sz w:val="24"/>
          <w:szCs w:val="24"/>
        </w:rPr>
        <w:t>cfDNA</w:t>
      </w:r>
      <w:proofErr w:type="spellEnd"/>
      <w:r w:rsidR="007079B6" w:rsidRPr="003929E7">
        <w:rPr>
          <w:sz w:val="24"/>
          <w:szCs w:val="24"/>
        </w:rPr>
        <w:t xml:space="preserve"> sample</w:t>
      </w:r>
      <w:r w:rsidRPr="003929E7">
        <w:rPr>
          <w:sz w:val="24"/>
          <w:szCs w:val="24"/>
        </w:rPr>
        <w:t>s</w:t>
      </w:r>
      <w:r w:rsidR="007079B6" w:rsidRPr="003929E7">
        <w:rPr>
          <w:sz w:val="24"/>
          <w:szCs w:val="24"/>
        </w:rPr>
        <w:t xml:space="preserve"> underwent targeted sequencing using the MSK</w:t>
      </w:r>
      <w:r w:rsidRPr="003929E7">
        <w:rPr>
          <w:sz w:val="24"/>
          <w:szCs w:val="24"/>
        </w:rPr>
        <w:t xml:space="preserve"> </w:t>
      </w:r>
      <w:r w:rsidR="007079B6" w:rsidRPr="003929E7">
        <w:rPr>
          <w:sz w:val="24"/>
          <w:szCs w:val="24"/>
        </w:rPr>
        <w:t xml:space="preserve">Integrated Mutation Profiling of Actionable Cancer Targets (MSK-IMPACT) </w:t>
      </w:r>
      <w:r w:rsidR="00E73B27">
        <w:rPr>
          <w:sz w:val="24"/>
          <w:szCs w:val="24"/>
        </w:rPr>
        <w:t>at MSK’s Integrated Genomics Organization (IGO)</w:t>
      </w:r>
      <w:r w:rsidR="007079B6" w:rsidRPr="003929E7">
        <w:rPr>
          <w:sz w:val="24"/>
          <w:szCs w:val="24"/>
        </w:rPr>
        <w:t xml:space="preserve">, which comprises all coding regions and selected intronic and regulatory regions of up to </w:t>
      </w:r>
      <w:r w:rsidR="00ED5817">
        <w:rPr>
          <w:sz w:val="24"/>
          <w:szCs w:val="24"/>
        </w:rPr>
        <w:t>4</w:t>
      </w:r>
      <w:r w:rsidR="00E67F19">
        <w:rPr>
          <w:sz w:val="24"/>
          <w:szCs w:val="24"/>
        </w:rPr>
        <w:t>10</w:t>
      </w:r>
      <w:r w:rsidR="00ED5817" w:rsidRPr="003929E7">
        <w:rPr>
          <w:sz w:val="24"/>
          <w:szCs w:val="24"/>
        </w:rPr>
        <w:t xml:space="preserve"> </w:t>
      </w:r>
      <w:r w:rsidR="007079B6" w:rsidRPr="003929E7">
        <w:rPr>
          <w:sz w:val="24"/>
          <w:szCs w:val="24"/>
        </w:rPr>
        <w:t>cancer genes, as previously described</w:t>
      </w:r>
      <w:r w:rsidR="007079B6" w:rsidRPr="003929E7">
        <w:rPr>
          <w:sz w:val="24"/>
          <w:szCs w:val="24"/>
          <w:vertAlign w:val="superscript"/>
        </w:rPr>
        <w:t>25,26</w:t>
      </w:r>
      <w:r w:rsidR="007079B6" w:rsidRPr="003929E7">
        <w:rPr>
          <w:sz w:val="24"/>
          <w:szCs w:val="24"/>
        </w:rPr>
        <w:t>. MSK-IMPACT sequencing data were analyzed using a validated bioinformatics pipeline as previously described</w:t>
      </w:r>
      <w:r w:rsidR="007079B6" w:rsidRPr="003929E7">
        <w:rPr>
          <w:sz w:val="24"/>
          <w:szCs w:val="24"/>
          <w:vertAlign w:val="superscript"/>
        </w:rPr>
        <w:t>27,28</w:t>
      </w:r>
      <w:r w:rsidR="007079B6" w:rsidRPr="003929E7">
        <w:rPr>
          <w:sz w:val="24"/>
          <w:szCs w:val="24"/>
        </w:rPr>
        <w:t>. The median depth of coverage for tumor samples was 467X (range</w:t>
      </w:r>
      <w:r w:rsidR="000B5407" w:rsidRPr="003929E7">
        <w:rPr>
          <w:sz w:val="24"/>
          <w:szCs w:val="24"/>
        </w:rPr>
        <w:t>:</w:t>
      </w:r>
      <w:r w:rsidR="007079B6" w:rsidRPr="003929E7">
        <w:rPr>
          <w:sz w:val="24"/>
          <w:szCs w:val="24"/>
        </w:rPr>
        <w:t xml:space="preserve"> 267-841), </w:t>
      </w:r>
      <w:r w:rsidR="00E73B27">
        <w:rPr>
          <w:sz w:val="24"/>
          <w:szCs w:val="24"/>
        </w:rPr>
        <w:t xml:space="preserve">for </w:t>
      </w:r>
      <w:r w:rsidR="00E73B27">
        <w:rPr>
          <w:sz w:val="24"/>
          <w:szCs w:val="24"/>
        </w:rPr>
        <w:lastRenderedPageBreak/>
        <w:t xml:space="preserve">normal samples was </w:t>
      </w:r>
      <w:r w:rsidR="007079B6" w:rsidRPr="003929E7">
        <w:rPr>
          <w:sz w:val="24"/>
          <w:szCs w:val="24"/>
        </w:rPr>
        <w:t>604X (range</w:t>
      </w:r>
      <w:r w:rsidR="000B5407" w:rsidRPr="003929E7">
        <w:rPr>
          <w:sz w:val="24"/>
          <w:szCs w:val="24"/>
        </w:rPr>
        <w:t>:</w:t>
      </w:r>
      <w:r w:rsidR="007079B6" w:rsidRPr="003929E7">
        <w:rPr>
          <w:sz w:val="24"/>
          <w:szCs w:val="24"/>
        </w:rPr>
        <w:t xml:space="preserve"> 199-905) and 434X (range</w:t>
      </w:r>
      <w:r w:rsidR="000B5407" w:rsidRPr="003929E7">
        <w:rPr>
          <w:sz w:val="24"/>
          <w:szCs w:val="24"/>
        </w:rPr>
        <w:t>:</w:t>
      </w:r>
      <w:r w:rsidR="007079B6" w:rsidRPr="003929E7">
        <w:rPr>
          <w:sz w:val="24"/>
          <w:szCs w:val="24"/>
        </w:rPr>
        <w:t xml:space="preserve"> 255-871) for the baseline </w:t>
      </w:r>
      <w:proofErr w:type="spellStart"/>
      <w:r w:rsidR="007079B6" w:rsidRPr="003929E7">
        <w:rPr>
          <w:sz w:val="24"/>
          <w:szCs w:val="24"/>
        </w:rPr>
        <w:t>cfDNA</w:t>
      </w:r>
      <w:proofErr w:type="spellEnd"/>
      <w:r w:rsidR="007079B6" w:rsidRPr="003929E7">
        <w:rPr>
          <w:sz w:val="24"/>
          <w:szCs w:val="24"/>
        </w:rPr>
        <w:t xml:space="preserve"> samples. The aggregated set of variants identified</w:t>
      </w:r>
      <w:r w:rsidRPr="003929E7">
        <w:rPr>
          <w:sz w:val="24"/>
          <w:szCs w:val="24"/>
        </w:rPr>
        <w:t xml:space="preserve"> in</w:t>
      </w:r>
      <w:r w:rsidR="007079B6" w:rsidRPr="003929E7">
        <w:rPr>
          <w:sz w:val="24"/>
          <w:szCs w:val="24"/>
        </w:rPr>
        <w:t xml:space="preserve"> the tissue and baseline </w:t>
      </w:r>
      <w:proofErr w:type="spellStart"/>
      <w:r w:rsidR="007079B6" w:rsidRPr="003929E7">
        <w:rPr>
          <w:sz w:val="24"/>
          <w:szCs w:val="24"/>
        </w:rPr>
        <w:t>cfDNA</w:t>
      </w:r>
      <w:proofErr w:type="spellEnd"/>
      <w:r w:rsidR="007079B6" w:rsidRPr="003929E7">
        <w:rPr>
          <w:sz w:val="24"/>
          <w:szCs w:val="24"/>
        </w:rPr>
        <w:t xml:space="preserve"> samples of a given patient were genotyped in all patient-matched samples using </w:t>
      </w:r>
      <w:proofErr w:type="spellStart"/>
      <w:r w:rsidR="007079B6" w:rsidRPr="003929E7">
        <w:rPr>
          <w:sz w:val="24"/>
          <w:szCs w:val="24"/>
        </w:rPr>
        <w:t>SAMtools</w:t>
      </w:r>
      <w:proofErr w:type="spellEnd"/>
      <w:r w:rsidR="007079B6" w:rsidRPr="003929E7">
        <w:rPr>
          <w:sz w:val="24"/>
          <w:szCs w:val="24"/>
        </w:rPr>
        <w:t xml:space="preserve"> </w:t>
      </w:r>
      <w:proofErr w:type="spellStart"/>
      <w:r w:rsidR="007079B6" w:rsidRPr="003929E7">
        <w:rPr>
          <w:sz w:val="24"/>
          <w:szCs w:val="24"/>
        </w:rPr>
        <w:t>mpileup</w:t>
      </w:r>
      <w:proofErr w:type="spellEnd"/>
      <w:r w:rsidR="007079B6" w:rsidRPr="003929E7">
        <w:rPr>
          <w:sz w:val="24"/>
          <w:szCs w:val="24"/>
        </w:rPr>
        <w:t xml:space="preserve"> (</w:t>
      </w:r>
      <w:proofErr w:type="spellStart"/>
      <w:r w:rsidR="007079B6" w:rsidRPr="003929E7">
        <w:rPr>
          <w:sz w:val="24"/>
          <w:szCs w:val="24"/>
        </w:rPr>
        <w:t>htslib</w:t>
      </w:r>
      <w:proofErr w:type="spellEnd"/>
      <w:r w:rsidR="007079B6" w:rsidRPr="003929E7">
        <w:rPr>
          <w:sz w:val="24"/>
          <w:szCs w:val="24"/>
        </w:rPr>
        <w:t xml:space="preserve"> 1.2.1). </w:t>
      </w:r>
      <w:r w:rsidR="007079B6" w:rsidRPr="003929E7">
        <w:rPr>
          <w:i/>
          <w:sz w:val="24"/>
          <w:szCs w:val="24"/>
        </w:rPr>
        <w:t>De novo</w:t>
      </w:r>
      <w:r w:rsidR="007079B6" w:rsidRPr="003929E7">
        <w:rPr>
          <w:sz w:val="24"/>
          <w:szCs w:val="24"/>
        </w:rPr>
        <w:t xml:space="preserve"> somatic mutations </w:t>
      </w:r>
      <w:r w:rsidR="00E73B27">
        <w:rPr>
          <w:sz w:val="24"/>
          <w:szCs w:val="24"/>
        </w:rPr>
        <w:t>were</w:t>
      </w:r>
      <w:r w:rsidR="00E73B27" w:rsidRPr="003929E7">
        <w:rPr>
          <w:sz w:val="24"/>
          <w:szCs w:val="24"/>
        </w:rPr>
        <w:t xml:space="preserve"> </w:t>
      </w:r>
      <w:r w:rsidRPr="003929E7">
        <w:rPr>
          <w:sz w:val="24"/>
          <w:szCs w:val="24"/>
        </w:rPr>
        <w:t>defined</w:t>
      </w:r>
      <w:r w:rsidR="007079B6" w:rsidRPr="003929E7">
        <w:rPr>
          <w:sz w:val="24"/>
          <w:szCs w:val="24"/>
        </w:rPr>
        <w:t xml:space="preserve"> </w:t>
      </w:r>
      <w:r w:rsidRPr="003929E7">
        <w:rPr>
          <w:sz w:val="24"/>
          <w:szCs w:val="24"/>
        </w:rPr>
        <w:t xml:space="preserve">as </w:t>
      </w:r>
      <w:r w:rsidR="007079B6" w:rsidRPr="003929E7">
        <w:rPr>
          <w:sz w:val="24"/>
          <w:szCs w:val="24"/>
        </w:rPr>
        <w:t xml:space="preserve">those that were initially detected </w:t>
      </w:r>
      <w:proofErr w:type="gramStart"/>
      <w:r w:rsidR="007079B6" w:rsidRPr="003929E7">
        <w:rPr>
          <w:sz w:val="24"/>
          <w:szCs w:val="24"/>
        </w:rPr>
        <w:t>in a given</w:t>
      </w:r>
      <w:proofErr w:type="gramEnd"/>
      <w:r w:rsidR="007079B6" w:rsidRPr="003929E7">
        <w:rPr>
          <w:sz w:val="24"/>
          <w:szCs w:val="24"/>
        </w:rPr>
        <w:t xml:space="preserve"> sample. All other mutations were detected by genotyping.</w:t>
      </w:r>
    </w:p>
    <w:p w14:paraId="7E8CCBA8" w14:textId="65F6E632" w:rsidR="007079B6" w:rsidRPr="00CB51FB" w:rsidRDefault="007079B6" w:rsidP="007079B6">
      <w:pPr>
        <w:pStyle w:val="Heading2"/>
        <w:jc w:val="both"/>
        <w:rPr>
          <w:b/>
          <w:bCs/>
          <w:i/>
          <w:iCs/>
          <w:sz w:val="24"/>
          <w:szCs w:val="24"/>
        </w:rPr>
      </w:pPr>
      <w:bookmarkStart w:id="8" w:name="_heading=h.if7pk3n0edkg" w:colFirst="0" w:colLast="0"/>
      <w:bookmarkEnd w:id="8"/>
      <w:r w:rsidRPr="00CB51FB">
        <w:rPr>
          <w:b/>
          <w:bCs/>
          <w:i/>
          <w:iCs/>
          <w:sz w:val="24"/>
          <w:szCs w:val="24"/>
        </w:rPr>
        <w:t>Tumor-</w:t>
      </w:r>
      <w:r w:rsidR="006B6765">
        <w:rPr>
          <w:b/>
          <w:bCs/>
          <w:i/>
          <w:iCs/>
          <w:sz w:val="24"/>
          <w:szCs w:val="24"/>
        </w:rPr>
        <w:t>guided</w:t>
      </w:r>
      <w:r w:rsidRPr="00CB51FB">
        <w:rPr>
          <w:b/>
          <w:bCs/>
          <w:i/>
          <w:iCs/>
          <w:sz w:val="24"/>
          <w:szCs w:val="24"/>
        </w:rPr>
        <w:t xml:space="preserve"> digital droplet PCR of </w:t>
      </w:r>
      <w:proofErr w:type="spellStart"/>
      <w:r w:rsidRPr="00CB51FB">
        <w:rPr>
          <w:b/>
          <w:bCs/>
          <w:i/>
          <w:iCs/>
          <w:sz w:val="24"/>
          <w:szCs w:val="24"/>
        </w:rPr>
        <w:t>cfDNA</w:t>
      </w:r>
      <w:proofErr w:type="spellEnd"/>
    </w:p>
    <w:p w14:paraId="6049F302" w14:textId="33118AA0" w:rsidR="007079B6" w:rsidRPr="00CB51FB" w:rsidRDefault="007079B6">
      <w:pPr>
        <w:jc w:val="both"/>
        <w:rPr>
          <w:sz w:val="24"/>
          <w:szCs w:val="24"/>
        </w:rPr>
      </w:pPr>
      <w:r w:rsidRPr="00CB51FB">
        <w:rPr>
          <w:sz w:val="24"/>
          <w:szCs w:val="24"/>
        </w:rPr>
        <w:t xml:space="preserve">To monitor response to NST in the </w:t>
      </w:r>
      <w:proofErr w:type="spellStart"/>
      <w:r w:rsidRPr="00CB51FB">
        <w:rPr>
          <w:sz w:val="24"/>
          <w:szCs w:val="24"/>
        </w:rPr>
        <w:t>cfDNA</w:t>
      </w:r>
      <w:proofErr w:type="spellEnd"/>
      <w:r w:rsidRPr="00CB51FB">
        <w:rPr>
          <w:sz w:val="24"/>
          <w:szCs w:val="24"/>
        </w:rPr>
        <w:t xml:space="preserve">, two variants identified in the tumor tissue by MSK-IMPACT sequencing were selected to design personalized </w:t>
      </w:r>
      <w:r w:rsidR="006B6765">
        <w:rPr>
          <w:sz w:val="24"/>
          <w:szCs w:val="24"/>
        </w:rPr>
        <w:t>digital droplet PCR (</w:t>
      </w:r>
      <w:proofErr w:type="spellStart"/>
      <w:r w:rsidRPr="00CB51FB">
        <w:rPr>
          <w:sz w:val="24"/>
          <w:szCs w:val="24"/>
        </w:rPr>
        <w:t>ddPCR</w:t>
      </w:r>
      <w:proofErr w:type="spellEnd"/>
      <w:r w:rsidR="006B6765">
        <w:rPr>
          <w:sz w:val="24"/>
          <w:szCs w:val="24"/>
        </w:rPr>
        <w:t>)</w:t>
      </w:r>
      <w:r w:rsidRPr="00CB51FB">
        <w:rPr>
          <w:sz w:val="24"/>
          <w:szCs w:val="24"/>
        </w:rPr>
        <w:t xml:space="preserve"> assays for each patient, as described previously</w:t>
      </w:r>
      <w:r w:rsidRPr="00CB51FB">
        <w:rPr>
          <w:sz w:val="24"/>
          <w:szCs w:val="24"/>
          <w:vertAlign w:val="superscript"/>
        </w:rPr>
        <w:t>17,29</w:t>
      </w:r>
      <w:r w:rsidRPr="00CB51FB">
        <w:rPr>
          <w:sz w:val="24"/>
          <w:szCs w:val="24"/>
        </w:rPr>
        <w:t xml:space="preserve">. Patient-specific </w:t>
      </w:r>
      <w:proofErr w:type="spellStart"/>
      <w:r w:rsidRPr="00CB51FB">
        <w:rPr>
          <w:sz w:val="24"/>
          <w:szCs w:val="24"/>
        </w:rPr>
        <w:t>ddPCR</w:t>
      </w:r>
      <w:proofErr w:type="spellEnd"/>
      <w:r w:rsidRPr="00CB51FB">
        <w:rPr>
          <w:sz w:val="24"/>
          <w:szCs w:val="24"/>
        </w:rPr>
        <w:t xml:space="preserve"> assays were then used to track the variant in </w:t>
      </w:r>
      <w:proofErr w:type="spellStart"/>
      <w:r w:rsidRPr="00CB51FB">
        <w:rPr>
          <w:sz w:val="24"/>
          <w:szCs w:val="24"/>
        </w:rPr>
        <w:t>cfDNA</w:t>
      </w:r>
      <w:proofErr w:type="spellEnd"/>
      <w:r w:rsidRPr="00CB51FB">
        <w:rPr>
          <w:sz w:val="24"/>
          <w:szCs w:val="24"/>
        </w:rPr>
        <w:t xml:space="preserve"> at baseline and in subsequent plasma samples collected on- and post-NST.</w:t>
      </w:r>
    </w:p>
    <w:p w14:paraId="0000003D" w14:textId="77777777" w:rsidR="00797359" w:rsidRPr="00CB51FB" w:rsidRDefault="00D136BF">
      <w:pPr>
        <w:pStyle w:val="Heading2"/>
        <w:jc w:val="both"/>
        <w:rPr>
          <w:b/>
          <w:bCs/>
          <w:i/>
          <w:iCs/>
          <w:sz w:val="24"/>
          <w:szCs w:val="24"/>
        </w:rPr>
      </w:pPr>
      <w:bookmarkStart w:id="9" w:name="_heading=h.5qd9qcj4ow9y" w:colFirst="0" w:colLast="0"/>
      <w:bookmarkStart w:id="10" w:name="_heading=h.2hh4x8oepjp2" w:colFirst="0" w:colLast="0"/>
      <w:bookmarkStart w:id="11" w:name="_heading=h.t69b61y1ujo1" w:colFirst="0" w:colLast="0"/>
      <w:bookmarkStart w:id="12" w:name="_heading=h.2ydqi4897km" w:colFirst="0" w:colLast="0"/>
      <w:bookmarkEnd w:id="9"/>
      <w:bookmarkEnd w:id="10"/>
      <w:bookmarkEnd w:id="11"/>
      <w:bookmarkEnd w:id="12"/>
      <w:r w:rsidRPr="00CB51FB">
        <w:rPr>
          <w:b/>
          <w:bCs/>
          <w:i/>
          <w:iCs/>
          <w:sz w:val="24"/>
          <w:szCs w:val="24"/>
        </w:rPr>
        <w:t>Statistical analysis</w:t>
      </w:r>
    </w:p>
    <w:p w14:paraId="51E180AC" w14:textId="77777777" w:rsidR="001371A8" w:rsidRDefault="00D136BF">
      <w:pPr>
        <w:jc w:val="both"/>
        <w:rPr>
          <w:sz w:val="24"/>
          <w:szCs w:val="24"/>
        </w:rPr>
      </w:pPr>
      <w:r w:rsidRPr="00CB51FB">
        <w:rPr>
          <w:sz w:val="24"/>
          <w:szCs w:val="24"/>
        </w:rPr>
        <w:t xml:space="preserve">The fraction of tumor-derived DNA in the </w:t>
      </w:r>
      <w:proofErr w:type="spellStart"/>
      <w:r w:rsidRPr="00CB51FB">
        <w:rPr>
          <w:sz w:val="24"/>
          <w:szCs w:val="24"/>
        </w:rPr>
        <w:t>cfDNA</w:t>
      </w:r>
      <w:proofErr w:type="spellEnd"/>
      <w:r w:rsidRPr="00CB51FB">
        <w:rPr>
          <w:sz w:val="24"/>
          <w:szCs w:val="24"/>
        </w:rPr>
        <w:t xml:space="preserve"> (</w:t>
      </w:r>
      <w:proofErr w:type="spellStart"/>
      <w:r w:rsidRPr="00CB51FB">
        <w:rPr>
          <w:sz w:val="24"/>
          <w:szCs w:val="24"/>
        </w:rPr>
        <w:t>ctDNA</w:t>
      </w:r>
      <w:proofErr w:type="spellEnd"/>
      <w:r w:rsidRPr="00CB51FB">
        <w:rPr>
          <w:sz w:val="24"/>
          <w:szCs w:val="24"/>
        </w:rPr>
        <w:t xml:space="preserve">) was defined </w:t>
      </w:r>
      <w:r w:rsidR="006B6765">
        <w:rPr>
          <w:sz w:val="24"/>
          <w:szCs w:val="24"/>
        </w:rPr>
        <w:t>according to the</w:t>
      </w:r>
      <w:r w:rsidR="001371A8">
        <w:rPr>
          <w:sz w:val="24"/>
          <w:szCs w:val="24"/>
        </w:rPr>
        <w:t xml:space="preserve"> </w:t>
      </w:r>
      <w:r w:rsidR="006B6765">
        <w:rPr>
          <w:sz w:val="24"/>
          <w:szCs w:val="24"/>
        </w:rPr>
        <w:t xml:space="preserve">time point and </w:t>
      </w:r>
      <w:r w:rsidR="006B6765" w:rsidRPr="00CB51FB">
        <w:rPr>
          <w:sz w:val="24"/>
          <w:szCs w:val="24"/>
        </w:rPr>
        <w:t>assay</w:t>
      </w:r>
      <w:r w:rsidR="006B6765">
        <w:rPr>
          <w:sz w:val="24"/>
          <w:szCs w:val="24"/>
        </w:rPr>
        <w:t xml:space="preserve"> under</w:t>
      </w:r>
      <w:r w:rsidR="001371A8">
        <w:rPr>
          <w:sz w:val="24"/>
          <w:szCs w:val="24"/>
        </w:rPr>
        <w:t xml:space="preserve"> consideration</w:t>
      </w:r>
      <w:r w:rsidRPr="00CB51FB">
        <w:rPr>
          <w:sz w:val="24"/>
          <w:szCs w:val="24"/>
        </w:rPr>
        <w:t>.</w:t>
      </w:r>
      <w:r w:rsidR="001371A8">
        <w:rPr>
          <w:sz w:val="24"/>
          <w:szCs w:val="24"/>
        </w:rPr>
        <w:t xml:space="preserve"> </w:t>
      </w:r>
      <w:r w:rsidRPr="00CB51FB">
        <w:rPr>
          <w:sz w:val="24"/>
          <w:szCs w:val="24"/>
        </w:rPr>
        <w:t xml:space="preserve">In the baseline </w:t>
      </w:r>
      <w:proofErr w:type="spellStart"/>
      <w:r w:rsidRPr="00CB51FB">
        <w:rPr>
          <w:sz w:val="24"/>
          <w:szCs w:val="24"/>
        </w:rPr>
        <w:t>cfDNA</w:t>
      </w:r>
      <w:proofErr w:type="spellEnd"/>
      <w:r w:rsidRPr="00CB51FB">
        <w:rPr>
          <w:sz w:val="24"/>
          <w:szCs w:val="24"/>
        </w:rPr>
        <w:t xml:space="preserve"> sequenced using MSK-IMPACT, we considered three metrics as follows: (1) the maximum allele fraction (AF) of any detected variant, (2) the mean AF of all detected variants and (3) the </w:t>
      </w:r>
      <w:r w:rsidR="001371A8">
        <w:rPr>
          <w:sz w:val="24"/>
          <w:szCs w:val="24"/>
        </w:rPr>
        <w:t>number</w:t>
      </w:r>
      <w:r w:rsidRPr="00CB51FB">
        <w:rPr>
          <w:sz w:val="24"/>
          <w:szCs w:val="24"/>
        </w:rPr>
        <w:t xml:space="preserve"> of variants detected in </w:t>
      </w:r>
      <w:proofErr w:type="spellStart"/>
      <w:r w:rsidRPr="00CB51FB">
        <w:rPr>
          <w:sz w:val="24"/>
          <w:szCs w:val="24"/>
        </w:rPr>
        <w:t>cfDNA</w:t>
      </w:r>
      <w:proofErr w:type="spellEnd"/>
      <w:r w:rsidRPr="00CB51FB">
        <w:rPr>
          <w:sz w:val="24"/>
          <w:szCs w:val="24"/>
        </w:rPr>
        <w:t xml:space="preserve"> as a fraction of the aggregate set of variants detected the given patient.</w:t>
      </w:r>
      <w:r w:rsidR="001371A8">
        <w:rPr>
          <w:sz w:val="24"/>
          <w:szCs w:val="24"/>
        </w:rPr>
        <w:t xml:space="preserve"> </w:t>
      </w:r>
      <w:r w:rsidRPr="00CB51FB">
        <w:rPr>
          <w:sz w:val="24"/>
          <w:szCs w:val="24"/>
        </w:rPr>
        <w:t xml:space="preserve">For </w:t>
      </w:r>
      <w:proofErr w:type="spellStart"/>
      <w:r w:rsidRPr="00CB51FB">
        <w:rPr>
          <w:sz w:val="24"/>
          <w:szCs w:val="24"/>
        </w:rPr>
        <w:t>ddPCR</w:t>
      </w:r>
      <w:proofErr w:type="spellEnd"/>
      <w:r w:rsidRPr="00CB51FB">
        <w:rPr>
          <w:sz w:val="24"/>
          <w:szCs w:val="24"/>
        </w:rPr>
        <w:t xml:space="preserve"> samples, the </w:t>
      </w:r>
      <w:proofErr w:type="spellStart"/>
      <w:r w:rsidRPr="00CB51FB">
        <w:rPr>
          <w:sz w:val="24"/>
          <w:szCs w:val="24"/>
        </w:rPr>
        <w:t>ctDNA</w:t>
      </w:r>
      <w:proofErr w:type="spellEnd"/>
      <w:r w:rsidRPr="00CB51FB">
        <w:rPr>
          <w:sz w:val="24"/>
          <w:szCs w:val="24"/>
        </w:rPr>
        <w:t xml:space="preserve"> fraction was defined as the maximum AF of the </w:t>
      </w:r>
      <w:r w:rsidR="001371A8">
        <w:rPr>
          <w:sz w:val="24"/>
          <w:szCs w:val="24"/>
        </w:rPr>
        <w:t xml:space="preserve">two </w:t>
      </w:r>
      <w:r w:rsidRPr="00CB51FB">
        <w:rPr>
          <w:sz w:val="24"/>
          <w:szCs w:val="24"/>
        </w:rPr>
        <w:t>variants being assayed.</w:t>
      </w:r>
    </w:p>
    <w:p w14:paraId="7AD071EA" w14:textId="77777777" w:rsidR="001371A8" w:rsidRDefault="001371A8">
      <w:pPr>
        <w:jc w:val="both"/>
        <w:rPr>
          <w:sz w:val="24"/>
          <w:szCs w:val="24"/>
        </w:rPr>
      </w:pPr>
    </w:p>
    <w:p w14:paraId="00000040" w14:textId="5312298A" w:rsidR="00797359" w:rsidRDefault="00D136BF">
      <w:pPr>
        <w:jc w:val="both"/>
        <w:rPr>
          <w:ins w:id="13" w:author="Brown, David" w:date="2024-07-14T18:00:00Z"/>
          <w:sz w:val="24"/>
          <w:szCs w:val="24"/>
        </w:rPr>
      </w:pPr>
      <w:r w:rsidRPr="00CB51FB">
        <w:rPr>
          <w:sz w:val="24"/>
          <w:szCs w:val="24"/>
        </w:rPr>
        <w:t xml:space="preserve">All statistical comparisons between groups were performed using the Wilcoxon rank sum test. A </w:t>
      </w:r>
      <w:r w:rsidRPr="0065548E">
        <w:rPr>
          <w:i/>
          <w:iCs/>
          <w:sz w:val="24"/>
          <w:szCs w:val="24"/>
        </w:rPr>
        <w:t>p</w:t>
      </w:r>
      <w:r w:rsidRPr="00CB51FB">
        <w:rPr>
          <w:sz w:val="24"/>
          <w:szCs w:val="24"/>
        </w:rPr>
        <w:t>-value &lt;0.05 was considered statistically significant and all tests were two-sided unless otherwise specified. All statistical analyses were performed using R (version 4.1.1).</w:t>
      </w:r>
    </w:p>
    <w:p w14:paraId="431E76AE" w14:textId="553B4386" w:rsidR="0065548E" w:rsidRDefault="0065548E" w:rsidP="0065548E">
      <w:pPr>
        <w:pStyle w:val="Heading2"/>
        <w:jc w:val="both"/>
        <w:rPr>
          <w:b/>
          <w:bCs/>
          <w:i/>
          <w:iCs/>
          <w:sz w:val="24"/>
          <w:szCs w:val="24"/>
        </w:rPr>
      </w:pPr>
      <w:commentRangeStart w:id="14"/>
      <w:r>
        <w:rPr>
          <w:b/>
          <w:bCs/>
          <w:i/>
          <w:iCs/>
          <w:sz w:val="24"/>
          <w:szCs w:val="24"/>
        </w:rPr>
        <w:t>Data availability</w:t>
      </w:r>
      <w:commentRangeEnd w:id="14"/>
      <w:r w:rsidR="00B274DD">
        <w:rPr>
          <w:rStyle w:val="CommentReference"/>
        </w:rPr>
        <w:commentReference w:id="14"/>
      </w:r>
    </w:p>
    <w:p w14:paraId="06E552D5" w14:textId="4FBAFE9C" w:rsidR="0065548E" w:rsidRPr="0065548E" w:rsidRDefault="0065548E" w:rsidP="0065548E">
      <w:pPr>
        <w:jc w:val="both"/>
        <w:rPr>
          <w:sz w:val="24"/>
          <w:szCs w:val="24"/>
        </w:rPr>
      </w:pPr>
      <w:r w:rsidRPr="0065548E">
        <w:rPr>
          <w:sz w:val="24"/>
          <w:szCs w:val="24"/>
        </w:rPr>
        <w:t xml:space="preserve">The assembled somatic mutational data from </w:t>
      </w:r>
      <w:proofErr w:type="spellStart"/>
      <w:r w:rsidRPr="0065548E">
        <w:rPr>
          <w:sz w:val="24"/>
          <w:szCs w:val="24"/>
        </w:rPr>
        <w:t>cfDNA</w:t>
      </w:r>
      <w:proofErr w:type="spellEnd"/>
      <w:r w:rsidRPr="0065548E">
        <w:rPr>
          <w:sz w:val="24"/>
          <w:szCs w:val="24"/>
        </w:rPr>
        <w:t xml:space="preserve">, WBCs and tumors for the entire cohort are provided </w:t>
      </w:r>
      <w:r>
        <w:rPr>
          <w:sz w:val="24"/>
          <w:szCs w:val="24"/>
        </w:rPr>
        <w:t>in</w:t>
      </w:r>
      <w:r w:rsidRPr="0065548E">
        <w:rPr>
          <w:sz w:val="24"/>
          <w:szCs w:val="24"/>
        </w:rPr>
        <w:t xml:space="preserve"> Supplementary Table</w:t>
      </w:r>
      <w:r>
        <w:rPr>
          <w:sz w:val="24"/>
          <w:szCs w:val="24"/>
        </w:rPr>
        <w:t xml:space="preserve"> XX</w:t>
      </w:r>
      <w:r w:rsidRPr="0065548E">
        <w:rPr>
          <w:sz w:val="24"/>
          <w:szCs w:val="24"/>
        </w:rPr>
        <w:t>. All code</w:t>
      </w:r>
      <w:r>
        <w:rPr>
          <w:sz w:val="24"/>
          <w:szCs w:val="24"/>
        </w:rPr>
        <w:t>s</w:t>
      </w:r>
      <w:r w:rsidRPr="0065548E">
        <w:rPr>
          <w:sz w:val="24"/>
          <w:szCs w:val="24"/>
        </w:rPr>
        <w:t xml:space="preserve"> and scripts are available for academic use at https://github.com/ndbrown6/</w:t>
      </w:r>
      <w:r>
        <w:rPr>
          <w:sz w:val="24"/>
          <w:szCs w:val="24"/>
        </w:rPr>
        <w:t>XXX</w:t>
      </w:r>
      <w:r w:rsidRPr="0065548E">
        <w:rPr>
          <w:sz w:val="24"/>
          <w:szCs w:val="24"/>
        </w:rPr>
        <w:t>.</w:t>
      </w:r>
    </w:p>
    <w:p w14:paraId="00000041" w14:textId="6474DBDF" w:rsidR="00797359" w:rsidRPr="00CB51FB" w:rsidRDefault="00CB51FB">
      <w:pPr>
        <w:pStyle w:val="Heading1"/>
        <w:jc w:val="both"/>
        <w:rPr>
          <w:b/>
          <w:bCs/>
          <w:sz w:val="24"/>
          <w:szCs w:val="24"/>
        </w:rPr>
      </w:pPr>
      <w:bookmarkStart w:id="15" w:name="_heading=h.26dgr7c54iw8" w:colFirst="0" w:colLast="0"/>
      <w:bookmarkEnd w:id="15"/>
      <w:r w:rsidRPr="00CB51FB">
        <w:rPr>
          <w:b/>
          <w:bCs/>
          <w:sz w:val="24"/>
          <w:szCs w:val="24"/>
        </w:rPr>
        <w:t>R</w:t>
      </w:r>
      <w:r w:rsidR="001371A8">
        <w:rPr>
          <w:b/>
          <w:bCs/>
          <w:sz w:val="24"/>
          <w:szCs w:val="24"/>
        </w:rPr>
        <w:t>esults</w:t>
      </w:r>
    </w:p>
    <w:p w14:paraId="00000042" w14:textId="0549B6CF" w:rsidR="00797359" w:rsidRPr="00CB51FB" w:rsidRDefault="00D136BF">
      <w:pPr>
        <w:pStyle w:val="Heading2"/>
        <w:jc w:val="both"/>
        <w:rPr>
          <w:b/>
          <w:bCs/>
          <w:i/>
          <w:iCs/>
          <w:sz w:val="24"/>
          <w:szCs w:val="24"/>
        </w:rPr>
      </w:pPr>
      <w:bookmarkStart w:id="16" w:name="_heading=h.o7s0c5gf0f30" w:colFirst="0" w:colLast="0"/>
      <w:bookmarkEnd w:id="16"/>
      <w:r w:rsidRPr="00CB51FB">
        <w:rPr>
          <w:b/>
          <w:bCs/>
          <w:i/>
          <w:iCs/>
          <w:sz w:val="24"/>
          <w:szCs w:val="24"/>
        </w:rPr>
        <w:t xml:space="preserve">Patient </w:t>
      </w:r>
      <w:r w:rsidR="003929E7">
        <w:rPr>
          <w:b/>
          <w:bCs/>
          <w:i/>
          <w:iCs/>
          <w:sz w:val="24"/>
          <w:szCs w:val="24"/>
        </w:rPr>
        <w:t>p</w:t>
      </w:r>
      <w:r w:rsidRPr="00CB51FB">
        <w:rPr>
          <w:b/>
          <w:bCs/>
          <w:i/>
          <w:iCs/>
          <w:sz w:val="24"/>
          <w:szCs w:val="24"/>
        </w:rPr>
        <w:t>opulation</w:t>
      </w:r>
    </w:p>
    <w:p w14:paraId="00000044" w14:textId="686E075E" w:rsidR="00797359" w:rsidRPr="00CB51FB" w:rsidRDefault="00E73B27">
      <w:pPr>
        <w:jc w:val="both"/>
        <w:rPr>
          <w:sz w:val="24"/>
          <w:szCs w:val="24"/>
        </w:rPr>
      </w:pPr>
      <w:ins w:id="17" w:author="Weigelt, Britta" w:date="2024-06-26T00:18:00Z">
        <w:r>
          <w:rPr>
            <w:sz w:val="24"/>
            <w:szCs w:val="24"/>
          </w:rPr>
          <w:t>A</w:t>
        </w:r>
      </w:ins>
      <w:r w:rsidR="00D136BF" w:rsidRPr="003929E7">
        <w:rPr>
          <w:sz w:val="24"/>
          <w:szCs w:val="24"/>
        </w:rPr>
        <w:t xml:space="preserve"> total of 20 patients were included (</w:t>
      </w:r>
      <w:r w:rsidR="00D136BF" w:rsidRPr="003929E7">
        <w:rPr>
          <w:b/>
          <w:sz w:val="24"/>
          <w:szCs w:val="24"/>
        </w:rPr>
        <w:t>Table 1</w:t>
      </w:r>
      <w:r w:rsidR="00D136BF" w:rsidRPr="003929E7">
        <w:rPr>
          <w:sz w:val="24"/>
          <w:szCs w:val="24"/>
        </w:rPr>
        <w:t>). Median age at diagnosis was 54 years (IQR</w:t>
      </w:r>
      <w:r w:rsidR="000B5407" w:rsidRPr="003929E7">
        <w:rPr>
          <w:sz w:val="24"/>
          <w:szCs w:val="24"/>
        </w:rPr>
        <w:t xml:space="preserve">: </w:t>
      </w:r>
      <w:r w:rsidR="00D136BF" w:rsidRPr="003929E7">
        <w:rPr>
          <w:sz w:val="24"/>
          <w:szCs w:val="24"/>
        </w:rPr>
        <w:t>47- 5</w:t>
      </w:r>
      <w:r w:rsidR="006B71C4" w:rsidRPr="003929E7">
        <w:rPr>
          <w:sz w:val="24"/>
          <w:szCs w:val="24"/>
        </w:rPr>
        <w:t>8</w:t>
      </w:r>
      <w:r w:rsidR="00D136BF" w:rsidRPr="003929E7">
        <w:rPr>
          <w:sz w:val="24"/>
          <w:szCs w:val="24"/>
        </w:rPr>
        <w:t xml:space="preserve"> years). Most patients were diagnosed with HR</w:t>
      </w:r>
      <w:r>
        <w:rPr>
          <w:sz w:val="24"/>
          <w:szCs w:val="24"/>
        </w:rPr>
        <w:t>-positive</w:t>
      </w:r>
      <w:r w:rsidR="00D136BF" w:rsidRPr="003929E7">
        <w:rPr>
          <w:sz w:val="24"/>
          <w:szCs w:val="24"/>
        </w:rPr>
        <w:t>/HER2-</w:t>
      </w:r>
      <w:r>
        <w:rPr>
          <w:sz w:val="24"/>
          <w:szCs w:val="24"/>
        </w:rPr>
        <w:t>negative</w:t>
      </w:r>
      <w:r w:rsidR="00D136BF" w:rsidRPr="003929E7">
        <w:rPr>
          <w:sz w:val="24"/>
          <w:szCs w:val="24"/>
        </w:rPr>
        <w:t xml:space="preserve"> </w:t>
      </w:r>
      <w:r>
        <w:rPr>
          <w:sz w:val="24"/>
          <w:szCs w:val="24"/>
        </w:rPr>
        <w:t>EBC</w:t>
      </w:r>
      <w:r w:rsidRPr="003929E7">
        <w:rPr>
          <w:sz w:val="24"/>
          <w:szCs w:val="24"/>
        </w:rPr>
        <w:t xml:space="preserve"> </w:t>
      </w:r>
      <w:r w:rsidR="00D136BF" w:rsidRPr="003929E7">
        <w:rPr>
          <w:sz w:val="24"/>
          <w:szCs w:val="24"/>
        </w:rPr>
        <w:t>(</w:t>
      </w:r>
      <w:r w:rsidR="006B71C4" w:rsidRPr="003929E7">
        <w:rPr>
          <w:sz w:val="24"/>
          <w:szCs w:val="24"/>
        </w:rPr>
        <w:t>11</w:t>
      </w:r>
      <w:r w:rsidR="00D136BF" w:rsidRPr="003929E7">
        <w:rPr>
          <w:sz w:val="24"/>
          <w:szCs w:val="24"/>
        </w:rPr>
        <w:t xml:space="preserve">/20, </w:t>
      </w:r>
      <w:r w:rsidR="006B71C4" w:rsidRPr="003929E7">
        <w:rPr>
          <w:sz w:val="24"/>
          <w:szCs w:val="24"/>
        </w:rPr>
        <w:t>5</w:t>
      </w:r>
      <w:r w:rsidR="00D136BF" w:rsidRPr="003929E7">
        <w:rPr>
          <w:sz w:val="24"/>
          <w:szCs w:val="24"/>
        </w:rPr>
        <w:t xml:space="preserve">5%), while </w:t>
      </w:r>
      <w:r w:rsidR="006B71C4" w:rsidRPr="003929E7">
        <w:rPr>
          <w:sz w:val="24"/>
          <w:szCs w:val="24"/>
        </w:rPr>
        <w:t>2</w:t>
      </w:r>
      <w:r w:rsidR="00D136BF" w:rsidRPr="003929E7">
        <w:rPr>
          <w:sz w:val="24"/>
          <w:szCs w:val="24"/>
        </w:rPr>
        <w:t xml:space="preserve">5% and 20% </w:t>
      </w:r>
      <w:r w:rsidR="006B71C4" w:rsidRPr="003929E7">
        <w:rPr>
          <w:sz w:val="24"/>
          <w:szCs w:val="24"/>
        </w:rPr>
        <w:t>had</w:t>
      </w:r>
      <w:r w:rsidR="00D136BF" w:rsidRPr="003929E7">
        <w:rPr>
          <w:sz w:val="24"/>
          <w:szCs w:val="24"/>
        </w:rPr>
        <w:t xml:space="preserve"> HER2</w:t>
      </w:r>
      <w:r>
        <w:rPr>
          <w:sz w:val="24"/>
          <w:szCs w:val="24"/>
        </w:rPr>
        <w:t>-positive</w:t>
      </w:r>
      <w:r w:rsidR="00D136BF" w:rsidRPr="003929E7">
        <w:rPr>
          <w:sz w:val="24"/>
          <w:szCs w:val="24"/>
        </w:rPr>
        <w:t xml:space="preserve"> and triple-negative disease, respectively. Median tumor size was 3.</w:t>
      </w:r>
      <w:r w:rsidR="0030596E" w:rsidRPr="003929E7">
        <w:rPr>
          <w:sz w:val="24"/>
          <w:szCs w:val="24"/>
        </w:rPr>
        <w:t>6</w:t>
      </w:r>
      <w:r w:rsidR="00D136BF" w:rsidRPr="003929E7">
        <w:rPr>
          <w:sz w:val="24"/>
          <w:szCs w:val="24"/>
        </w:rPr>
        <w:t xml:space="preserve"> cm (IQR</w:t>
      </w:r>
      <w:r w:rsidR="0030596E" w:rsidRPr="003929E7">
        <w:rPr>
          <w:sz w:val="24"/>
          <w:szCs w:val="24"/>
        </w:rPr>
        <w:t>:</w:t>
      </w:r>
      <w:r w:rsidR="00D136BF" w:rsidRPr="003929E7">
        <w:rPr>
          <w:sz w:val="24"/>
          <w:szCs w:val="24"/>
        </w:rPr>
        <w:t xml:space="preserve"> 2.9-4.6</w:t>
      </w:r>
      <w:r w:rsidR="0030596E" w:rsidRPr="003929E7">
        <w:rPr>
          <w:sz w:val="24"/>
          <w:szCs w:val="24"/>
        </w:rPr>
        <w:t xml:space="preserve"> cm</w:t>
      </w:r>
      <w:r w:rsidR="00D136BF" w:rsidRPr="003929E7">
        <w:rPr>
          <w:sz w:val="24"/>
          <w:szCs w:val="24"/>
        </w:rPr>
        <w:t xml:space="preserve">), with </w:t>
      </w:r>
      <w:r w:rsidR="0030596E" w:rsidRPr="003929E7">
        <w:rPr>
          <w:sz w:val="24"/>
          <w:szCs w:val="24"/>
        </w:rPr>
        <w:t>25</w:t>
      </w:r>
      <w:r w:rsidR="00D136BF" w:rsidRPr="003929E7">
        <w:rPr>
          <w:sz w:val="24"/>
          <w:szCs w:val="24"/>
        </w:rPr>
        <w:t xml:space="preserve">% </w:t>
      </w:r>
      <w:r w:rsidR="0030596E" w:rsidRPr="003929E7">
        <w:rPr>
          <w:sz w:val="24"/>
          <w:szCs w:val="24"/>
        </w:rPr>
        <w:t xml:space="preserve">(n=5) </w:t>
      </w:r>
      <w:r w:rsidR="00D136BF" w:rsidRPr="003929E7">
        <w:rPr>
          <w:sz w:val="24"/>
          <w:szCs w:val="24"/>
        </w:rPr>
        <w:t xml:space="preserve">of patients having tumors </w:t>
      </w:r>
      <w:r w:rsidR="0030596E" w:rsidRPr="003929E7">
        <w:rPr>
          <w:sz w:val="24"/>
          <w:szCs w:val="24"/>
        </w:rPr>
        <w:t>≥</w:t>
      </w:r>
      <w:r w:rsidR="00D136BF" w:rsidRPr="003929E7">
        <w:rPr>
          <w:sz w:val="24"/>
          <w:szCs w:val="24"/>
        </w:rPr>
        <w:t xml:space="preserve">5 cm. All patients had clinical node-positive disease at baseline (cN1, 80%; cN2, 10%; cN3, 10%). All patients received anthracycline- and </w:t>
      </w:r>
      <w:proofErr w:type="spellStart"/>
      <w:r w:rsidR="00D136BF" w:rsidRPr="003929E7">
        <w:rPr>
          <w:sz w:val="24"/>
          <w:szCs w:val="24"/>
        </w:rPr>
        <w:t>taxane</w:t>
      </w:r>
      <w:proofErr w:type="spellEnd"/>
      <w:r w:rsidR="00D136BF" w:rsidRPr="003929E7">
        <w:rPr>
          <w:sz w:val="24"/>
          <w:szCs w:val="24"/>
        </w:rPr>
        <w:t xml:space="preserve">-based NST, with dose-dense </w:t>
      </w:r>
      <w:proofErr w:type="spellStart"/>
      <w:r w:rsidR="00D136BF" w:rsidRPr="003929E7">
        <w:rPr>
          <w:sz w:val="24"/>
          <w:szCs w:val="24"/>
        </w:rPr>
        <w:t>adriamycin</w:t>
      </w:r>
      <w:proofErr w:type="spellEnd"/>
      <w:r w:rsidR="00D136BF" w:rsidRPr="003929E7">
        <w:rPr>
          <w:sz w:val="24"/>
          <w:szCs w:val="24"/>
        </w:rPr>
        <w:t xml:space="preserve"> plus cyclophosphamide followed by paclitaxel as the most used regimen (65%). Patients with HER2</w:t>
      </w:r>
      <w:r>
        <w:rPr>
          <w:sz w:val="24"/>
          <w:szCs w:val="24"/>
        </w:rPr>
        <w:t>-positive</w:t>
      </w:r>
      <w:r w:rsidR="00D136BF" w:rsidRPr="003929E7">
        <w:rPr>
          <w:sz w:val="24"/>
          <w:szCs w:val="24"/>
        </w:rPr>
        <w:t xml:space="preserve"> disease received anti-HER2 therapy (trastuzumab +/- </w:t>
      </w:r>
      <w:proofErr w:type="spellStart"/>
      <w:r w:rsidR="00D136BF" w:rsidRPr="003929E7">
        <w:rPr>
          <w:sz w:val="24"/>
          <w:szCs w:val="24"/>
        </w:rPr>
        <w:t>pertuzumab</w:t>
      </w:r>
      <w:proofErr w:type="spellEnd"/>
      <w:r w:rsidR="00D136BF" w:rsidRPr="003929E7">
        <w:rPr>
          <w:sz w:val="24"/>
          <w:szCs w:val="24"/>
        </w:rPr>
        <w:t xml:space="preserve">) as per clinical </w:t>
      </w:r>
      <w:r w:rsidR="00D136BF" w:rsidRPr="003929E7">
        <w:rPr>
          <w:sz w:val="24"/>
          <w:szCs w:val="24"/>
        </w:rPr>
        <w:lastRenderedPageBreak/>
        <w:t xml:space="preserve">guidelines. At surgery, 30% (6/20) of patients achieved </w:t>
      </w:r>
      <w:proofErr w:type="spellStart"/>
      <w:r w:rsidR="00D136BF" w:rsidRPr="003929E7">
        <w:rPr>
          <w:sz w:val="24"/>
          <w:szCs w:val="24"/>
        </w:rPr>
        <w:t>pCR</w:t>
      </w:r>
      <w:proofErr w:type="spellEnd"/>
      <w:r w:rsidR="00D136BF" w:rsidRPr="003929E7">
        <w:rPr>
          <w:sz w:val="24"/>
          <w:szCs w:val="24"/>
        </w:rPr>
        <w:t xml:space="preserve"> (</w:t>
      </w:r>
      <w:r w:rsidR="00D136BF" w:rsidRPr="003929E7">
        <w:rPr>
          <w:b/>
          <w:sz w:val="24"/>
          <w:szCs w:val="24"/>
        </w:rPr>
        <w:t>Table 2</w:t>
      </w:r>
      <w:r w:rsidR="00D136BF" w:rsidRPr="003929E7">
        <w:rPr>
          <w:sz w:val="24"/>
          <w:szCs w:val="24"/>
        </w:rPr>
        <w:t>). After a median follow up of 89 months (range 18-105 months), 5 patients (25%) experienced distant relapse.</w:t>
      </w:r>
    </w:p>
    <w:p w14:paraId="00000045" w14:textId="77777777" w:rsidR="00797359" w:rsidRPr="00CB51FB" w:rsidRDefault="00D136BF">
      <w:pPr>
        <w:pStyle w:val="Heading2"/>
        <w:jc w:val="both"/>
        <w:rPr>
          <w:b/>
          <w:bCs/>
          <w:i/>
          <w:iCs/>
          <w:sz w:val="24"/>
          <w:szCs w:val="24"/>
        </w:rPr>
      </w:pPr>
      <w:bookmarkStart w:id="18" w:name="_heading=h.9c2jn0r58c76" w:colFirst="0" w:colLast="0"/>
      <w:bookmarkEnd w:id="18"/>
      <w:proofErr w:type="spellStart"/>
      <w:r w:rsidRPr="00CB51FB">
        <w:rPr>
          <w:b/>
          <w:bCs/>
          <w:i/>
          <w:iCs/>
          <w:sz w:val="24"/>
          <w:szCs w:val="24"/>
        </w:rPr>
        <w:t>cfDNA</w:t>
      </w:r>
      <w:proofErr w:type="spellEnd"/>
      <w:r w:rsidRPr="00CB51FB">
        <w:rPr>
          <w:b/>
          <w:bCs/>
          <w:i/>
          <w:iCs/>
          <w:sz w:val="24"/>
          <w:szCs w:val="24"/>
        </w:rPr>
        <w:t xml:space="preserve"> assessment during NST</w:t>
      </w:r>
    </w:p>
    <w:p w14:paraId="00000047" w14:textId="3F58F770" w:rsidR="00797359" w:rsidRPr="00CB51FB" w:rsidRDefault="00D136BF">
      <w:pPr>
        <w:jc w:val="both"/>
        <w:rPr>
          <w:color w:val="000000"/>
          <w:sz w:val="24"/>
          <w:szCs w:val="24"/>
        </w:rPr>
      </w:pPr>
      <w:r w:rsidRPr="00CB51FB">
        <w:rPr>
          <w:color w:val="000000"/>
          <w:sz w:val="24"/>
          <w:szCs w:val="24"/>
        </w:rPr>
        <w:t xml:space="preserve">To assess how </w:t>
      </w:r>
      <w:proofErr w:type="spellStart"/>
      <w:r w:rsidRPr="00CB51FB">
        <w:rPr>
          <w:color w:val="000000"/>
          <w:sz w:val="24"/>
          <w:szCs w:val="24"/>
        </w:rPr>
        <w:t>cfDNA</w:t>
      </w:r>
      <w:proofErr w:type="spellEnd"/>
      <w:r w:rsidRPr="00CB51FB">
        <w:rPr>
          <w:color w:val="000000"/>
          <w:sz w:val="24"/>
          <w:szCs w:val="24"/>
        </w:rPr>
        <w:t xml:space="preserve"> </w:t>
      </w:r>
      <w:r w:rsidRPr="00CB51FB">
        <w:rPr>
          <w:sz w:val="24"/>
          <w:szCs w:val="24"/>
        </w:rPr>
        <w:t>varies</w:t>
      </w:r>
      <w:r w:rsidRPr="00CB51FB">
        <w:rPr>
          <w:color w:val="000000"/>
          <w:sz w:val="24"/>
          <w:szCs w:val="24"/>
        </w:rPr>
        <w:t xml:space="preserve"> during the administration of NST, plasma samples were collected at </w:t>
      </w:r>
      <w:r w:rsidR="00060083">
        <w:rPr>
          <w:color w:val="000000"/>
          <w:sz w:val="24"/>
          <w:szCs w:val="24"/>
        </w:rPr>
        <w:t>three intervals</w:t>
      </w:r>
      <w:r w:rsidRPr="00CB51FB">
        <w:rPr>
          <w:color w:val="000000"/>
          <w:sz w:val="24"/>
          <w:szCs w:val="24"/>
        </w:rPr>
        <w:t xml:space="preserve"> (baseline, </w:t>
      </w:r>
      <w:r w:rsidRPr="00CB51FB">
        <w:rPr>
          <w:sz w:val="24"/>
          <w:szCs w:val="24"/>
        </w:rPr>
        <w:t>on-</w:t>
      </w:r>
      <w:r w:rsidRPr="00CB51FB">
        <w:rPr>
          <w:color w:val="000000"/>
          <w:sz w:val="24"/>
          <w:szCs w:val="24"/>
        </w:rPr>
        <w:t xml:space="preserve"> and post-treatment; </w:t>
      </w:r>
      <w:r w:rsidRPr="00CB51FB">
        <w:rPr>
          <w:b/>
          <w:color w:val="000000"/>
          <w:sz w:val="24"/>
          <w:szCs w:val="24"/>
        </w:rPr>
        <w:t>Figures 1A</w:t>
      </w:r>
      <w:r w:rsidRPr="00CB51FB">
        <w:rPr>
          <w:b/>
          <w:sz w:val="24"/>
          <w:szCs w:val="24"/>
        </w:rPr>
        <w:t>-B</w:t>
      </w:r>
      <w:r w:rsidRPr="00CB51FB">
        <w:rPr>
          <w:color w:val="000000"/>
          <w:sz w:val="24"/>
          <w:szCs w:val="24"/>
        </w:rPr>
        <w:t>).</w:t>
      </w:r>
      <w:r w:rsidR="00730A5C">
        <w:rPr>
          <w:color w:val="000000"/>
          <w:sz w:val="24"/>
          <w:szCs w:val="24"/>
        </w:rPr>
        <w:t xml:space="preserve"> For one patient, post-treatment </w:t>
      </w:r>
      <w:proofErr w:type="spellStart"/>
      <w:r w:rsidR="00730A5C">
        <w:rPr>
          <w:color w:val="000000"/>
          <w:sz w:val="24"/>
          <w:szCs w:val="24"/>
        </w:rPr>
        <w:t>cfDNA</w:t>
      </w:r>
      <w:proofErr w:type="spellEnd"/>
      <w:r w:rsidR="00730A5C">
        <w:rPr>
          <w:color w:val="000000"/>
          <w:sz w:val="24"/>
          <w:szCs w:val="24"/>
        </w:rPr>
        <w:t xml:space="preserve"> </w:t>
      </w:r>
      <w:proofErr w:type="spellStart"/>
      <w:r w:rsidR="00730A5C">
        <w:rPr>
          <w:color w:val="000000"/>
          <w:sz w:val="24"/>
          <w:szCs w:val="24"/>
        </w:rPr>
        <w:t>collaction</w:t>
      </w:r>
      <w:proofErr w:type="spellEnd"/>
      <w:r w:rsidR="00730A5C">
        <w:rPr>
          <w:color w:val="000000"/>
          <w:sz w:val="24"/>
          <w:szCs w:val="24"/>
        </w:rPr>
        <w:t xml:space="preserve"> was not available.</w:t>
      </w:r>
      <w:r w:rsidRPr="00CB51FB">
        <w:rPr>
          <w:color w:val="000000"/>
          <w:sz w:val="24"/>
          <w:szCs w:val="24"/>
        </w:rPr>
        <w:t xml:space="preserve"> </w:t>
      </w:r>
      <w:proofErr w:type="spellStart"/>
      <w:r w:rsidRPr="00CB51FB">
        <w:rPr>
          <w:color w:val="000000"/>
          <w:sz w:val="24"/>
          <w:szCs w:val="24"/>
        </w:rPr>
        <w:t>cfDNA</w:t>
      </w:r>
      <w:proofErr w:type="spellEnd"/>
      <w:r w:rsidRPr="00CB51FB">
        <w:rPr>
          <w:color w:val="000000"/>
          <w:sz w:val="24"/>
          <w:szCs w:val="24"/>
        </w:rPr>
        <w:t xml:space="preserve"> concentrations were found to be higher on- and post-NST as compared to baseline (p&lt;0.001 for both; </w:t>
      </w:r>
      <w:r w:rsidRPr="00CB51FB">
        <w:rPr>
          <w:b/>
          <w:color w:val="000000"/>
          <w:sz w:val="24"/>
          <w:szCs w:val="24"/>
        </w:rPr>
        <w:t>Figure 1</w:t>
      </w:r>
      <w:r w:rsidRPr="00CB51FB">
        <w:rPr>
          <w:b/>
          <w:sz w:val="24"/>
          <w:szCs w:val="24"/>
        </w:rPr>
        <w:t>C</w:t>
      </w:r>
      <w:r w:rsidRPr="00CB51FB">
        <w:rPr>
          <w:color w:val="000000"/>
          <w:sz w:val="24"/>
          <w:szCs w:val="24"/>
        </w:rPr>
        <w:t xml:space="preserve">), as expected </w:t>
      </w:r>
      <w:r w:rsidR="00400925">
        <w:rPr>
          <w:color w:val="000000"/>
          <w:sz w:val="24"/>
          <w:szCs w:val="24"/>
        </w:rPr>
        <w:t>from</w:t>
      </w:r>
      <w:r w:rsidRPr="00CB51FB">
        <w:rPr>
          <w:color w:val="000000"/>
          <w:sz w:val="24"/>
          <w:szCs w:val="24"/>
        </w:rPr>
        <w:t xml:space="preserve"> therapy-induced tumor </w:t>
      </w:r>
      <w:sdt>
        <w:sdtPr>
          <w:rPr>
            <w:sz w:val="24"/>
            <w:szCs w:val="24"/>
          </w:rPr>
          <w:tag w:val="goog_rdk_4"/>
          <w:id w:val="-1420788859"/>
        </w:sdtPr>
        <w:sdtContent/>
      </w:sdt>
      <w:r w:rsidRPr="00CB51FB">
        <w:rPr>
          <w:color w:val="000000"/>
          <w:sz w:val="24"/>
          <w:szCs w:val="24"/>
        </w:rPr>
        <w:t xml:space="preserve">shrinkage. No differences in terms of </w:t>
      </w:r>
      <w:proofErr w:type="spellStart"/>
      <w:r w:rsidRPr="00CB51FB">
        <w:rPr>
          <w:color w:val="000000"/>
          <w:sz w:val="24"/>
          <w:szCs w:val="24"/>
        </w:rPr>
        <w:t>cfDNA</w:t>
      </w:r>
      <w:proofErr w:type="spellEnd"/>
      <w:r w:rsidRPr="00CB51FB">
        <w:rPr>
          <w:color w:val="000000"/>
          <w:sz w:val="24"/>
          <w:szCs w:val="24"/>
        </w:rPr>
        <w:t xml:space="preserve"> concentrations, either assessed at baseline or on/post-NST, were found </w:t>
      </w:r>
      <w:r w:rsidR="00A636A4">
        <w:rPr>
          <w:color w:val="000000"/>
          <w:sz w:val="24"/>
          <w:szCs w:val="24"/>
        </w:rPr>
        <w:t xml:space="preserve">when comparing </w:t>
      </w:r>
      <w:r w:rsidRPr="00CB51FB">
        <w:rPr>
          <w:color w:val="000000"/>
          <w:sz w:val="24"/>
          <w:szCs w:val="24"/>
        </w:rPr>
        <w:t>clinical and pathological features (</w:t>
      </w:r>
      <w:r w:rsidRPr="00CB51FB">
        <w:rPr>
          <w:b/>
          <w:color w:val="000000"/>
          <w:sz w:val="24"/>
          <w:szCs w:val="24"/>
        </w:rPr>
        <w:t>Supp</w:t>
      </w:r>
      <w:r w:rsidR="00FC4A88">
        <w:rPr>
          <w:b/>
          <w:color w:val="000000"/>
          <w:sz w:val="24"/>
          <w:szCs w:val="24"/>
        </w:rPr>
        <w:t xml:space="preserve">lementary </w:t>
      </w:r>
      <w:r w:rsidRPr="00CB51FB">
        <w:rPr>
          <w:b/>
          <w:color w:val="000000"/>
          <w:sz w:val="24"/>
          <w:szCs w:val="24"/>
        </w:rPr>
        <w:t xml:space="preserve">Figures </w:t>
      </w:r>
      <w:r w:rsidR="00FC4A88">
        <w:rPr>
          <w:b/>
          <w:color w:val="000000"/>
          <w:sz w:val="24"/>
          <w:szCs w:val="24"/>
        </w:rPr>
        <w:t>S</w:t>
      </w:r>
      <w:r w:rsidRPr="00CB51FB">
        <w:rPr>
          <w:b/>
          <w:color w:val="000000"/>
          <w:sz w:val="24"/>
          <w:szCs w:val="24"/>
        </w:rPr>
        <w:t>1-</w:t>
      </w:r>
      <w:r w:rsidR="00FC4A88">
        <w:rPr>
          <w:b/>
          <w:color w:val="000000"/>
          <w:sz w:val="24"/>
          <w:szCs w:val="24"/>
        </w:rPr>
        <w:t>S</w:t>
      </w:r>
      <w:r w:rsidRPr="00CB51FB">
        <w:rPr>
          <w:b/>
          <w:color w:val="000000"/>
          <w:sz w:val="24"/>
          <w:szCs w:val="24"/>
        </w:rPr>
        <w:t>3</w:t>
      </w:r>
      <w:r w:rsidRPr="00CB51FB">
        <w:rPr>
          <w:color w:val="000000"/>
          <w:sz w:val="24"/>
          <w:szCs w:val="24"/>
        </w:rPr>
        <w:t xml:space="preserve">). Interestingly, </w:t>
      </w:r>
      <w:r w:rsidRPr="00CB51FB">
        <w:rPr>
          <w:sz w:val="24"/>
          <w:szCs w:val="24"/>
        </w:rPr>
        <w:t xml:space="preserve">post-NST </w:t>
      </w:r>
      <w:proofErr w:type="spellStart"/>
      <w:r w:rsidRPr="00CB51FB">
        <w:rPr>
          <w:color w:val="000000"/>
          <w:sz w:val="24"/>
          <w:szCs w:val="24"/>
        </w:rPr>
        <w:t>cfDNA</w:t>
      </w:r>
      <w:proofErr w:type="spellEnd"/>
      <w:r w:rsidRPr="00CB51FB">
        <w:rPr>
          <w:color w:val="000000"/>
          <w:sz w:val="24"/>
          <w:szCs w:val="24"/>
        </w:rPr>
        <w:t xml:space="preserve"> concentration was statistically significantly </w:t>
      </w:r>
      <w:r w:rsidRPr="00CB51FB">
        <w:rPr>
          <w:sz w:val="24"/>
          <w:szCs w:val="24"/>
        </w:rPr>
        <w:t>lower</w:t>
      </w:r>
      <w:r w:rsidRPr="00CB51FB">
        <w:rPr>
          <w:color w:val="000000"/>
          <w:sz w:val="24"/>
          <w:szCs w:val="24"/>
        </w:rPr>
        <w:t xml:space="preserve"> in patients who achieved </w:t>
      </w:r>
      <w:proofErr w:type="spellStart"/>
      <w:r w:rsidRPr="00CB51FB">
        <w:rPr>
          <w:color w:val="000000"/>
          <w:sz w:val="24"/>
          <w:szCs w:val="24"/>
        </w:rPr>
        <w:t>pCR</w:t>
      </w:r>
      <w:proofErr w:type="spellEnd"/>
      <w:r w:rsidRPr="00CB51FB">
        <w:rPr>
          <w:color w:val="000000"/>
          <w:sz w:val="24"/>
          <w:szCs w:val="24"/>
        </w:rPr>
        <w:t xml:space="preserve"> compared to those who did not (p=0.048; </w:t>
      </w:r>
      <w:r w:rsidRPr="00CB51FB">
        <w:rPr>
          <w:b/>
          <w:color w:val="000000"/>
          <w:sz w:val="24"/>
          <w:szCs w:val="24"/>
        </w:rPr>
        <w:t>Figure 1</w:t>
      </w:r>
      <w:r w:rsidRPr="00CB51FB">
        <w:rPr>
          <w:b/>
          <w:sz w:val="24"/>
          <w:szCs w:val="24"/>
        </w:rPr>
        <w:t>D</w:t>
      </w:r>
      <w:r w:rsidRPr="00CB51FB">
        <w:rPr>
          <w:color w:val="000000"/>
          <w:sz w:val="24"/>
          <w:szCs w:val="24"/>
        </w:rPr>
        <w:t xml:space="preserve">), aligning with the hypothesis that higher </w:t>
      </w:r>
      <w:proofErr w:type="spellStart"/>
      <w:r w:rsidRPr="00CB51FB">
        <w:rPr>
          <w:color w:val="000000"/>
          <w:sz w:val="24"/>
          <w:szCs w:val="24"/>
        </w:rPr>
        <w:t>cfDNA</w:t>
      </w:r>
      <w:proofErr w:type="spellEnd"/>
      <w:r w:rsidRPr="00CB51FB">
        <w:rPr>
          <w:color w:val="000000"/>
          <w:sz w:val="24"/>
          <w:szCs w:val="24"/>
        </w:rPr>
        <w:t xml:space="preserve"> levels post-NST could be indicative of the presence of residual circulating tumor cells and potentially predict disease recurrence.</w:t>
      </w:r>
    </w:p>
    <w:p w14:paraId="00000048" w14:textId="77777777" w:rsidR="00797359" w:rsidRPr="00CB51FB" w:rsidRDefault="00D136BF">
      <w:pPr>
        <w:pStyle w:val="Heading2"/>
        <w:jc w:val="both"/>
        <w:rPr>
          <w:b/>
          <w:bCs/>
          <w:i/>
          <w:iCs/>
          <w:sz w:val="24"/>
          <w:szCs w:val="24"/>
        </w:rPr>
      </w:pPr>
      <w:bookmarkStart w:id="19" w:name="_heading=h.dyjasnc18bkb" w:colFirst="0" w:colLast="0"/>
      <w:bookmarkEnd w:id="19"/>
      <w:proofErr w:type="spellStart"/>
      <w:r w:rsidRPr="00CB51FB">
        <w:rPr>
          <w:b/>
          <w:bCs/>
          <w:i/>
          <w:iCs/>
          <w:sz w:val="24"/>
          <w:szCs w:val="24"/>
        </w:rPr>
        <w:t>ctDNA</w:t>
      </w:r>
      <w:proofErr w:type="spellEnd"/>
      <w:r w:rsidRPr="00CB51FB">
        <w:rPr>
          <w:b/>
          <w:bCs/>
          <w:i/>
          <w:iCs/>
          <w:sz w:val="24"/>
          <w:szCs w:val="24"/>
        </w:rPr>
        <w:t xml:space="preserve"> assessment by targeted sequencing and patient-specific </w:t>
      </w:r>
      <w:proofErr w:type="spellStart"/>
      <w:r w:rsidRPr="00CB51FB">
        <w:rPr>
          <w:b/>
          <w:bCs/>
          <w:i/>
          <w:iCs/>
          <w:sz w:val="24"/>
          <w:szCs w:val="24"/>
        </w:rPr>
        <w:t>ddPCR</w:t>
      </w:r>
      <w:proofErr w:type="spellEnd"/>
    </w:p>
    <w:p w14:paraId="00000049" w14:textId="522D14E9" w:rsidR="00797359" w:rsidRPr="00CB51FB" w:rsidRDefault="00BC7077">
      <w:pPr>
        <w:jc w:val="both"/>
        <w:rPr>
          <w:sz w:val="24"/>
          <w:szCs w:val="24"/>
        </w:rPr>
      </w:pPr>
      <w:ins w:id="20" w:author="Weigelt, Britta" w:date="2024-06-26T00:29:00Z">
        <w:r>
          <w:rPr>
            <w:sz w:val="24"/>
            <w:szCs w:val="24"/>
          </w:rPr>
          <w:t>T</w:t>
        </w:r>
      </w:ins>
      <w:r w:rsidR="00D136BF" w:rsidRPr="00CB51FB">
        <w:rPr>
          <w:color w:val="000000"/>
          <w:sz w:val="24"/>
          <w:szCs w:val="24"/>
        </w:rPr>
        <w:t xml:space="preserve">o track </w:t>
      </w:r>
      <w:proofErr w:type="spellStart"/>
      <w:r w:rsidR="00D136BF" w:rsidRPr="00CB51FB">
        <w:rPr>
          <w:color w:val="000000"/>
          <w:sz w:val="24"/>
          <w:szCs w:val="24"/>
        </w:rPr>
        <w:t>ctDNA</w:t>
      </w:r>
      <w:proofErr w:type="spellEnd"/>
      <w:r w:rsidR="00D136BF" w:rsidRPr="00CB51FB">
        <w:rPr>
          <w:color w:val="000000"/>
          <w:sz w:val="24"/>
          <w:szCs w:val="24"/>
        </w:rPr>
        <w:t xml:space="preserve"> in </w:t>
      </w:r>
      <w:proofErr w:type="spellStart"/>
      <w:r w:rsidR="00D136BF" w:rsidRPr="00CB51FB">
        <w:rPr>
          <w:color w:val="000000"/>
          <w:sz w:val="24"/>
          <w:szCs w:val="24"/>
        </w:rPr>
        <w:t>cfDNA</w:t>
      </w:r>
      <w:proofErr w:type="spellEnd"/>
      <w:r w:rsidR="00D136BF" w:rsidRPr="00CB51FB">
        <w:rPr>
          <w:color w:val="000000"/>
          <w:sz w:val="24"/>
          <w:szCs w:val="24"/>
        </w:rPr>
        <w:t xml:space="preserve"> during NST, we subjected the primary tumor biops</w:t>
      </w:r>
      <w:r w:rsidR="00D136BF" w:rsidRPr="00CB51FB">
        <w:rPr>
          <w:sz w:val="24"/>
          <w:szCs w:val="24"/>
        </w:rPr>
        <w:t xml:space="preserve">ies, the baseline </w:t>
      </w:r>
      <w:r w:rsidR="00D136BF" w:rsidRPr="00CB51FB">
        <w:rPr>
          <w:color w:val="000000"/>
          <w:sz w:val="24"/>
          <w:szCs w:val="24"/>
        </w:rPr>
        <w:t>plasma samples</w:t>
      </w:r>
      <w:r w:rsidR="00D136BF" w:rsidRPr="00CB51FB">
        <w:rPr>
          <w:sz w:val="24"/>
          <w:szCs w:val="24"/>
        </w:rPr>
        <w:t xml:space="preserve"> and residual disease whenever available </w:t>
      </w:r>
      <w:r w:rsidR="00D136BF" w:rsidRPr="00CB51FB">
        <w:rPr>
          <w:color w:val="000000"/>
          <w:sz w:val="24"/>
          <w:szCs w:val="24"/>
        </w:rPr>
        <w:t xml:space="preserve">to </w:t>
      </w:r>
      <w:r w:rsidR="00D136BF" w:rsidRPr="00CB51FB">
        <w:rPr>
          <w:sz w:val="24"/>
          <w:szCs w:val="24"/>
        </w:rPr>
        <w:t xml:space="preserve">targeted sequencing using </w:t>
      </w:r>
      <w:r w:rsidR="00D136BF" w:rsidRPr="00CB51FB">
        <w:rPr>
          <w:color w:val="000000"/>
          <w:sz w:val="24"/>
          <w:szCs w:val="24"/>
        </w:rPr>
        <w:t>MSK-IMPAC</w:t>
      </w:r>
      <w:r w:rsidR="00D136BF" w:rsidRPr="00CB51FB">
        <w:rPr>
          <w:sz w:val="24"/>
          <w:szCs w:val="24"/>
        </w:rPr>
        <w:t>T (</w:t>
      </w:r>
      <w:r w:rsidR="00D136BF" w:rsidRPr="00CB51FB">
        <w:rPr>
          <w:b/>
          <w:sz w:val="24"/>
          <w:szCs w:val="24"/>
        </w:rPr>
        <w:t>Figures 1A-B</w:t>
      </w:r>
      <w:r w:rsidR="00D136BF" w:rsidRPr="00CB51FB">
        <w:rPr>
          <w:sz w:val="24"/>
          <w:szCs w:val="24"/>
        </w:rPr>
        <w:t>). Additionally, based on the mutation profile of the tissue samples, patient</w:t>
      </w:r>
      <w:r w:rsidR="0099353D">
        <w:rPr>
          <w:sz w:val="24"/>
          <w:szCs w:val="24"/>
        </w:rPr>
        <w:t>-</w:t>
      </w:r>
      <w:r w:rsidR="00D136BF" w:rsidRPr="00CB51FB">
        <w:rPr>
          <w:sz w:val="24"/>
          <w:szCs w:val="24"/>
        </w:rPr>
        <w:t xml:space="preserve">specific </w:t>
      </w:r>
      <w:proofErr w:type="spellStart"/>
      <w:r w:rsidR="00D136BF" w:rsidRPr="00CB51FB">
        <w:rPr>
          <w:color w:val="000000"/>
          <w:sz w:val="24"/>
          <w:szCs w:val="24"/>
        </w:rPr>
        <w:t>ddPCR</w:t>
      </w:r>
      <w:proofErr w:type="spellEnd"/>
      <w:r w:rsidR="00D136BF" w:rsidRPr="00CB51FB">
        <w:rPr>
          <w:color w:val="000000"/>
          <w:sz w:val="24"/>
          <w:szCs w:val="24"/>
        </w:rPr>
        <w:t xml:space="preserve"> as</w:t>
      </w:r>
      <w:r w:rsidR="00D136BF" w:rsidRPr="00CB51FB">
        <w:rPr>
          <w:sz w:val="24"/>
          <w:szCs w:val="24"/>
        </w:rPr>
        <w:t>says were used to assess the baseline as well the on- and post-NST plasma samples (</w:t>
      </w:r>
      <w:r w:rsidR="00D136BF" w:rsidRPr="00CB51FB">
        <w:rPr>
          <w:b/>
          <w:sz w:val="24"/>
          <w:szCs w:val="24"/>
        </w:rPr>
        <w:t>Figure 1A</w:t>
      </w:r>
      <w:r w:rsidR="00D136BF" w:rsidRPr="00CB51FB">
        <w:rPr>
          <w:sz w:val="24"/>
          <w:szCs w:val="24"/>
        </w:rPr>
        <w:t>)</w:t>
      </w:r>
      <w:r w:rsidR="00D136BF" w:rsidRPr="00CB51FB">
        <w:rPr>
          <w:color w:val="000000"/>
          <w:sz w:val="24"/>
          <w:szCs w:val="24"/>
        </w:rPr>
        <w:t>.</w:t>
      </w:r>
    </w:p>
    <w:p w14:paraId="0000004A" w14:textId="77777777" w:rsidR="00797359" w:rsidRPr="00CB51FB" w:rsidRDefault="00797359">
      <w:pPr>
        <w:jc w:val="both"/>
        <w:rPr>
          <w:sz w:val="24"/>
          <w:szCs w:val="24"/>
        </w:rPr>
      </w:pPr>
    </w:p>
    <w:p w14:paraId="6F9D45C9" w14:textId="4FB2ECF1" w:rsidR="006557A1" w:rsidRPr="00A61022" w:rsidRDefault="00D136BF" w:rsidP="006557A1">
      <w:pPr>
        <w:jc w:val="both"/>
        <w:rPr>
          <w:color w:val="000000"/>
          <w:sz w:val="24"/>
          <w:szCs w:val="24"/>
        </w:rPr>
      </w:pPr>
      <w:r w:rsidRPr="00A636A4">
        <w:rPr>
          <w:sz w:val="24"/>
          <w:szCs w:val="24"/>
        </w:rPr>
        <w:t xml:space="preserve">We first assessed the concordance between the tumor biopsy and baseline </w:t>
      </w:r>
      <w:proofErr w:type="spellStart"/>
      <w:r w:rsidRPr="00A636A4">
        <w:rPr>
          <w:sz w:val="24"/>
          <w:szCs w:val="24"/>
        </w:rPr>
        <w:t>cfDNA</w:t>
      </w:r>
      <w:proofErr w:type="spellEnd"/>
      <w:r w:rsidRPr="00A636A4">
        <w:rPr>
          <w:sz w:val="24"/>
          <w:szCs w:val="24"/>
        </w:rPr>
        <w:t xml:space="preserve">. Overall, </w:t>
      </w:r>
      <w:r w:rsidRPr="00A636A4">
        <w:rPr>
          <w:color w:val="000000"/>
          <w:sz w:val="24"/>
          <w:szCs w:val="24"/>
        </w:rPr>
        <w:t xml:space="preserve">13/17 (76%) patients </w:t>
      </w:r>
      <w:r w:rsidRPr="00A636A4">
        <w:rPr>
          <w:sz w:val="24"/>
          <w:szCs w:val="24"/>
        </w:rPr>
        <w:t>had</w:t>
      </w:r>
      <w:sdt>
        <w:sdtPr>
          <w:rPr>
            <w:sz w:val="24"/>
            <w:szCs w:val="24"/>
          </w:rPr>
          <w:tag w:val="goog_rdk_7"/>
          <w:id w:val="-58794806"/>
        </w:sdtPr>
        <w:sdtContent>
          <w:r w:rsidRPr="00A636A4">
            <w:rPr>
              <w:rFonts w:eastAsia="Arial Unicode MS"/>
              <w:color w:val="000000"/>
              <w:sz w:val="24"/>
              <w:szCs w:val="24"/>
            </w:rPr>
            <w:t xml:space="preserve"> ≥1 mutation detected in baseline </w:t>
          </w:r>
          <w:proofErr w:type="spellStart"/>
          <w:r w:rsidRPr="00A636A4">
            <w:rPr>
              <w:rFonts w:eastAsia="Arial Unicode MS"/>
              <w:color w:val="000000"/>
              <w:sz w:val="24"/>
              <w:szCs w:val="24"/>
            </w:rPr>
            <w:t>cfDNA</w:t>
          </w:r>
          <w:proofErr w:type="spellEnd"/>
          <w:r w:rsidRPr="00A636A4">
            <w:rPr>
              <w:rFonts w:eastAsia="Arial Unicode MS"/>
              <w:color w:val="000000"/>
              <w:sz w:val="24"/>
              <w:szCs w:val="24"/>
            </w:rPr>
            <w:t xml:space="preserve"> either </w:t>
          </w:r>
        </w:sdtContent>
      </w:sdt>
      <w:r w:rsidRPr="00A636A4">
        <w:rPr>
          <w:i/>
          <w:color w:val="000000"/>
          <w:sz w:val="24"/>
          <w:szCs w:val="24"/>
        </w:rPr>
        <w:t>de novo</w:t>
      </w:r>
      <w:r w:rsidRPr="00A636A4">
        <w:rPr>
          <w:color w:val="000000"/>
          <w:sz w:val="24"/>
          <w:szCs w:val="24"/>
        </w:rPr>
        <w:t xml:space="preserve"> or by genotyping, while 6/17 (35%) patients </w:t>
      </w:r>
      <w:r w:rsidRPr="00A636A4">
        <w:rPr>
          <w:sz w:val="24"/>
          <w:szCs w:val="24"/>
        </w:rPr>
        <w:t>had</w:t>
      </w:r>
      <w:sdt>
        <w:sdtPr>
          <w:rPr>
            <w:sz w:val="24"/>
            <w:szCs w:val="24"/>
          </w:rPr>
          <w:tag w:val="goog_rdk_8"/>
          <w:id w:val="-1361044805"/>
        </w:sdtPr>
        <w:sdtContent>
          <w:r w:rsidRPr="00A636A4">
            <w:rPr>
              <w:rFonts w:eastAsia="Arial Unicode MS"/>
              <w:color w:val="000000"/>
              <w:sz w:val="24"/>
              <w:szCs w:val="24"/>
            </w:rPr>
            <w:t xml:space="preserve"> ≥1 mutation detected in baseline </w:t>
          </w:r>
          <w:proofErr w:type="spellStart"/>
          <w:r w:rsidRPr="00A636A4">
            <w:rPr>
              <w:rFonts w:eastAsia="Arial Unicode MS"/>
              <w:color w:val="000000"/>
              <w:sz w:val="24"/>
              <w:szCs w:val="24"/>
            </w:rPr>
            <w:t>cfDNA</w:t>
          </w:r>
          <w:proofErr w:type="spellEnd"/>
          <w:r w:rsidRPr="00A636A4">
            <w:rPr>
              <w:rFonts w:eastAsia="Arial Unicode MS"/>
              <w:color w:val="000000"/>
              <w:sz w:val="24"/>
              <w:szCs w:val="24"/>
            </w:rPr>
            <w:t xml:space="preserve"> </w:t>
          </w:r>
        </w:sdtContent>
      </w:sdt>
      <w:r w:rsidRPr="00A636A4">
        <w:rPr>
          <w:i/>
          <w:color w:val="000000"/>
          <w:sz w:val="24"/>
          <w:szCs w:val="24"/>
        </w:rPr>
        <w:t>de novo</w:t>
      </w:r>
      <w:r w:rsidRPr="00A636A4">
        <w:rPr>
          <w:color w:val="000000"/>
          <w:sz w:val="24"/>
          <w:szCs w:val="24"/>
        </w:rPr>
        <w:t xml:space="preserve"> (</w:t>
      </w:r>
      <w:r w:rsidRPr="00A636A4">
        <w:rPr>
          <w:b/>
          <w:color w:val="000000"/>
          <w:sz w:val="24"/>
          <w:szCs w:val="24"/>
        </w:rPr>
        <w:t xml:space="preserve">Figure </w:t>
      </w:r>
      <w:r w:rsidRPr="00A636A4">
        <w:rPr>
          <w:b/>
          <w:sz w:val="24"/>
          <w:szCs w:val="24"/>
        </w:rPr>
        <w:t>1B</w:t>
      </w:r>
      <w:r w:rsidRPr="00A636A4">
        <w:rPr>
          <w:color w:val="000000"/>
          <w:sz w:val="24"/>
          <w:szCs w:val="24"/>
        </w:rPr>
        <w:t>).</w:t>
      </w:r>
      <w:r w:rsidR="00A61022" w:rsidRPr="00A636A4">
        <w:rPr>
          <w:color w:val="000000"/>
          <w:sz w:val="24"/>
          <w:szCs w:val="24"/>
        </w:rPr>
        <w:t xml:space="preserve"> At baseline, 83% of patients had detectable </w:t>
      </w:r>
      <w:proofErr w:type="spellStart"/>
      <w:r w:rsidR="00A61022" w:rsidRPr="00A636A4">
        <w:rPr>
          <w:color w:val="000000"/>
          <w:sz w:val="24"/>
          <w:szCs w:val="24"/>
        </w:rPr>
        <w:t>ctDNA</w:t>
      </w:r>
      <w:proofErr w:type="spellEnd"/>
      <w:r w:rsidR="00A61022" w:rsidRPr="00A636A4">
        <w:rPr>
          <w:color w:val="000000"/>
          <w:sz w:val="24"/>
          <w:szCs w:val="24"/>
        </w:rPr>
        <w:t xml:space="preserve"> by </w:t>
      </w:r>
      <w:proofErr w:type="spellStart"/>
      <w:r w:rsidR="00A61022" w:rsidRPr="00A636A4">
        <w:rPr>
          <w:color w:val="000000"/>
          <w:sz w:val="24"/>
          <w:szCs w:val="24"/>
        </w:rPr>
        <w:t>ddPCR</w:t>
      </w:r>
      <w:proofErr w:type="spellEnd"/>
      <w:r w:rsidR="00A61022" w:rsidRPr="00A636A4">
        <w:rPr>
          <w:color w:val="000000"/>
          <w:sz w:val="24"/>
          <w:szCs w:val="24"/>
        </w:rPr>
        <w:t xml:space="preserve"> and a moderately high correlation of baseline</w:t>
      </w:r>
      <w:r w:rsidR="001046E2" w:rsidRPr="00A636A4">
        <w:rPr>
          <w:color w:val="000000"/>
          <w:sz w:val="24"/>
          <w:szCs w:val="24"/>
        </w:rPr>
        <w:t xml:space="preserve"> allele fraction</w:t>
      </w:r>
      <w:r w:rsidR="00A61022" w:rsidRPr="00A636A4">
        <w:rPr>
          <w:color w:val="000000"/>
          <w:sz w:val="24"/>
          <w:szCs w:val="24"/>
        </w:rPr>
        <w:t xml:space="preserve"> </w:t>
      </w:r>
      <w:r w:rsidR="001046E2" w:rsidRPr="00A636A4">
        <w:rPr>
          <w:color w:val="000000"/>
          <w:sz w:val="24"/>
          <w:szCs w:val="24"/>
        </w:rPr>
        <w:t>(</w:t>
      </w:r>
      <w:r w:rsidR="00A61022" w:rsidRPr="00A636A4">
        <w:rPr>
          <w:color w:val="000000"/>
          <w:sz w:val="24"/>
          <w:szCs w:val="24"/>
        </w:rPr>
        <w:t>AF</w:t>
      </w:r>
      <w:r w:rsidR="001046E2" w:rsidRPr="00A636A4">
        <w:rPr>
          <w:color w:val="000000"/>
          <w:sz w:val="24"/>
          <w:szCs w:val="24"/>
        </w:rPr>
        <w:t>)</w:t>
      </w:r>
      <w:r w:rsidR="00A61022" w:rsidRPr="00A636A4">
        <w:rPr>
          <w:color w:val="000000"/>
          <w:sz w:val="24"/>
          <w:szCs w:val="24"/>
        </w:rPr>
        <w:t xml:space="preserve"> was observed using </w:t>
      </w:r>
      <w:proofErr w:type="spellStart"/>
      <w:r w:rsidR="00A61022" w:rsidRPr="00A636A4">
        <w:rPr>
          <w:color w:val="000000"/>
          <w:sz w:val="24"/>
          <w:szCs w:val="24"/>
        </w:rPr>
        <w:t>ddPCR</w:t>
      </w:r>
      <w:proofErr w:type="spellEnd"/>
      <w:r w:rsidR="00A61022" w:rsidRPr="00A636A4">
        <w:rPr>
          <w:color w:val="000000"/>
          <w:sz w:val="24"/>
          <w:szCs w:val="24"/>
        </w:rPr>
        <w:t xml:space="preserve"> and IMPACT</w:t>
      </w:r>
      <w:r w:rsidR="00A61022" w:rsidRPr="00A636A4">
        <w:rPr>
          <w:sz w:val="24"/>
          <w:szCs w:val="24"/>
        </w:rPr>
        <w:t xml:space="preserve"> assays </w:t>
      </w:r>
      <w:r w:rsidR="00A61022" w:rsidRPr="00A636A4">
        <w:rPr>
          <w:color w:val="000000"/>
          <w:sz w:val="24"/>
          <w:szCs w:val="24"/>
        </w:rPr>
        <w:t>(</w:t>
      </w:r>
      <w:r w:rsidR="00A61022" w:rsidRPr="00A636A4">
        <w:rPr>
          <w:i/>
          <w:iCs/>
          <w:color w:val="000000"/>
          <w:sz w:val="24"/>
          <w:szCs w:val="24"/>
        </w:rPr>
        <w:t>R</w:t>
      </w:r>
      <w:r w:rsidR="00A61022" w:rsidRPr="00A636A4">
        <w:rPr>
          <w:color w:val="000000"/>
          <w:sz w:val="24"/>
          <w:szCs w:val="24"/>
        </w:rPr>
        <w:t xml:space="preserve"> = 0.8, </w:t>
      </w:r>
      <w:r w:rsidR="00A61022" w:rsidRPr="00A636A4">
        <w:rPr>
          <w:i/>
          <w:iCs/>
          <w:color w:val="000000"/>
          <w:sz w:val="24"/>
          <w:szCs w:val="24"/>
        </w:rPr>
        <w:t>p</w:t>
      </w:r>
      <w:r w:rsidR="0055726E">
        <w:rPr>
          <w:color w:val="000000"/>
          <w:sz w:val="24"/>
          <w:szCs w:val="24"/>
        </w:rPr>
        <w:t>&lt;0.001</w:t>
      </w:r>
      <w:r w:rsidR="00A61022" w:rsidRPr="00A636A4">
        <w:rPr>
          <w:color w:val="000000"/>
          <w:sz w:val="24"/>
          <w:szCs w:val="24"/>
        </w:rPr>
        <w:t xml:space="preserve">; </w:t>
      </w:r>
      <w:r w:rsidR="00A61022" w:rsidRPr="00A636A4">
        <w:rPr>
          <w:b/>
          <w:color w:val="000000"/>
          <w:sz w:val="24"/>
          <w:szCs w:val="24"/>
        </w:rPr>
        <w:t>Figure 2A</w:t>
      </w:r>
      <w:r w:rsidR="00A61022" w:rsidRPr="00A636A4">
        <w:rPr>
          <w:color w:val="000000"/>
          <w:sz w:val="24"/>
          <w:szCs w:val="24"/>
        </w:rPr>
        <w:t xml:space="preserve">). </w:t>
      </w:r>
      <w:r w:rsidR="009D4FCD" w:rsidRPr="00A636A4">
        <w:rPr>
          <w:color w:val="000000"/>
          <w:sz w:val="24"/>
          <w:szCs w:val="24"/>
        </w:rPr>
        <w:t>The m</w:t>
      </w:r>
      <w:r w:rsidRPr="00A636A4">
        <w:rPr>
          <w:sz w:val="24"/>
          <w:szCs w:val="24"/>
        </w:rPr>
        <w:t xml:space="preserve">edian </w:t>
      </w:r>
      <w:r w:rsidR="009D4FCD" w:rsidRPr="00A636A4">
        <w:rPr>
          <w:sz w:val="24"/>
          <w:szCs w:val="24"/>
        </w:rPr>
        <w:t xml:space="preserve">of the </w:t>
      </w:r>
      <w:r w:rsidRPr="00A636A4">
        <w:rPr>
          <w:sz w:val="24"/>
          <w:szCs w:val="24"/>
        </w:rPr>
        <w:t xml:space="preserve">fraction of mutations found in </w:t>
      </w:r>
      <w:proofErr w:type="spellStart"/>
      <w:r w:rsidRPr="00A636A4">
        <w:rPr>
          <w:sz w:val="24"/>
          <w:szCs w:val="24"/>
        </w:rPr>
        <w:t>cfDNA</w:t>
      </w:r>
      <w:proofErr w:type="spellEnd"/>
      <w:r w:rsidRPr="00A636A4">
        <w:rPr>
          <w:sz w:val="24"/>
          <w:szCs w:val="24"/>
        </w:rPr>
        <w:t xml:space="preserve">, which can be </w:t>
      </w:r>
      <w:r w:rsidR="009D4FCD" w:rsidRPr="00A636A4">
        <w:rPr>
          <w:sz w:val="24"/>
          <w:szCs w:val="24"/>
        </w:rPr>
        <w:t xml:space="preserve">taken </w:t>
      </w:r>
      <w:r w:rsidRPr="00A636A4">
        <w:rPr>
          <w:sz w:val="24"/>
          <w:szCs w:val="24"/>
        </w:rPr>
        <w:t xml:space="preserve">as </w:t>
      </w:r>
      <w:r w:rsidR="009D4FCD" w:rsidRPr="00A636A4">
        <w:rPr>
          <w:sz w:val="24"/>
          <w:szCs w:val="24"/>
        </w:rPr>
        <w:t xml:space="preserve">a </w:t>
      </w:r>
      <w:r w:rsidRPr="00A636A4">
        <w:rPr>
          <w:sz w:val="24"/>
          <w:szCs w:val="24"/>
        </w:rPr>
        <w:t xml:space="preserve">crude estimation </w:t>
      </w:r>
      <w:proofErr w:type="spellStart"/>
      <w:r w:rsidRPr="00A636A4">
        <w:rPr>
          <w:sz w:val="24"/>
          <w:szCs w:val="24"/>
        </w:rPr>
        <w:t>ctDNA</w:t>
      </w:r>
      <w:proofErr w:type="spellEnd"/>
      <w:r w:rsidRPr="00A636A4">
        <w:rPr>
          <w:sz w:val="24"/>
          <w:szCs w:val="24"/>
        </w:rPr>
        <w:t xml:space="preserve"> fraction, was </w:t>
      </w:r>
      <w:sdt>
        <w:sdtPr>
          <w:rPr>
            <w:sz w:val="24"/>
            <w:szCs w:val="24"/>
          </w:rPr>
          <w:tag w:val="goog_rdk_5"/>
          <w:id w:val="-1298131633"/>
        </w:sdtPr>
        <w:sdtContent/>
      </w:sdt>
      <w:sdt>
        <w:sdtPr>
          <w:rPr>
            <w:sz w:val="24"/>
            <w:szCs w:val="24"/>
          </w:rPr>
          <w:tag w:val="goog_rdk_6"/>
          <w:id w:val="-1203325753"/>
        </w:sdtPr>
        <w:sdtContent/>
      </w:sdt>
      <w:r w:rsidR="006557A1" w:rsidRPr="00A636A4">
        <w:rPr>
          <w:sz w:val="24"/>
          <w:szCs w:val="24"/>
        </w:rPr>
        <w:t>71%</w:t>
      </w:r>
      <w:r w:rsidRPr="00A636A4">
        <w:rPr>
          <w:sz w:val="24"/>
          <w:szCs w:val="24"/>
        </w:rPr>
        <w:t xml:space="preserve"> (IQR</w:t>
      </w:r>
      <w:r w:rsidR="009D4FCD" w:rsidRPr="00A636A4">
        <w:rPr>
          <w:sz w:val="24"/>
          <w:szCs w:val="24"/>
        </w:rPr>
        <w:t>:</w:t>
      </w:r>
      <w:r w:rsidRPr="00A636A4">
        <w:rPr>
          <w:sz w:val="24"/>
          <w:szCs w:val="24"/>
        </w:rPr>
        <w:t xml:space="preserve"> </w:t>
      </w:r>
      <w:r w:rsidR="006557A1" w:rsidRPr="00A636A4">
        <w:rPr>
          <w:sz w:val="24"/>
          <w:szCs w:val="24"/>
        </w:rPr>
        <w:t>46</w:t>
      </w:r>
      <w:r w:rsidRPr="00A636A4">
        <w:rPr>
          <w:sz w:val="24"/>
          <w:szCs w:val="24"/>
        </w:rPr>
        <w:t>-</w:t>
      </w:r>
      <w:r w:rsidR="006557A1" w:rsidRPr="00A636A4">
        <w:rPr>
          <w:sz w:val="24"/>
          <w:szCs w:val="24"/>
        </w:rPr>
        <w:t>100%</w:t>
      </w:r>
      <w:r w:rsidRPr="00A636A4">
        <w:rPr>
          <w:sz w:val="24"/>
          <w:szCs w:val="24"/>
        </w:rPr>
        <w:t xml:space="preserve">). A higher fraction of mutations in </w:t>
      </w:r>
      <w:proofErr w:type="spellStart"/>
      <w:r w:rsidRPr="00A636A4">
        <w:rPr>
          <w:sz w:val="24"/>
          <w:szCs w:val="24"/>
        </w:rPr>
        <w:t>cfDNA</w:t>
      </w:r>
      <w:proofErr w:type="spellEnd"/>
      <w:r w:rsidRPr="00A636A4">
        <w:rPr>
          <w:sz w:val="24"/>
          <w:szCs w:val="24"/>
        </w:rPr>
        <w:t xml:space="preserve"> was detected in </w:t>
      </w:r>
      <w:r w:rsidR="0055726E">
        <w:rPr>
          <w:sz w:val="24"/>
          <w:szCs w:val="24"/>
        </w:rPr>
        <w:t xml:space="preserve">plasma of patients with </w:t>
      </w:r>
      <w:r w:rsidRPr="00A636A4">
        <w:rPr>
          <w:sz w:val="24"/>
          <w:szCs w:val="24"/>
        </w:rPr>
        <w:t>grade 3 (p=0.07</w:t>
      </w:r>
      <w:r w:rsidR="0099353D" w:rsidRPr="00A636A4">
        <w:rPr>
          <w:sz w:val="24"/>
          <w:szCs w:val="24"/>
        </w:rPr>
        <w:t xml:space="preserve">) </w:t>
      </w:r>
      <w:r w:rsidRPr="00A636A4">
        <w:rPr>
          <w:sz w:val="24"/>
          <w:szCs w:val="24"/>
        </w:rPr>
        <w:t xml:space="preserve">and </w:t>
      </w:r>
      <w:r w:rsidR="0099353D" w:rsidRPr="00A636A4">
        <w:rPr>
          <w:sz w:val="24"/>
          <w:szCs w:val="24"/>
        </w:rPr>
        <w:t xml:space="preserve">ER-negative </w:t>
      </w:r>
      <w:r w:rsidR="0055726E">
        <w:rPr>
          <w:sz w:val="24"/>
          <w:szCs w:val="24"/>
        </w:rPr>
        <w:t>EBC</w:t>
      </w:r>
      <w:r w:rsidR="0055726E" w:rsidRPr="00A636A4">
        <w:rPr>
          <w:sz w:val="24"/>
          <w:szCs w:val="24"/>
        </w:rPr>
        <w:t xml:space="preserve"> </w:t>
      </w:r>
      <w:r w:rsidRPr="00A636A4">
        <w:rPr>
          <w:sz w:val="24"/>
          <w:szCs w:val="24"/>
        </w:rPr>
        <w:t>(p=0.04</w:t>
      </w:r>
      <w:r w:rsidR="0099353D" w:rsidRPr="00A636A4">
        <w:rPr>
          <w:sz w:val="24"/>
          <w:szCs w:val="24"/>
        </w:rPr>
        <w:t xml:space="preserve">, </w:t>
      </w:r>
      <w:r w:rsidR="0099353D" w:rsidRPr="00A636A4">
        <w:rPr>
          <w:b/>
          <w:sz w:val="24"/>
          <w:szCs w:val="24"/>
        </w:rPr>
        <w:t>Supplementary Figure S4</w:t>
      </w:r>
      <w:r w:rsidR="0099353D" w:rsidRPr="00A636A4">
        <w:rPr>
          <w:sz w:val="24"/>
          <w:szCs w:val="24"/>
        </w:rPr>
        <w:t>). U</w:t>
      </w:r>
      <w:r w:rsidR="006557A1" w:rsidRPr="00A636A4">
        <w:rPr>
          <w:color w:val="000000"/>
          <w:sz w:val="24"/>
          <w:szCs w:val="24"/>
        </w:rPr>
        <w:t xml:space="preserve">sing the alternative definition of maximum AF of any </w:t>
      </w:r>
      <w:r w:rsidR="0099353D" w:rsidRPr="00A636A4">
        <w:rPr>
          <w:color w:val="000000"/>
          <w:sz w:val="24"/>
          <w:szCs w:val="24"/>
        </w:rPr>
        <w:t>somatic mutation</w:t>
      </w:r>
      <w:r w:rsidR="006557A1" w:rsidRPr="00A636A4">
        <w:rPr>
          <w:color w:val="000000"/>
          <w:sz w:val="24"/>
          <w:szCs w:val="24"/>
        </w:rPr>
        <w:t xml:space="preserve"> detected in the baseline </w:t>
      </w:r>
      <w:proofErr w:type="spellStart"/>
      <w:r w:rsidR="006557A1" w:rsidRPr="00A636A4">
        <w:rPr>
          <w:color w:val="000000"/>
          <w:sz w:val="24"/>
          <w:szCs w:val="24"/>
        </w:rPr>
        <w:t>cfDNA</w:t>
      </w:r>
      <w:proofErr w:type="spellEnd"/>
      <w:r w:rsidR="006557A1" w:rsidRPr="00A636A4">
        <w:rPr>
          <w:color w:val="000000"/>
          <w:sz w:val="24"/>
          <w:szCs w:val="24"/>
        </w:rPr>
        <w:t xml:space="preserve"> </w:t>
      </w:r>
      <w:r w:rsidR="006557A1" w:rsidRPr="00A636A4">
        <w:rPr>
          <w:sz w:val="24"/>
          <w:szCs w:val="24"/>
        </w:rPr>
        <w:t>as a surrogate</w:t>
      </w:r>
      <w:r w:rsidR="0099353D" w:rsidRPr="00A636A4">
        <w:rPr>
          <w:sz w:val="24"/>
          <w:szCs w:val="24"/>
        </w:rPr>
        <w:t xml:space="preserve"> measure</w:t>
      </w:r>
      <w:r w:rsidR="006557A1" w:rsidRPr="00A636A4">
        <w:rPr>
          <w:sz w:val="24"/>
          <w:szCs w:val="24"/>
        </w:rPr>
        <w:t xml:space="preserve"> of </w:t>
      </w:r>
      <w:proofErr w:type="spellStart"/>
      <w:r w:rsidR="006557A1" w:rsidRPr="00A636A4">
        <w:rPr>
          <w:sz w:val="24"/>
          <w:szCs w:val="24"/>
        </w:rPr>
        <w:t>ctDNA</w:t>
      </w:r>
      <w:proofErr w:type="spellEnd"/>
      <w:r w:rsidR="006557A1" w:rsidRPr="00A636A4">
        <w:rPr>
          <w:sz w:val="24"/>
          <w:szCs w:val="24"/>
        </w:rPr>
        <w:t xml:space="preserve"> fraction</w:t>
      </w:r>
      <w:r w:rsidR="0099353D" w:rsidRPr="00A636A4">
        <w:rPr>
          <w:sz w:val="24"/>
          <w:szCs w:val="24"/>
        </w:rPr>
        <w:t>, similar results were obtained (</w:t>
      </w:r>
      <w:r w:rsidR="00A61022" w:rsidRPr="00A636A4">
        <w:rPr>
          <w:b/>
          <w:bCs/>
          <w:sz w:val="24"/>
          <w:szCs w:val="24"/>
        </w:rPr>
        <w:t>Supplementary Figures S4-S6</w:t>
      </w:r>
      <w:r w:rsidR="0099353D" w:rsidRPr="00A636A4">
        <w:rPr>
          <w:sz w:val="24"/>
          <w:szCs w:val="24"/>
        </w:rPr>
        <w:t>)</w:t>
      </w:r>
      <w:r w:rsidR="00A61022" w:rsidRPr="00A636A4">
        <w:rPr>
          <w:sz w:val="24"/>
          <w:szCs w:val="24"/>
        </w:rPr>
        <w:t xml:space="preserve">. For instance, using either the maximum AF or the fraction of somatic mutations, </w:t>
      </w:r>
      <w:r w:rsidR="006557A1" w:rsidRPr="00A636A4">
        <w:rPr>
          <w:sz w:val="24"/>
          <w:szCs w:val="24"/>
        </w:rPr>
        <w:t xml:space="preserve">triple-negative phenotype had higher levels of baseline </w:t>
      </w:r>
      <w:proofErr w:type="spellStart"/>
      <w:r w:rsidR="006557A1" w:rsidRPr="00A636A4">
        <w:rPr>
          <w:sz w:val="24"/>
          <w:szCs w:val="24"/>
        </w:rPr>
        <w:t>ctDNA</w:t>
      </w:r>
      <w:proofErr w:type="spellEnd"/>
      <w:r w:rsidR="006557A1" w:rsidRPr="00A636A4">
        <w:rPr>
          <w:sz w:val="24"/>
          <w:szCs w:val="24"/>
        </w:rPr>
        <w:t xml:space="preserve"> (</w:t>
      </w:r>
      <w:r w:rsidR="006557A1" w:rsidRPr="00A636A4">
        <w:rPr>
          <w:b/>
          <w:color w:val="000000"/>
          <w:sz w:val="24"/>
          <w:szCs w:val="24"/>
        </w:rPr>
        <w:t>Figure</w:t>
      </w:r>
      <w:ins w:id="21" w:author="Weigelt, Britta" w:date="2024-06-26T09:26:00Z">
        <w:r w:rsidR="0055726E">
          <w:rPr>
            <w:b/>
            <w:color w:val="000000"/>
            <w:sz w:val="24"/>
            <w:szCs w:val="24"/>
          </w:rPr>
          <w:t>s</w:t>
        </w:r>
      </w:ins>
      <w:r w:rsidR="006557A1" w:rsidRPr="00A636A4">
        <w:rPr>
          <w:b/>
          <w:color w:val="000000"/>
          <w:sz w:val="24"/>
          <w:szCs w:val="24"/>
        </w:rPr>
        <w:t xml:space="preserve"> 2B</w:t>
      </w:r>
      <w:r w:rsidR="00A61022" w:rsidRPr="00A636A4">
        <w:rPr>
          <w:b/>
          <w:color w:val="000000"/>
          <w:sz w:val="24"/>
          <w:szCs w:val="24"/>
        </w:rPr>
        <w:t>-C</w:t>
      </w:r>
      <w:r w:rsidR="006557A1" w:rsidRPr="00A636A4">
        <w:rPr>
          <w:color w:val="000000"/>
          <w:sz w:val="24"/>
          <w:szCs w:val="24"/>
        </w:rPr>
        <w:t>)</w:t>
      </w:r>
      <w:r w:rsidR="0055726E">
        <w:rPr>
          <w:color w:val="000000"/>
          <w:sz w:val="24"/>
          <w:szCs w:val="24"/>
        </w:rPr>
        <w:t>, however the number of cases in each group were small</w:t>
      </w:r>
      <w:r w:rsidR="006557A1" w:rsidRPr="00A636A4">
        <w:rPr>
          <w:color w:val="000000"/>
          <w:sz w:val="24"/>
          <w:szCs w:val="24"/>
        </w:rPr>
        <w:t>.</w:t>
      </w:r>
      <w:r w:rsidR="00A61022" w:rsidRPr="00A636A4">
        <w:rPr>
          <w:color w:val="000000"/>
          <w:sz w:val="24"/>
          <w:szCs w:val="24"/>
        </w:rPr>
        <w:t xml:space="preserve"> This is consistent with the view that these alternative metrics of </w:t>
      </w:r>
      <w:proofErr w:type="spellStart"/>
      <w:r w:rsidR="00A61022" w:rsidRPr="00A636A4">
        <w:rPr>
          <w:color w:val="000000"/>
          <w:sz w:val="24"/>
          <w:szCs w:val="24"/>
        </w:rPr>
        <w:t>ctDNA</w:t>
      </w:r>
      <w:proofErr w:type="spellEnd"/>
      <w:r w:rsidR="00A61022" w:rsidRPr="00A636A4">
        <w:rPr>
          <w:color w:val="000000"/>
          <w:sz w:val="24"/>
          <w:szCs w:val="24"/>
        </w:rPr>
        <w:t xml:space="preserve"> fraction capture overlapping but not identical aspects of tumor-derived </w:t>
      </w:r>
      <w:commentRangeStart w:id="22"/>
      <w:commentRangeStart w:id="23"/>
      <w:r w:rsidR="00A61022" w:rsidRPr="00A636A4">
        <w:rPr>
          <w:color w:val="000000"/>
          <w:sz w:val="24"/>
          <w:szCs w:val="24"/>
        </w:rPr>
        <w:t>DNA.</w:t>
      </w:r>
      <w:commentRangeEnd w:id="22"/>
      <w:r w:rsidR="00581194">
        <w:rPr>
          <w:rStyle w:val="CommentReference"/>
        </w:rPr>
        <w:commentReference w:id="22"/>
      </w:r>
      <w:commentRangeEnd w:id="23"/>
      <w:r w:rsidR="002946B8">
        <w:rPr>
          <w:rStyle w:val="CommentReference"/>
        </w:rPr>
        <w:commentReference w:id="23"/>
      </w:r>
    </w:p>
    <w:p w14:paraId="0000004E" w14:textId="77777777" w:rsidR="00797359" w:rsidRPr="00CB51FB" w:rsidRDefault="00D136BF">
      <w:pPr>
        <w:pStyle w:val="Heading2"/>
        <w:jc w:val="both"/>
        <w:rPr>
          <w:b/>
          <w:bCs/>
          <w:i/>
          <w:iCs/>
          <w:sz w:val="24"/>
          <w:szCs w:val="24"/>
        </w:rPr>
      </w:pPr>
      <w:bookmarkStart w:id="24" w:name="_heading=h.4kgjx8k73nl6" w:colFirst="0" w:colLast="0"/>
      <w:bookmarkEnd w:id="24"/>
      <w:r w:rsidRPr="00CB51FB">
        <w:rPr>
          <w:b/>
          <w:bCs/>
          <w:i/>
          <w:iCs/>
          <w:sz w:val="24"/>
          <w:szCs w:val="24"/>
        </w:rPr>
        <w:t xml:space="preserve">Longitudinal </w:t>
      </w:r>
      <w:proofErr w:type="spellStart"/>
      <w:r w:rsidRPr="00CB51FB">
        <w:rPr>
          <w:b/>
          <w:bCs/>
          <w:i/>
          <w:iCs/>
          <w:sz w:val="24"/>
          <w:szCs w:val="24"/>
        </w:rPr>
        <w:t>ctDNA</w:t>
      </w:r>
      <w:proofErr w:type="spellEnd"/>
      <w:r w:rsidRPr="00CB51FB">
        <w:rPr>
          <w:b/>
          <w:bCs/>
          <w:i/>
          <w:iCs/>
          <w:sz w:val="24"/>
          <w:szCs w:val="24"/>
        </w:rPr>
        <w:t xml:space="preserve"> tracking by tumor-informed </w:t>
      </w:r>
      <w:proofErr w:type="spellStart"/>
      <w:r w:rsidRPr="00CB51FB">
        <w:rPr>
          <w:b/>
          <w:bCs/>
          <w:i/>
          <w:iCs/>
          <w:sz w:val="24"/>
          <w:szCs w:val="24"/>
        </w:rPr>
        <w:t>ddPCR</w:t>
      </w:r>
      <w:proofErr w:type="spellEnd"/>
      <w:r w:rsidRPr="00CB51FB">
        <w:rPr>
          <w:b/>
          <w:bCs/>
          <w:i/>
          <w:iCs/>
          <w:sz w:val="24"/>
          <w:szCs w:val="24"/>
        </w:rPr>
        <w:t xml:space="preserve"> during NST and impact on </w:t>
      </w:r>
      <w:proofErr w:type="gramStart"/>
      <w:r w:rsidRPr="00CB51FB">
        <w:rPr>
          <w:b/>
          <w:bCs/>
          <w:i/>
          <w:iCs/>
          <w:sz w:val="24"/>
          <w:szCs w:val="24"/>
        </w:rPr>
        <w:t>outcomes</w:t>
      </w:r>
      <w:proofErr w:type="gramEnd"/>
    </w:p>
    <w:p w14:paraId="0000004F" w14:textId="2E136037" w:rsidR="00797359" w:rsidRDefault="00D136BF">
      <w:pPr>
        <w:jc w:val="both"/>
        <w:rPr>
          <w:sz w:val="24"/>
          <w:szCs w:val="24"/>
        </w:rPr>
      </w:pPr>
      <w:r w:rsidRPr="00CB51FB">
        <w:rPr>
          <w:sz w:val="24"/>
          <w:szCs w:val="24"/>
        </w:rPr>
        <w:t xml:space="preserve">In </w:t>
      </w:r>
      <w:r w:rsidR="00600431">
        <w:rPr>
          <w:sz w:val="24"/>
          <w:szCs w:val="24"/>
        </w:rPr>
        <w:t>two</w:t>
      </w:r>
      <w:r w:rsidRPr="00CB51FB">
        <w:rPr>
          <w:sz w:val="24"/>
          <w:szCs w:val="24"/>
        </w:rPr>
        <w:t xml:space="preserve"> patients, no mutation was found in the primary tumor by targeted sequencing and, therefore, tumor-informed </w:t>
      </w:r>
      <w:proofErr w:type="spellStart"/>
      <w:r w:rsidRPr="00CB51FB">
        <w:rPr>
          <w:sz w:val="24"/>
          <w:szCs w:val="24"/>
        </w:rPr>
        <w:t>ddPCR</w:t>
      </w:r>
      <w:proofErr w:type="spellEnd"/>
      <w:r w:rsidRPr="00CB51FB">
        <w:rPr>
          <w:sz w:val="24"/>
          <w:szCs w:val="24"/>
        </w:rPr>
        <w:t xml:space="preserve"> was not </w:t>
      </w:r>
      <w:r w:rsidR="008C1CC9">
        <w:rPr>
          <w:sz w:val="24"/>
          <w:szCs w:val="24"/>
        </w:rPr>
        <w:t>attempted</w:t>
      </w:r>
      <w:r w:rsidRPr="00CB51FB">
        <w:rPr>
          <w:sz w:val="24"/>
          <w:szCs w:val="24"/>
        </w:rPr>
        <w:t xml:space="preserve">. Overall, 15/18 (83%) patients had </w:t>
      </w:r>
      <w:r w:rsidRPr="00CB51FB">
        <w:rPr>
          <w:sz w:val="24"/>
          <w:szCs w:val="24"/>
        </w:rPr>
        <w:lastRenderedPageBreak/>
        <w:t xml:space="preserve">detectable </w:t>
      </w:r>
      <w:proofErr w:type="spellStart"/>
      <w:r w:rsidRPr="00CB51FB">
        <w:rPr>
          <w:sz w:val="24"/>
          <w:szCs w:val="24"/>
        </w:rPr>
        <w:t>ctDNA</w:t>
      </w:r>
      <w:proofErr w:type="spellEnd"/>
      <w:r w:rsidRPr="00CB51FB">
        <w:rPr>
          <w:sz w:val="24"/>
          <w:szCs w:val="24"/>
        </w:rPr>
        <w:t xml:space="preserve"> at baseline, while all patients (100%) cleared </w:t>
      </w:r>
      <w:proofErr w:type="spellStart"/>
      <w:r w:rsidRPr="00CB51FB">
        <w:rPr>
          <w:sz w:val="24"/>
          <w:szCs w:val="24"/>
        </w:rPr>
        <w:t>ctDNA</w:t>
      </w:r>
      <w:proofErr w:type="spellEnd"/>
      <w:r w:rsidRPr="00CB51FB">
        <w:rPr>
          <w:sz w:val="24"/>
          <w:szCs w:val="24"/>
        </w:rPr>
        <w:t xml:space="preserve"> post-NST (</w:t>
      </w:r>
      <w:r w:rsidRPr="00CB51FB">
        <w:rPr>
          <w:b/>
          <w:sz w:val="24"/>
          <w:szCs w:val="24"/>
        </w:rPr>
        <w:t>Figure</w:t>
      </w:r>
      <w:r w:rsidR="0086368E">
        <w:rPr>
          <w:b/>
          <w:sz w:val="24"/>
          <w:szCs w:val="24"/>
        </w:rPr>
        <w:t>s</w:t>
      </w:r>
      <w:r w:rsidRPr="00CB51FB">
        <w:rPr>
          <w:b/>
          <w:sz w:val="24"/>
          <w:szCs w:val="24"/>
        </w:rPr>
        <w:t xml:space="preserve"> 3A</w:t>
      </w:r>
      <w:r w:rsidR="0086368E">
        <w:rPr>
          <w:b/>
          <w:sz w:val="24"/>
          <w:szCs w:val="24"/>
        </w:rPr>
        <w:t>-B</w:t>
      </w:r>
      <w:r w:rsidRPr="00CB51FB">
        <w:rPr>
          <w:sz w:val="24"/>
          <w:szCs w:val="24"/>
        </w:rPr>
        <w:t xml:space="preserve">). The rates of </w:t>
      </w:r>
      <w:proofErr w:type="spellStart"/>
      <w:r w:rsidRPr="00CB51FB">
        <w:rPr>
          <w:sz w:val="24"/>
          <w:szCs w:val="24"/>
        </w:rPr>
        <w:t>pCR</w:t>
      </w:r>
      <w:proofErr w:type="spellEnd"/>
      <w:r w:rsidRPr="00CB51FB">
        <w:rPr>
          <w:sz w:val="24"/>
          <w:szCs w:val="24"/>
        </w:rPr>
        <w:t xml:space="preserve"> were 16.7%, 50% and 33.3% for HR</w:t>
      </w:r>
      <w:r w:rsidR="00581194">
        <w:rPr>
          <w:sz w:val="24"/>
          <w:szCs w:val="24"/>
        </w:rPr>
        <w:t>-positive</w:t>
      </w:r>
      <w:r w:rsidR="00581194" w:rsidRPr="00CB51FB">
        <w:rPr>
          <w:sz w:val="24"/>
          <w:szCs w:val="24"/>
        </w:rPr>
        <w:t>/</w:t>
      </w:r>
      <w:r w:rsidRPr="00CB51FB">
        <w:rPr>
          <w:sz w:val="24"/>
          <w:szCs w:val="24"/>
        </w:rPr>
        <w:t>HER2-</w:t>
      </w:r>
      <w:r w:rsidR="00581194">
        <w:rPr>
          <w:sz w:val="24"/>
          <w:szCs w:val="24"/>
        </w:rPr>
        <w:t>negative</w:t>
      </w:r>
      <w:r w:rsidRPr="00CB51FB">
        <w:rPr>
          <w:sz w:val="24"/>
          <w:szCs w:val="24"/>
        </w:rPr>
        <w:t>, HER2</w:t>
      </w:r>
      <w:r w:rsidR="00581194">
        <w:rPr>
          <w:sz w:val="24"/>
          <w:szCs w:val="24"/>
        </w:rPr>
        <w:t>-</w:t>
      </w:r>
      <w:proofErr w:type="gramStart"/>
      <w:r w:rsidR="00581194">
        <w:rPr>
          <w:sz w:val="24"/>
          <w:szCs w:val="24"/>
        </w:rPr>
        <w:t>positive</w:t>
      </w:r>
      <w:proofErr w:type="gramEnd"/>
      <w:r w:rsidR="00581194" w:rsidRPr="00CB51FB">
        <w:rPr>
          <w:sz w:val="24"/>
          <w:szCs w:val="24"/>
        </w:rPr>
        <w:t xml:space="preserve"> </w:t>
      </w:r>
      <w:r w:rsidRPr="00CB51FB">
        <w:rPr>
          <w:sz w:val="24"/>
          <w:szCs w:val="24"/>
        </w:rPr>
        <w:t xml:space="preserve">and </w:t>
      </w:r>
      <w:r w:rsidR="00581194">
        <w:rPr>
          <w:sz w:val="24"/>
          <w:szCs w:val="24"/>
        </w:rPr>
        <w:t>triple negative EBC</w:t>
      </w:r>
      <w:r w:rsidR="00581194" w:rsidRPr="00CB51FB">
        <w:rPr>
          <w:sz w:val="24"/>
          <w:szCs w:val="24"/>
        </w:rPr>
        <w:t xml:space="preserve"> </w:t>
      </w:r>
      <w:r w:rsidRPr="00CB51FB">
        <w:rPr>
          <w:sz w:val="24"/>
          <w:szCs w:val="24"/>
        </w:rPr>
        <w:t>subtypes, respectively, consistent with the previous evidence</w:t>
      </w:r>
      <w:r w:rsidR="00A677CA" w:rsidRPr="00A677CA">
        <w:rPr>
          <w:sz w:val="24"/>
          <w:szCs w:val="24"/>
          <w:lang/>
        </w:rPr>
        <w:fldChar w:fldCharType="begin">
          <w:fldData xml:space="preserve">PEVuZE5vdGU+PENpdGU+PEF1dGhvcj5Ib3Vzc2FtaTwvQXV0aG9yPjxZZWFyPjIwMTI8L1llYXI+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</w:fldData>
        </w:fldChar>
      </w:r>
      <w:r w:rsidR="00A677CA" w:rsidRPr="00A677CA">
        <w:rPr>
          <w:sz w:val="24"/>
          <w:szCs w:val="24"/>
          <w:lang/>
        </w:rPr>
        <w:instrText xml:space="preserve"> ADDIN EN.CITE </w:instrText>
      </w:r>
      <w:r w:rsidR="00A677CA" w:rsidRPr="00A677CA">
        <w:rPr>
          <w:sz w:val="24"/>
          <w:szCs w:val="24"/>
          <w:lang/>
        </w:rPr>
        <w:fldChar w:fldCharType="begin">
          <w:fldData xml:space="preserve">PEVuZE5vdGU+PENpdGU+PEF1dGhvcj5Ib3Vzc2FtaTwvQXV0aG9yPjxZZWFyPjIwMTI8L1llYXI+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</w:fldData>
        </w:fldChar>
      </w:r>
      <w:r w:rsidR="00A677CA" w:rsidRPr="00A677CA">
        <w:rPr>
          <w:sz w:val="24"/>
          <w:szCs w:val="24"/>
          <w:lang/>
        </w:rPr>
        <w:instrText xml:space="preserve"> ADDIN EN.CITE.DATA </w:instrText>
      </w:r>
      <w:r w:rsidR="00A677CA" w:rsidRPr="00A677CA">
        <w:rPr>
          <w:sz w:val="24"/>
          <w:szCs w:val="24"/>
          <w:lang/>
        </w:rPr>
      </w:r>
      <w:r w:rsidR="00A677CA" w:rsidRPr="00A677CA">
        <w:rPr>
          <w:sz w:val="24"/>
          <w:szCs w:val="24"/>
        </w:rPr>
        <w:fldChar w:fldCharType="end"/>
      </w:r>
      <w:r w:rsidR="00A677CA" w:rsidRPr="00A677CA">
        <w:rPr>
          <w:sz w:val="24"/>
          <w:szCs w:val="24"/>
          <w:lang/>
        </w:rPr>
      </w:r>
      <w:r w:rsidR="00A677CA" w:rsidRPr="00A677CA">
        <w:rPr>
          <w:sz w:val="24"/>
          <w:szCs w:val="24"/>
          <w:lang/>
        </w:rPr>
        <w:fldChar w:fldCharType="separate"/>
      </w:r>
      <w:r w:rsidR="00A677CA" w:rsidRPr="00A677CA">
        <w:rPr>
          <w:sz w:val="24"/>
          <w:szCs w:val="24"/>
          <w:vertAlign w:val="superscript"/>
          <w:lang/>
        </w:rPr>
        <w:t>4,5</w:t>
      </w:r>
      <w:r w:rsidR="00A677CA" w:rsidRPr="00A677CA">
        <w:rPr>
          <w:sz w:val="24"/>
          <w:szCs w:val="24"/>
        </w:rPr>
        <w:fldChar w:fldCharType="end"/>
      </w:r>
      <w:r w:rsidRPr="00CB51FB">
        <w:rPr>
          <w:sz w:val="24"/>
          <w:szCs w:val="24"/>
        </w:rPr>
        <w:t xml:space="preserve">. Of the 3 patients with undetectable baseline </w:t>
      </w:r>
      <w:proofErr w:type="spellStart"/>
      <w:r w:rsidRPr="00CB51FB">
        <w:rPr>
          <w:sz w:val="24"/>
          <w:szCs w:val="24"/>
        </w:rPr>
        <w:t>ctDNA</w:t>
      </w:r>
      <w:proofErr w:type="spellEnd"/>
      <w:r w:rsidRPr="00CB51FB">
        <w:rPr>
          <w:sz w:val="24"/>
          <w:szCs w:val="24"/>
        </w:rPr>
        <w:t xml:space="preserve"> (2 HR</w:t>
      </w:r>
      <w:r w:rsidR="00581194">
        <w:rPr>
          <w:sz w:val="24"/>
          <w:szCs w:val="24"/>
        </w:rPr>
        <w:t>-positive</w:t>
      </w:r>
      <w:r w:rsidR="00581194" w:rsidRPr="00CB51FB">
        <w:rPr>
          <w:sz w:val="24"/>
          <w:szCs w:val="24"/>
        </w:rPr>
        <w:t>/</w:t>
      </w:r>
      <w:r w:rsidRPr="00CB51FB">
        <w:rPr>
          <w:sz w:val="24"/>
          <w:szCs w:val="24"/>
        </w:rPr>
        <w:t>HER2-</w:t>
      </w:r>
      <w:r w:rsidR="00581194">
        <w:rPr>
          <w:sz w:val="24"/>
          <w:szCs w:val="24"/>
        </w:rPr>
        <w:t>negative</w:t>
      </w:r>
      <w:r w:rsidRPr="00CB51FB">
        <w:rPr>
          <w:sz w:val="24"/>
          <w:szCs w:val="24"/>
        </w:rPr>
        <w:t xml:space="preserve"> and </w:t>
      </w:r>
      <w:r w:rsidR="00581194">
        <w:rPr>
          <w:sz w:val="24"/>
          <w:szCs w:val="24"/>
        </w:rPr>
        <w:t xml:space="preserve">1 </w:t>
      </w:r>
      <w:r w:rsidRPr="00CB51FB">
        <w:rPr>
          <w:sz w:val="24"/>
          <w:szCs w:val="24"/>
        </w:rPr>
        <w:t>HER2</w:t>
      </w:r>
      <w:r w:rsidR="00581194">
        <w:rPr>
          <w:sz w:val="24"/>
          <w:szCs w:val="24"/>
        </w:rPr>
        <w:t>-positive</w:t>
      </w:r>
      <w:r w:rsidRPr="00CB51FB">
        <w:rPr>
          <w:sz w:val="24"/>
          <w:szCs w:val="24"/>
        </w:rPr>
        <w:t>), only one with HER2</w:t>
      </w:r>
      <w:r w:rsidR="00581194">
        <w:rPr>
          <w:sz w:val="24"/>
          <w:szCs w:val="24"/>
        </w:rPr>
        <w:t>-positive</w:t>
      </w:r>
      <w:r w:rsidR="00581194" w:rsidRPr="00CB51FB">
        <w:rPr>
          <w:sz w:val="24"/>
          <w:szCs w:val="24"/>
        </w:rPr>
        <w:t xml:space="preserve"> </w:t>
      </w:r>
      <w:r w:rsidRPr="00CB51FB">
        <w:rPr>
          <w:sz w:val="24"/>
          <w:szCs w:val="24"/>
        </w:rPr>
        <w:t xml:space="preserve">disease achieved </w:t>
      </w:r>
      <w:proofErr w:type="spellStart"/>
      <w:r w:rsidRPr="00CB51FB">
        <w:rPr>
          <w:sz w:val="24"/>
          <w:szCs w:val="24"/>
        </w:rPr>
        <w:t>pCR</w:t>
      </w:r>
      <w:proofErr w:type="spellEnd"/>
      <w:r w:rsidRPr="00CB51FB">
        <w:rPr>
          <w:sz w:val="24"/>
          <w:szCs w:val="24"/>
        </w:rPr>
        <w:t xml:space="preserve">, suggesting that baseline </w:t>
      </w:r>
      <w:proofErr w:type="spellStart"/>
      <w:r w:rsidRPr="00CB51FB">
        <w:rPr>
          <w:sz w:val="24"/>
          <w:szCs w:val="24"/>
        </w:rPr>
        <w:t>ctDNA</w:t>
      </w:r>
      <w:proofErr w:type="spellEnd"/>
      <w:r w:rsidRPr="00CB51FB">
        <w:rPr>
          <w:sz w:val="24"/>
          <w:szCs w:val="24"/>
        </w:rPr>
        <w:t xml:space="preserve"> does not influence response at </w:t>
      </w:r>
      <w:r w:rsidR="001046E2">
        <w:rPr>
          <w:sz w:val="24"/>
          <w:szCs w:val="24"/>
        </w:rPr>
        <w:t xml:space="preserve">the </w:t>
      </w:r>
      <w:r w:rsidRPr="00CB51FB">
        <w:rPr>
          <w:sz w:val="24"/>
          <w:szCs w:val="24"/>
        </w:rPr>
        <w:t>tumor and lymph node level (</w:t>
      </w:r>
      <w:r w:rsidRPr="00CB51FB">
        <w:rPr>
          <w:b/>
          <w:sz w:val="24"/>
          <w:szCs w:val="24"/>
        </w:rPr>
        <w:t xml:space="preserve">Table </w:t>
      </w:r>
      <w:r w:rsidR="006271C8">
        <w:rPr>
          <w:b/>
          <w:sz w:val="24"/>
          <w:szCs w:val="24"/>
        </w:rPr>
        <w:t>3</w:t>
      </w:r>
      <w:r w:rsidRPr="00CB51FB">
        <w:rPr>
          <w:sz w:val="24"/>
          <w:szCs w:val="24"/>
        </w:rPr>
        <w:t>).</w:t>
      </w:r>
    </w:p>
    <w:p w14:paraId="684120A2" w14:textId="77777777" w:rsidR="00832AD8" w:rsidRPr="00CB51FB" w:rsidRDefault="00832AD8">
      <w:pPr>
        <w:jc w:val="both"/>
        <w:rPr>
          <w:sz w:val="24"/>
          <w:szCs w:val="24"/>
        </w:rPr>
      </w:pPr>
    </w:p>
    <w:p w14:paraId="00000051" w14:textId="04D2B639" w:rsidR="00797359" w:rsidRPr="00CB51FB" w:rsidRDefault="00D136BF">
      <w:pPr>
        <w:jc w:val="both"/>
        <w:rPr>
          <w:color w:val="0070C0"/>
          <w:sz w:val="24"/>
          <w:szCs w:val="24"/>
        </w:rPr>
      </w:pPr>
      <w:r w:rsidRPr="00CB51FB">
        <w:rPr>
          <w:sz w:val="24"/>
          <w:szCs w:val="24"/>
        </w:rPr>
        <w:t>One patient</w:t>
      </w:r>
      <w:r w:rsidR="001046E2">
        <w:rPr>
          <w:sz w:val="24"/>
          <w:szCs w:val="24"/>
        </w:rPr>
        <w:t xml:space="preserve"> </w:t>
      </w:r>
      <w:r w:rsidRPr="00CB51FB">
        <w:rPr>
          <w:sz w:val="24"/>
          <w:szCs w:val="24"/>
        </w:rPr>
        <w:t xml:space="preserve">with </w:t>
      </w:r>
      <w:r w:rsidR="00581194">
        <w:rPr>
          <w:sz w:val="24"/>
          <w:szCs w:val="24"/>
        </w:rPr>
        <w:t>triple-negative breast cancer</w:t>
      </w:r>
      <w:r w:rsidR="001046E2">
        <w:rPr>
          <w:sz w:val="24"/>
          <w:szCs w:val="24"/>
        </w:rPr>
        <w:t>,</w:t>
      </w:r>
      <w:r w:rsidRPr="00CB51FB">
        <w:rPr>
          <w:sz w:val="24"/>
          <w:szCs w:val="24"/>
        </w:rPr>
        <w:t xml:space="preserve"> who achieved </w:t>
      </w:r>
      <w:proofErr w:type="spellStart"/>
      <w:r w:rsidRPr="00CB51FB">
        <w:rPr>
          <w:sz w:val="24"/>
          <w:szCs w:val="24"/>
        </w:rPr>
        <w:t>pCR</w:t>
      </w:r>
      <w:proofErr w:type="spellEnd"/>
      <w:r w:rsidR="001046E2">
        <w:rPr>
          <w:sz w:val="24"/>
          <w:szCs w:val="24"/>
        </w:rPr>
        <w:t xml:space="preserve">, </w:t>
      </w:r>
      <w:r w:rsidRPr="00CB51FB">
        <w:rPr>
          <w:sz w:val="24"/>
          <w:szCs w:val="24"/>
        </w:rPr>
        <w:t xml:space="preserve">experienced tumor relapse. Interestingly, none of the 3 patients with undetectable baseline </w:t>
      </w:r>
      <w:proofErr w:type="spellStart"/>
      <w:r w:rsidRPr="00CB51FB">
        <w:rPr>
          <w:sz w:val="24"/>
          <w:szCs w:val="24"/>
        </w:rPr>
        <w:t>ctDNA</w:t>
      </w:r>
      <w:proofErr w:type="spellEnd"/>
      <w:r w:rsidRPr="00CB51FB">
        <w:rPr>
          <w:sz w:val="24"/>
          <w:szCs w:val="24"/>
        </w:rPr>
        <w:t xml:space="preserve"> had distant relapse, regardless of whether they </w:t>
      </w:r>
      <w:r w:rsidR="008C1CC9">
        <w:rPr>
          <w:sz w:val="24"/>
          <w:szCs w:val="24"/>
        </w:rPr>
        <w:t>achieved</w:t>
      </w:r>
      <w:r w:rsidRPr="00CB51FB">
        <w:rPr>
          <w:sz w:val="24"/>
          <w:szCs w:val="24"/>
        </w:rPr>
        <w:t xml:space="preserve"> </w:t>
      </w:r>
      <w:proofErr w:type="spellStart"/>
      <w:r w:rsidRPr="00CB51FB">
        <w:rPr>
          <w:sz w:val="24"/>
          <w:szCs w:val="24"/>
        </w:rPr>
        <w:t>pCR</w:t>
      </w:r>
      <w:proofErr w:type="spellEnd"/>
      <w:r w:rsidRPr="00CB51FB">
        <w:rPr>
          <w:sz w:val="24"/>
          <w:szCs w:val="24"/>
        </w:rPr>
        <w:t xml:space="preserve">, suggesting that </w:t>
      </w:r>
      <w:proofErr w:type="spellStart"/>
      <w:r w:rsidRPr="00CB51FB">
        <w:rPr>
          <w:sz w:val="24"/>
          <w:szCs w:val="24"/>
        </w:rPr>
        <w:t>ctDNA</w:t>
      </w:r>
      <w:proofErr w:type="spellEnd"/>
      <w:r w:rsidRPr="00CB51FB">
        <w:rPr>
          <w:sz w:val="24"/>
          <w:szCs w:val="24"/>
        </w:rPr>
        <w:t xml:space="preserve"> detection at baseline might be useful to further stratify patient prognosis </w:t>
      </w:r>
      <w:r w:rsidR="001046E2">
        <w:rPr>
          <w:sz w:val="24"/>
          <w:szCs w:val="24"/>
        </w:rPr>
        <w:t>prior to</w:t>
      </w:r>
      <w:r w:rsidR="001046E2" w:rsidRPr="00CB51FB">
        <w:rPr>
          <w:sz w:val="24"/>
          <w:szCs w:val="24"/>
        </w:rPr>
        <w:t xml:space="preserve"> </w:t>
      </w:r>
      <w:r w:rsidRPr="00CB51FB">
        <w:rPr>
          <w:sz w:val="24"/>
          <w:szCs w:val="24"/>
        </w:rPr>
        <w:t>starting NST.</w:t>
      </w:r>
    </w:p>
    <w:p w14:paraId="00000052" w14:textId="4A3F5457" w:rsidR="00797359" w:rsidRPr="00CB51FB" w:rsidRDefault="006557A1">
      <w:pPr>
        <w:pStyle w:val="Heading1"/>
        <w:jc w:val="both"/>
        <w:rPr>
          <w:b/>
          <w:bCs/>
          <w:sz w:val="24"/>
          <w:szCs w:val="24"/>
        </w:rPr>
      </w:pPr>
      <w:bookmarkStart w:id="25" w:name="_heading=h.p465lo25w292" w:colFirst="0" w:colLast="0"/>
      <w:bookmarkEnd w:id="25"/>
      <w:r>
        <w:rPr>
          <w:b/>
          <w:bCs/>
          <w:sz w:val="24"/>
          <w:szCs w:val="24"/>
        </w:rPr>
        <w:t>Discussion</w:t>
      </w:r>
    </w:p>
    <w:p w14:paraId="6901D059" w14:textId="02D50617" w:rsidR="00131218" w:rsidRPr="00131218" w:rsidRDefault="00131218" w:rsidP="00131218">
      <w:pPr>
        <w:jc w:val="both"/>
        <w:rPr>
          <w:sz w:val="24"/>
          <w:szCs w:val="24"/>
        </w:rPr>
      </w:pPr>
      <w:r w:rsidRPr="00131218">
        <w:rPr>
          <w:sz w:val="24"/>
          <w:szCs w:val="24"/>
        </w:rPr>
        <w:t>The use of liquid biopsy offers multiple opportunities to improve the management of EBC</w:t>
      </w:r>
      <w:r w:rsidRPr="00131218">
        <w:rPr>
          <w:sz w:val="24"/>
          <w:szCs w:val="24"/>
        </w:rPr>
        <w:fldChar w:fldCharType="begin"/>
      </w:r>
      <w:r w:rsidRPr="00131218">
        <w:rPr>
          <w:sz w:val="24"/>
          <w:szCs w:val="24"/>
        </w:rPr>
        <w:instrText xml:space="preserve"> ADDIN EN.CITE &lt;EndNote&gt;&lt;Cite&gt;&lt;Author&gt;Agostinetto&lt;/Author&gt;&lt;Year&gt;2023&lt;/Year&gt;&lt;RecNum&gt;44805&lt;/RecNum&gt;&lt;DisplayText&gt;&lt;style face="superscript"&gt;34&lt;/style&gt;&lt;/DisplayText&gt;&lt;record&gt;&lt;rec-number&gt;44805&lt;/rec-number&gt;&lt;foreign-keys&gt;&lt;key app="EN" db-id="x29f02d24sfe5vep2wepatwxsdvzdpxrdw5v" timestamp="1725268030"&gt;44805&lt;/key&gt;&lt;/foreign-keys&gt;&lt;ref-type name="Journal Article"&gt;17&lt;/ref-type&gt;&lt;contributors&gt;&lt;authors&gt;&lt;author&gt;Agostinetto, E.&lt;/author&gt;&lt;author&gt;Nader-Marta, G.&lt;/author&gt;&lt;author&gt;Ignatiadis, M.&lt;/author&gt;&lt;/authors&gt;&lt;/contributors&gt;&lt;auth-address&gt;Institut Jules Bordet and l&amp;apos;Universite Libre de Bruxelles (U.L.B.), Brussels, Belgium.&lt;/auth-address&gt;&lt;titles&gt;&lt;title&gt;Circulating tumor DNA in breast cancer: a biomarker for patient selection&lt;/title&gt;&lt;secondary-title&gt;Curr Opin Oncol&lt;/secondary-title&gt;&lt;/titles&gt;&lt;periodical&gt;&lt;full-title&gt;Curr Opin Oncol&lt;/full-title&gt;&lt;/periodical&gt;&lt;pages&gt;426-435&lt;/pages&gt;&lt;volume&gt;35&lt;/volume&gt;&lt;number&gt;5&lt;/number&gt;&lt;edition&gt;2023/08/08&lt;/edition&gt;&lt;keywords&gt;&lt;keyword&gt;Humans&lt;/keyword&gt;&lt;keyword&gt;Female&lt;/keyword&gt;&lt;keyword&gt;*Circulating Tumor DNA/genetics&lt;/keyword&gt;&lt;keyword&gt;*Breast Neoplasms/drug therapy&lt;/keyword&gt;&lt;keyword&gt;Biomarkers, Tumor/genetics&lt;/keyword&gt;&lt;keyword&gt;Patient Selection&lt;/keyword&gt;&lt;keyword&gt;Phosphatidylinositol 3-Kinases&lt;/keyword&gt;&lt;keyword&gt;Mutation&lt;/keyword&gt;&lt;/keywords&gt;&lt;dates&gt;&lt;year&gt;2023&lt;/year&gt;&lt;pub-dates&gt;&lt;date&gt;Sep 1&lt;/date&gt;&lt;/pub-dates&gt;&lt;/dates&gt;&lt;isbn&gt;1531-703X (Electronic)&amp;#xD;1040-8746 (Linking)&lt;/isbn&gt;&lt;accession-num&gt;37551949&lt;/accession-num&gt;&lt;urls&gt;&lt;related-urls&gt;&lt;url&gt;https://www.ncbi.nlm.nih.gov/pubmed/37551949&lt;/url&gt;&lt;/related-urls&gt;&lt;/urls&gt;&lt;electronic-resource-num&gt;10.1097/CCO.0000000000000964&lt;/electronic-resource-num&gt;&lt;/record&gt;&lt;/Cite&gt;&lt;/EndNote&gt;</w:instrText>
      </w:r>
      <w:r w:rsidRPr="00131218">
        <w:rPr>
          <w:sz w:val="24"/>
          <w:szCs w:val="24"/>
        </w:rPr>
        <w:fldChar w:fldCharType="separate"/>
      </w:r>
      <w:r w:rsidRPr="00131218">
        <w:rPr>
          <w:sz w:val="24"/>
          <w:szCs w:val="24"/>
          <w:vertAlign w:val="superscript"/>
        </w:rPr>
        <w:t>34</w:t>
      </w:r>
      <w:r w:rsidRPr="00131218">
        <w:rPr>
          <w:sz w:val="24"/>
          <w:szCs w:val="24"/>
        </w:rPr>
        <w:fldChar w:fldCharType="end"/>
      </w:r>
      <w:r w:rsidRPr="00131218">
        <w:rPr>
          <w:sz w:val="24"/>
          <w:szCs w:val="24"/>
        </w:rPr>
        <w:t xml:space="preserve">. In patients who are candidates to receive NST, the application of ctDNA assays is remarcably appealing to increase our </w:t>
      </w:r>
      <w:r w:rsidRPr="00C75E16">
        <w:rPr>
          <w:sz w:val="24"/>
          <w:szCs w:val="24"/>
          <w:lang w:val="en-US"/>
        </w:rPr>
        <w:t>capacity</w:t>
      </w:r>
      <w:r w:rsidRPr="00131218">
        <w:rPr>
          <w:sz w:val="24"/>
          <w:szCs w:val="24"/>
        </w:rPr>
        <w:t xml:space="preserve"> for disease monitoring and </w:t>
      </w:r>
      <w:r w:rsidRPr="00C75E16">
        <w:rPr>
          <w:sz w:val="24"/>
          <w:szCs w:val="24"/>
          <w:lang w:val="en-US"/>
        </w:rPr>
        <w:t xml:space="preserve">the </w:t>
      </w:r>
      <w:r w:rsidRPr="00131218">
        <w:rPr>
          <w:sz w:val="24"/>
          <w:szCs w:val="24"/>
        </w:rPr>
        <w:t xml:space="preserve">identification of </w:t>
      </w:r>
      <w:r w:rsidRPr="00C75E16">
        <w:rPr>
          <w:sz w:val="24"/>
          <w:szCs w:val="24"/>
          <w:lang w:val="en-US"/>
        </w:rPr>
        <w:t>patients</w:t>
      </w:r>
      <w:r w:rsidRPr="00131218">
        <w:rPr>
          <w:sz w:val="24"/>
          <w:szCs w:val="24"/>
        </w:rPr>
        <w:t xml:space="preserve"> at higher risk of disease relapse</w:t>
      </w:r>
      <w:r w:rsidRPr="00131218">
        <w:rPr>
          <w:sz w:val="24"/>
          <w:szCs w:val="24"/>
        </w:rPr>
        <w:fldChar w:fldCharType="begin">
          <w:fldData xml:space="preserve">PEVuZE5vdGU+PENpdGU+PEF1dGhvcj5OYWRlci1NYXJ0YTwvQXV0aG9yPjxZZWFyPjIwMjQ8L1ll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</w:fldData>
        </w:fldChar>
      </w:r>
      <w:r w:rsidRPr="00131218">
        <w:rPr>
          <w:sz w:val="24"/>
          <w:szCs w:val="24"/>
        </w:rPr>
        <w:instrText xml:space="preserve"> ADDIN EN.CITE </w:instrText>
      </w:r>
      <w:r w:rsidRPr="00131218">
        <w:rPr>
          <w:sz w:val="24"/>
          <w:szCs w:val="24"/>
        </w:rPr>
        <w:fldChar w:fldCharType="begin">
          <w:fldData xml:space="preserve">PEVuZE5vdGU+PENpdGU+PEF1dGhvcj5OYWRlci1NYXJ0YTwvQXV0aG9yPjxZZWFyPjIwMjQ8L1ll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35</w:t>
      </w:r>
      <w:r w:rsidRPr="00131218">
        <w:rPr>
          <w:sz w:val="24"/>
          <w:szCs w:val="24"/>
        </w:rPr>
        <w:fldChar w:fldCharType="end"/>
      </w:r>
      <w:r w:rsidRPr="00131218">
        <w:rPr>
          <w:sz w:val="24"/>
          <w:szCs w:val="24"/>
        </w:rPr>
        <w:t>. In this study, we have explored the potential of ctDNA as a non-invasive tool for disease monitoring during NST as well as its ability to recapitulate the repertoire of somatic genetic alterations acquired by the primary tumor.</w:t>
      </w:r>
    </w:p>
    <w:p w14:paraId="05A2E411" w14:textId="77777777" w:rsidR="00131218" w:rsidRPr="00131218" w:rsidRDefault="00131218" w:rsidP="00131218">
      <w:pPr>
        <w:jc w:val="both"/>
        <w:rPr>
          <w:sz w:val="24"/>
          <w:szCs w:val="24"/>
        </w:rPr>
      </w:pPr>
    </w:p>
    <w:p w14:paraId="55140BB5" w14:textId="40003BE6" w:rsidR="00131218" w:rsidRPr="00131218" w:rsidRDefault="00131218" w:rsidP="00131218">
      <w:pPr>
        <w:jc w:val="both"/>
        <w:rPr>
          <w:sz w:val="24"/>
          <w:szCs w:val="24"/>
        </w:rPr>
      </w:pPr>
      <w:r w:rsidRPr="00131218">
        <w:rPr>
          <w:sz w:val="24"/>
          <w:szCs w:val="24"/>
        </w:rPr>
        <w:t xml:space="preserve">We firstly evaluated the dinamycs of cfDNA in our study cohort, showing that cfDNA concentrations tend to increase throughout the course of NST. This observation aligns with the </w:t>
      </w:r>
      <w:r w:rsidRPr="00C75E16">
        <w:rPr>
          <w:sz w:val="24"/>
          <w:szCs w:val="24"/>
          <w:lang w:val="en-US"/>
        </w:rPr>
        <w:t>expected</w:t>
      </w:r>
      <w:r w:rsidRPr="00131218">
        <w:rPr>
          <w:sz w:val="24"/>
          <w:szCs w:val="24"/>
        </w:rPr>
        <w:t xml:space="preserve"> therapy-induced release of DNA fragments into the circulation,</w:t>
      </w:r>
      <w:r w:rsidRPr="00C75E16">
        <w:rPr>
          <w:sz w:val="24"/>
          <w:szCs w:val="24"/>
          <w:lang w:val="en-US"/>
        </w:rPr>
        <w:t xml:space="preserve"> </w:t>
      </w:r>
      <w:r w:rsidRPr="00131218">
        <w:rPr>
          <w:sz w:val="24"/>
          <w:szCs w:val="24"/>
        </w:rPr>
        <w:t>as tumor and normal cells undergo apoptosis or necrosis in response to treatment</w:t>
      </w:r>
      <w:r w:rsidRPr="00131218">
        <w:rPr>
          <w:sz w:val="24"/>
          <w:szCs w:val="24"/>
        </w:rPr>
        <w:fldChar w:fldCharType="begin">
          <w:fldData xml:space="preserve">PEVuZE5vdGU+PENpdGU+PEF1dGhvcj5UaGllcnJ5PC9BdXRob3I+PFllYXI+MjAxNjwvWWVhcj48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</w:fldData>
        </w:fldChar>
      </w:r>
      <w:r w:rsidRPr="00131218">
        <w:rPr>
          <w:sz w:val="24"/>
          <w:szCs w:val="24"/>
        </w:rPr>
        <w:instrText xml:space="preserve"> ADDIN EN.CITE </w:instrText>
      </w:r>
      <w:r w:rsidRPr="00131218">
        <w:rPr>
          <w:sz w:val="24"/>
          <w:szCs w:val="24"/>
        </w:rPr>
        <w:fldChar w:fldCharType="begin">
          <w:fldData xml:space="preserve">PEVuZE5vdGU+PENpdGU+PEF1dGhvcj5UaGllcnJ5PC9BdXRob3I+PFllYXI+MjAxNjwvWWVhcj48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36,37</w:t>
      </w:r>
      <w:r w:rsidRPr="00131218">
        <w:rPr>
          <w:sz w:val="24"/>
          <w:szCs w:val="24"/>
        </w:rPr>
        <w:fldChar w:fldCharType="end"/>
      </w:r>
      <w:r w:rsidRPr="00131218">
        <w:rPr>
          <w:sz w:val="24"/>
          <w:szCs w:val="24"/>
        </w:rPr>
        <w:t>. Importantly, we have identified a significant association between elevated post-therapy cfDNA concentrations and the presence of residual disease at surgery, as suggested previo</w:t>
      </w:r>
      <w:r w:rsidRPr="00C75E16">
        <w:rPr>
          <w:sz w:val="24"/>
          <w:szCs w:val="24"/>
          <w:lang w:val="en-US"/>
        </w:rPr>
        <w:t>u</w:t>
      </w:r>
      <w:r w:rsidRPr="00131218">
        <w:rPr>
          <w:sz w:val="24"/>
          <w:szCs w:val="24"/>
        </w:rPr>
        <w:t>sly</w:t>
      </w:r>
      <w:r w:rsidRPr="00131218">
        <w:rPr>
          <w:sz w:val="24"/>
          <w:szCs w:val="24"/>
        </w:rPr>
        <w:fldChar w:fldCharType="begin">
          <w:fldData xml:space="preserve">PEVuZE5vdGU+PENpdGU+PEF1dGhvcj5HYXJjaWEtTXVyaWxsYXM8L0F1dGhvcj48WWVhcj4yMDE1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==
</w:fldData>
        </w:fldChar>
      </w:r>
      <w:r w:rsidRPr="00131218">
        <w:rPr>
          <w:sz w:val="24"/>
          <w:szCs w:val="24"/>
        </w:rPr>
        <w:instrText xml:space="preserve"> ADDIN EN.CITE </w:instrText>
      </w:r>
      <w:r w:rsidRPr="00131218">
        <w:rPr>
          <w:sz w:val="24"/>
          <w:szCs w:val="24"/>
        </w:rPr>
        <w:fldChar w:fldCharType="begin">
          <w:fldData xml:space="preserve">PEVuZE5vdGU+PENpdGU+PEF1dGhvcj5HYXJjaWEtTXVyaWxsYXM8L0F1dGhvcj48WWVhcj4yMDE1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==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20,38</w:t>
      </w:r>
      <w:r w:rsidRPr="00131218">
        <w:rPr>
          <w:sz w:val="24"/>
          <w:szCs w:val="24"/>
        </w:rPr>
        <w:fldChar w:fldCharType="end"/>
      </w:r>
      <w:r w:rsidRPr="00131218">
        <w:rPr>
          <w:sz w:val="24"/>
          <w:szCs w:val="24"/>
        </w:rPr>
        <w:t>. This finding supports the notion that cfDNA analysis may serve as a surrogate marker for monitoring treatment response and estimating residual disease burden.</w:t>
      </w:r>
    </w:p>
    <w:p w14:paraId="7D120D0C" w14:textId="77777777" w:rsidR="00131218" w:rsidRPr="00131218" w:rsidRDefault="00131218" w:rsidP="00131218">
      <w:pPr>
        <w:jc w:val="both"/>
        <w:rPr>
          <w:sz w:val="24"/>
          <w:szCs w:val="24"/>
        </w:rPr>
      </w:pPr>
    </w:p>
    <w:p w14:paraId="388B6D96" w14:textId="0429A5F4" w:rsidR="00131218" w:rsidRPr="00131218" w:rsidRDefault="00131218" w:rsidP="00131218">
      <w:pPr>
        <w:jc w:val="both"/>
        <w:rPr>
          <w:sz w:val="24"/>
          <w:szCs w:val="24"/>
        </w:rPr>
      </w:pPr>
      <w:r w:rsidRPr="00131218">
        <w:rPr>
          <w:sz w:val="24"/>
          <w:szCs w:val="24"/>
        </w:rPr>
        <w:t xml:space="preserve">Given that cfDNA </w:t>
      </w:r>
      <w:r w:rsidRPr="00C75E16">
        <w:rPr>
          <w:sz w:val="24"/>
          <w:szCs w:val="24"/>
          <w:lang w:val="en-US"/>
        </w:rPr>
        <w:t xml:space="preserve">is </w:t>
      </w:r>
      <w:r>
        <w:rPr>
          <w:sz w:val="24"/>
          <w:szCs w:val="24"/>
          <w:lang w:val="en-US"/>
        </w:rPr>
        <w:t>primarily composed of</w:t>
      </w:r>
      <w:r w:rsidRPr="00131218">
        <w:rPr>
          <w:sz w:val="24"/>
          <w:szCs w:val="24"/>
        </w:rPr>
        <w:t xml:space="preserve"> </w:t>
      </w:r>
      <w:r w:rsidR="003B5E34" w:rsidRPr="00C75E16">
        <w:rPr>
          <w:sz w:val="24"/>
          <w:szCs w:val="24"/>
          <w:lang w:val="en-US"/>
        </w:rPr>
        <w:t>normal</w:t>
      </w:r>
      <w:r w:rsidR="003B5E34">
        <w:rPr>
          <w:sz w:val="24"/>
          <w:szCs w:val="24"/>
          <w:lang w:val="en-US"/>
        </w:rPr>
        <w:t>-derived DNA</w:t>
      </w:r>
      <w:r w:rsidRPr="00131218">
        <w:rPr>
          <w:sz w:val="24"/>
          <w:szCs w:val="24"/>
        </w:rPr>
        <w:t>, we focused our analyses on the role of ctDNA in patients receiving NST. Beyond its role in monitoring treatment response,</w:t>
      </w:r>
      <w:r w:rsidR="003B5E34" w:rsidRPr="00C75E16">
        <w:rPr>
          <w:sz w:val="24"/>
          <w:szCs w:val="24"/>
          <w:lang w:val="en-US"/>
        </w:rPr>
        <w:t xml:space="preserve"> </w:t>
      </w:r>
      <w:r w:rsidRPr="00131218">
        <w:rPr>
          <w:sz w:val="24"/>
          <w:szCs w:val="24"/>
        </w:rPr>
        <w:t>we</w:t>
      </w:r>
      <w:r w:rsidR="003B5E34" w:rsidRPr="00C75E16">
        <w:rPr>
          <w:sz w:val="24"/>
          <w:szCs w:val="24"/>
          <w:lang w:val="en-US"/>
        </w:rPr>
        <w:t xml:space="preserve"> have</w:t>
      </w:r>
      <w:r w:rsidRPr="00131218">
        <w:rPr>
          <w:sz w:val="24"/>
          <w:szCs w:val="24"/>
        </w:rPr>
        <w:t xml:space="preserve"> shown that ctDNA levels are influenced by different tumor biology. Using different methodologies to estimate the fraction of ctDNA, we observed that high-grade and triple-negative tumors tend to have higher levels of baseline ctDNA. This findings confirmed the results of previous studies</w:t>
      </w:r>
      <w:r w:rsidRPr="00131218">
        <w:rPr>
          <w:sz w:val="24"/>
          <w:szCs w:val="24"/>
        </w:rPr>
        <w:fldChar w:fldCharType="begin">
          <w:fldData xml:space="preserve">PEVuZE5vdGU+PENpdGU+PEF1dGhvcj5DYWlsbGV1eDwvQXV0aG9yPjxZZWFyPjIwMjI8L1llYXI+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</w:fldData>
        </w:fldChar>
      </w:r>
      <w:r w:rsidRPr="00131218">
        <w:rPr>
          <w:sz w:val="24"/>
          <w:szCs w:val="24"/>
        </w:rPr>
        <w:instrText xml:space="preserve"> ADDIN EN.CITE </w:instrText>
      </w:r>
      <w:r w:rsidRPr="00131218">
        <w:rPr>
          <w:sz w:val="24"/>
          <w:szCs w:val="24"/>
        </w:rPr>
        <w:fldChar w:fldCharType="begin">
          <w:fldData xml:space="preserve">PEVuZE5vdGU+PENpdGU+PEF1dGhvcj5DYWlsbGV1eDwvQXV0aG9yPjxZZWFyPjIwMjI8L1llYXI+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38,39</w:t>
      </w:r>
      <w:r w:rsidRPr="00131218">
        <w:rPr>
          <w:sz w:val="24"/>
          <w:szCs w:val="24"/>
        </w:rPr>
        <w:fldChar w:fldCharType="end"/>
      </w:r>
      <w:r w:rsidRPr="00131218">
        <w:rPr>
          <w:sz w:val="24"/>
          <w:szCs w:val="24"/>
        </w:rPr>
        <w:t xml:space="preserve"> that have suggested that the characteristics of the primary tumor,</w:t>
      </w:r>
      <w:r w:rsidR="003B5E34" w:rsidRPr="00C75E16">
        <w:rPr>
          <w:sz w:val="24"/>
          <w:szCs w:val="24"/>
          <w:lang w:val="en-US"/>
        </w:rPr>
        <w:t xml:space="preserve"> </w:t>
      </w:r>
      <w:r w:rsidRPr="00131218">
        <w:rPr>
          <w:sz w:val="24"/>
          <w:szCs w:val="24"/>
        </w:rPr>
        <w:t>including its biological and intrisic agressiveness,</w:t>
      </w:r>
      <w:r w:rsidR="003B5E34" w:rsidRPr="00C75E16">
        <w:rPr>
          <w:sz w:val="24"/>
          <w:szCs w:val="24"/>
          <w:lang w:val="en-US"/>
        </w:rPr>
        <w:t xml:space="preserve"> </w:t>
      </w:r>
      <w:r w:rsidRPr="00131218">
        <w:rPr>
          <w:sz w:val="24"/>
          <w:szCs w:val="24"/>
        </w:rPr>
        <w:t>influence the shedding of ctDNA into the bloodstream.</w:t>
      </w:r>
      <w:r w:rsidR="003B5E34" w:rsidRPr="00C75E16">
        <w:rPr>
          <w:sz w:val="24"/>
          <w:szCs w:val="24"/>
          <w:lang w:val="en-US"/>
        </w:rPr>
        <w:t xml:space="preserve"> Contrary </w:t>
      </w:r>
      <w:r w:rsidRPr="00131218">
        <w:rPr>
          <w:sz w:val="24"/>
          <w:szCs w:val="24"/>
        </w:rPr>
        <w:t>to our results, analysis of the I-SPY 2 trial</w:t>
      </w:r>
      <w:r w:rsidRPr="00131218">
        <w:rPr>
          <w:sz w:val="24"/>
          <w:szCs w:val="24"/>
        </w:rPr>
        <w:fldChar w:fldCharType="begin">
          <w:fldData xml:space="preserve">PEVuZE5vdGU+PENpdGU+PEF1dGhvcj5NYWdiYW51YTwvQXV0aG9yPjxZZWFyPjIwMjE8L1llYXI+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</w:fldData>
        </w:fldChar>
      </w:r>
      <w:r w:rsidRPr="00131218">
        <w:rPr>
          <w:sz w:val="24"/>
          <w:szCs w:val="24"/>
        </w:rPr>
        <w:instrText xml:space="preserve"> ADDIN EN.CITE </w:instrText>
      </w:r>
      <w:r w:rsidRPr="00131218">
        <w:rPr>
          <w:sz w:val="24"/>
          <w:szCs w:val="24"/>
        </w:rPr>
        <w:fldChar w:fldCharType="begin">
          <w:fldData xml:space="preserve">PEVuZE5vdGU+PENpdGU+PEF1dGhvcj5NYWdiYW51YTwvQXV0aG9yPjxZZWFyPjIwMjE8L1llYXI+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38</w:t>
      </w:r>
      <w:r w:rsidRPr="00131218">
        <w:rPr>
          <w:sz w:val="24"/>
          <w:szCs w:val="24"/>
        </w:rPr>
        <w:fldChar w:fldCharType="end"/>
      </w:r>
      <w:r w:rsidRPr="00131218">
        <w:rPr>
          <w:sz w:val="24"/>
          <w:szCs w:val="24"/>
        </w:rPr>
        <w:t xml:space="preserve"> have shown that this finding is also true in HER2-positive EBC. </w:t>
      </w:r>
      <w:r w:rsidR="003B5E34" w:rsidRPr="00C75E16">
        <w:rPr>
          <w:sz w:val="24"/>
          <w:szCs w:val="24"/>
          <w:lang w:val="en-US"/>
        </w:rPr>
        <w:t>O</w:t>
      </w:r>
      <w:r w:rsidRPr="00131218">
        <w:rPr>
          <w:sz w:val="24"/>
          <w:szCs w:val="24"/>
        </w:rPr>
        <w:t xml:space="preserve">ur cohort included only five HER2- tumors and is likely underpowered to detect </w:t>
      </w:r>
      <w:r w:rsidR="003B5E34" w:rsidRPr="00C75E16">
        <w:rPr>
          <w:sz w:val="24"/>
          <w:szCs w:val="24"/>
          <w:lang w:val="en-US"/>
        </w:rPr>
        <w:t xml:space="preserve">similar </w:t>
      </w:r>
      <w:r w:rsidRPr="00131218">
        <w:rPr>
          <w:sz w:val="24"/>
          <w:szCs w:val="24"/>
        </w:rPr>
        <w:t>difference</w:t>
      </w:r>
      <w:r w:rsidR="003B5E34" w:rsidRPr="00C75E16">
        <w:rPr>
          <w:sz w:val="24"/>
          <w:szCs w:val="24"/>
          <w:lang w:val="en-US"/>
        </w:rPr>
        <w:t>s</w:t>
      </w:r>
      <w:r w:rsidRPr="00131218">
        <w:rPr>
          <w:sz w:val="24"/>
          <w:szCs w:val="24"/>
        </w:rPr>
        <w:t>. The lower ctDNA fraction in HR-positive EBC compared with HER2-positive and triple-negative might be related to the lower proliferation rate of this subtype, as demonstrated in lung cancer</w:t>
      </w:r>
      <w:r w:rsidRPr="00131218">
        <w:rPr>
          <w:sz w:val="24"/>
          <w:szCs w:val="24"/>
        </w:rPr>
        <w:fldChar w:fldCharType="begin">
          <w:fldData xml:space="preserve">PEVuZE5vdGU+PENpdGU+PEF1dGhvcj5BYmJvc2g8L0F1dGhvcj48WWVhcj4yMDE3PC9ZZWFyPjxS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</w:fldData>
        </w:fldChar>
      </w:r>
      <w:r w:rsidRPr="00131218">
        <w:rPr>
          <w:sz w:val="24"/>
          <w:szCs w:val="24"/>
        </w:rPr>
        <w:instrText xml:space="preserve"> ADDIN EN.CITE </w:instrText>
      </w:r>
      <w:r w:rsidRPr="00131218">
        <w:rPr>
          <w:sz w:val="24"/>
          <w:szCs w:val="24"/>
        </w:rPr>
        <w:fldChar w:fldCharType="begin">
          <w:fldData xml:space="preserve">PEVuZE5vdGU+PENpdGU+PEF1dGhvcj5BYmJvc2g8L0F1dGhvcj48WWVhcj4yMDE3PC9ZZWFyPjxS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40</w:t>
      </w:r>
      <w:r w:rsidRPr="00131218">
        <w:rPr>
          <w:sz w:val="24"/>
          <w:szCs w:val="24"/>
        </w:rPr>
        <w:fldChar w:fldCharType="end"/>
      </w:r>
      <w:r w:rsidRPr="00131218">
        <w:rPr>
          <w:sz w:val="24"/>
          <w:szCs w:val="24"/>
        </w:rPr>
        <w:t>, as well as to specific molecular profiles that can influence ctDNA shedding</w:t>
      </w:r>
      <w:r w:rsidRPr="00131218">
        <w:rPr>
          <w:sz w:val="24"/>
          <w:szCs w:val="24"/>
        </w:rPr>
        <w:fldChar w:fldCharType="begin">
          <w:fldData xml:space="preserve">PEVuZE5vdGU+PENpdGU+PEF1dGhvcj5NYWdiYW51YTwvQXV0aG9yPjxZZWFyPjIwMjM8L1llYXI+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</w:fldData>
        </w:fldChar>
      </w:r>
      <w:r w:rsidRPr="00131218">
        <w:rPr>
          <w:sz w:val="24"/>
          <w:szCs w:val="24"/>
        </w:rPr>
        <w:instrText xml:space="preserve"> ADDIN EN.CITE </w:instrText>
      </w:r>
      <w:r w:rsidRPr="00131218">
        <w:rPr>
          <w:sz w:val="24"/>
          <w:szCs w:val="24"/>
        </w:rPr>
        <w:fldChar w:fldCharType="begin">
          <w:fldData xml:space="preserve">PEVuZE5vdGU+PENpdGU+PEF1dGhvcj5NYWdiYW51YTwvQXV0aG9yPjxZZWFyPjIwMjM8L1llYXI+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22</w:t>
      </w:r>
      <w:r w:rsidRPr="00131218">
        <w:rPr>
          <w:sz w:val="24"/>
          <w:szCs w:val="24"/>
        </w:rPr>
        <w:fldChar w:fldCharType="end"/>
      </w:r>
      <w:r w:rsidRPr="00131218">
        <w:rPr>
          <w:sz w:val="24"/>
          <w:szCs w:val="24"/>
        </w:rPr>
        <w:t>.</w:t>
      </w:r>
    </w:p>
    <w:p w14:paraId="57F7E071" w14:textId="77777777" w:rsidR="00131218" w:rsidRPr="00131218" w:rsidRDefault="00131218" w:rsidP="00131218">
      <w:pPr>
        <w:jc w:val="both"/>
        <w:rPr>
          <w:sz w:val="24"/>
          <w:szCs w:val="24"/>
        </w:rPr>
      </w:pPr>
    </w:p>
    <w:p w14:paraId="5B6A3DCB" w14:textId="63E2E054" w:rsidR="00131218" w:rsidRPr="00131218" w:rsidRDefault="00131218" w:rsidP="00131218">
      <w:pPr>
        <w:jc w:val="both"/>
        <w:rPr>
          <w:sz w:val="24"/>
          <w:szCs w:val="24"/>
        </w:rPr>
      </w:pPr>
      <w:r w:rsidRPr="00131218">
        <w:rPr>
          <w:sz w:val="24"/>
          <w:szCs w:val="24"/>
        </w:rPr>
        <w:lastRenderedPageBreak/>
        <w:t>We showed a high prevalence of detectable ctDNA at baseline, with a majority of patients exhibiting ctDNA positivity either through tumor-informed ddPCR or targeted sequencing assays. This finding underscores the sensitivity of ctDNA analysis for detecting minimal residual disease and predicting treatment response in patients undergoing NST. The ability to detect ctDNA at baseline provides valuable prognostic information and may aid in risk stratification and treatment planning</w:t>
      </w:r>
      <w:r w:rsidRPr="00131218">
        <w:rPr>
          <w:sz w:val="24"/>
          <w:szCs w:val="24"/>
        </w:rPr>
        <w:fldChar w:fldCharType="begin">
          <w:fldData xml:space="preserve">PEVuZE5vdGU+PENpdGU+PEF1dGhvcj5XYW48L0F1dGhvcj48WWVhcj4yMDIxPC9ZZWFyPjxSZWNO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</w:fldData>
        </w:fldChar>
      </w:r>
      <w:r w:rsidRPr="00131218">
        <w:rPr>
          <w:sz w:val="24"/>
          <w:szCs w:val="24"/>
        </w:rPr>
        <w:instrText xml:space="preserve"> ADDIN EN.CITE </w:instrText>
      </w:r>
      <w:r w:rsidRPr="00131218">
        <w:rPr>
          <w:sz w:val="24"/>
          <w:szCs w:val="24"/>
        </w:rPr>
        <w:fldChar w:fldCharType="begin">
          <w:fldData xml:space="preserve">PEVuZE5vdGU+PENpdGU+PEF1dGhvcj5XYW48L0F1dGhvcj48WWVhcj4yMDIxPC9ZZWFyPjxSZWNO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10</w:t>
      </w:r>
      <w:r w:rsidRPr="00131218">
        <w:rPr>
          <w:sz w:val="24"/>
          <w:szCs w:val="24"/>
        </w:rPr>
        <w:fldChar w:fldCharType="end"/>
      </w:r>
      <w:r w:rsidRPr="00131218">
        <w:rPr>
          <w:sz w:val="24"/>
          <w:szCs w:val="24"/>
        </w:rPr>
        <w:t>. Even with a limited number of patients, we observed the lack of a significant difference in ctDNA detection between patients with or without pCR.</w:t>
      </w:r>
      <w:r w:rsidR="003B5E34" w:rsidRPr="00C75E16">
        <w:rPr>
          <w:sz w:val="24"/>
          <w:szCs w:val="24"/>
          <w:lang w:val="en-US"/>
        </w:rPr>
        <w:t xml:space="preserve"> </w:t>
      </w:r>
      <w:r w:rsidRPr="00131218">
        <w:rPr>
          <w:sz w:val="24"/>
          <w:szCs w:val="24"/>
        </w:rPr>
        <w:t xml:space="preserve">This observation </w:t>
      </w:r>
      <w:r w:rsidR="003B5E34" w:rsidRPr="00C75E16">
        <w:rPr>
          <w:sz w:val="24"/>
          <w:szCs w:val="24"/>
          <w:lang w:val="en-US"/>
        </w:rPr>
        <w:t xml:space="preserve">is </w:t>
      </w:r>
      <w:r w:rsidR="003B5E34">
        <w:rPr>
          <w:sz w:val="24"/>
          <w:szCs w:val="24"/>
          <w:lang w:val="en-US"/>
        </w:rPr>
        <w:t>aligned with</w:t>
      </w:r>
      <w:r w:rsidRPr="00131218">
        <w:rPr>
          <w:sz w:val="24"/>
          <w:szCs w:val="24"/>
        </w:rPr>
        <w:t xml:space="preserve"> previous </w:t>
      </w:r>
      <w:r w:rsidR="003B5E34" w:rsidRPr="00C75E16">
        <w:rPr>
          <w:sz w:val="24"/>
          <w:szCs w:val="24"/>
          <w:lang w:val="en-US"/>
        </w:rPr>
        <w:t>studies</w:t>
      </w:r>
      <w:r w:rsidRPr="00131218">
        <w:rPr>
          <w:sz w:val="24"/>
          <w:szCs w:val="24"/>
        </w:rPr>
        <w:t xml:space="preserve"> in EBC </w:t>
      </w:r>
      <w:r w:rsidR="003B5E34" w:rsidRPr="00C75E16">
        <w:rPr>
          <w:sz w:val="24"/>
          <w:szCs w:val="24"/>
          <w:lang w:val="en-US"/>
        </w:rPr>
        <w:t>which</w:t>
      </w:r>
      <w:r w:rsidRPr="00131218">
        <w:rPr>
          <w:sz w:val="24"/>
          <w:szCs w:val="24"/>
        </w:rPr>
        <w:t xml:space="preserve"> have found that the detection ctDNA after neoadjuvant systemic therapy is associated with survival outcomes, regardless of pCR</w:t>
      </w:r>
      <w:r w:rsidRPr="00131218">
        <w:rPr>
          <w:sz w:val="24"/>
          <w:szCs w:val="24"/>
        </w:rPr>
        <w:fldChar w:fldCharType="begin">
          <w:fldData xml:space="preserve">PEVuZE5vdGU+PENpdGU+PEF1dGhvcj5HYXJjaWEtTXVyaWxsYXM8L0F1dGhvcj48WWVhcj4yMDE5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</w:fldData>
        </w:fldChar>
      </w:r>
      <w:r w:rsidRPr="00131218">
        <w:rPr>
          <w:sz w:val="24"/>
          <w:szCs w:val="24"/>
        </w:rPr>
        <w:instrText xml:space="preserve"> ADDIN EN.CITE </w:instrText>
      </w:r>
      <w:r w:rsidRPr="00131218">
        <w:rPr>
          <w:sz w:val="24"/>
          <w:szCs w:val="24"/>
        </w:rPr>
        <w:fldChar w:fldCharType="begin">
          <w:fldData xml:space="preserve">PEVuZE5vdGU+PENpdGU+PEF1dGhvcj5HYXJjaWEtTXVyaWxsYXM8L0F1dGhvcj48WWVhcj4yMDE5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19,22,39</w:t>
      </w:r>
      <w:r w:rsidRPr="00131218">
        <w:rPr>
          <w:sz w:val="24"/>
          <w:szCs w:val="24"/>
        </w:rPr>
        <w:fldChar w:fldCharType="end"/>
      </w:r>
      <w:r w:rsidRPr="00131218">
        <w:rPr>
          <w:sz w:val="24"/>
          <w:szCs w:val="24"/>
        </w:rPr>
        <w:t xml:space="preserve">, and </w:t>
      </w:r>
      <w:r w:rsidR="003B5E34" w:rsidRPr="00C75E16">
        <w:rPr>
          <w:sz w:val="24"/>
          <w:szCs w:val="24"/>
          <w:lang w:val="en-US"/>
        </w:rPr>
        <w:t>can</w:t>
      </w:r>
      <w:r w:rsidRPr="00131218">
        <w:rPr>
          <w:sz w:val="24"/>
          <w:szCs w:val="24"/>
        </w:rPr>
        <w:t xml:space="preserve"> therefore </w:t>
      </w:r>
      <w:r w:rsidR="003B5E34" w:rsidRPr="00C75E16">
        <w:rPr>
          <w:sz w:val="24"/>
          <w:szCs w:val="24"/>
          <w:lang w:val="en-US"/>
        </w:rPr>
        <w:t xml:space="preserve">be </w:t>
      </w:r>
      <w:r w:rsidRPr="00131218">
        <w:rPr>
          <w:sz w:val="24"/>
          <w:szCs w:val="24"/>
        </w:rPr>
        <w:t xml:space="preserve">considered a good marker to further stratify the patient at higher risk for treatement esclation. It is important to </w:t>
      </w:r>
      <w:r w:rsidR="003B5E34" w:rsidRPr="00C75E16">
        <w:rPr>
          <w:sz w:val="24"/>
          <w:szCs w:val="24"/>
          <w:lang w:val="en-US"/>
        </w:rPr>
        <w:t>note</w:t>
      </w:r>
      <w:r w:rsidRPr="00131218">
        <w:rPr>
          <w:sz w:val="24"/>
          <w:szCs w:val="24"/>
        </w:rPr>
        <w:t xml:space="preserve"> </w:t>
      </w:r>
      <w:r w:rsidR="003B5E34" w:rsidRPr="00C75E16">
        <w:rPr>
          <w:sz w:val="24"/>
          <w:szCs w:val="24"/>
          <w:lang w:val="en-US"/>
        </w:rPr>
        <w:t xml:space="preserve">that </w:t>
      </w:r>
      <w:r w:rsidRPr="00131218">
        <w:rPr>
          <w:sz w:val="24"/>
          <w:szCs w:val="24"/>
        </w:rPr>
        <w:t>novel ctDNA methodologies, which can track a large</w:t>
      </w:r>
      <w:r w:rsidR="003B5E34" w:rsidRPr="00C75E16">
        <w:rPr>
          <w:sz w:val="24"/>
          <w:szCs w:val="24"/>
          <w:lang w:val="en-US"/>
        </w:rPr>
        <w:t>r</w:t>
      </w:r>
      <w:r w:rsidRPr="00131218">
        <w:rPr>
          <w:sz w:val="24"/>
          <w:szCs w:val="24"/>
        </w:rPr>
        <w:t xml:space="preserve"> number of tumor mutations in cfDNA, have shown to further improve the sensitvy and specificity of minimal residual disease assemment and monitoring, offering additional opportunities in this setting</w:t>
      </w:r>
      <w:r w:rsidRPr="00131218">
        <w:rPr>
          <w:sz w:val="24"/>
          <w:szCs w:val="24"/>
        </w:rPr>
        <w:fldChar w:fldCharType="begin">
          <w:fldData xml:space="preserve">PEVuZE5vdGU+PENpdGU+PEF1dGhvcj5QYXJzb25zPC9BdXRob3I+PFllYXI+MjAyMDwvWWVhcj48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</w:fldData>
        </w:fldChar>
      </w:r>
      <w:r w:rsidRPr="00131218">
        <w:rPr>
          <w:sz w:val="24"/>
          <w:szCs w:val="24"/>
        </w:rPr>
        <w:instrText xml:space="preserve"> ADDIN EN.CITE </w:instrText>
      </w:r>
      <w:r w:rsidRPr="00131218">
        <w:rPr>
          <w:sz w:val="24"/>
          <w:szCs w:val="24"/>
        </w:rPr>
        <w:fldChar w:fldCharType="begin">
          <w:fldData xml:space="preserve">PEVuZE5vdGU+PENpdGU+PEF1dGhvcj5QYXJzb25zPC9BdXRob3I+PFllYXI+MjAyMDwvWWVhcj48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41,42</w:t>
      </w:r>
      <w:r w:rsidRPr="00131218">
        <w:rPr>
          <w:sz w:val="24"/>
          <w:szCs w:val="24"/>
        </w:rPr>
        <w:fldChar w:fldCharType="end"/>
      </w:r>
      <w:r w:rsidRPr="00131218">
        <w:rPr>
          <w:sz w:val="24"/>
          <w:szCs w:val="24"/>
        </w:rPr>
        <w:t>.</w:t>
      </w:r>
    </w:p>
    <w:p w14:paraId="15D1806C" w14:textId="77777777" w:rsidR="00131218" w:rsidRPr="00131218" w:rsidRDefault="00131218" w:rsidP="00131218">
      <w:pPr>
        <w:jc w:val="both"/>
        <w:rPr>
          <w:sz w:val="24"/>
          <w:szCs w:val="24"/>
        </w:rPr>
      </w:pPr>
    </w:p>
    <w:p w14:paraId="21386363" w14:textId="70977213" w:rsidR="00131218" w:rsidRDefault="00131218" w:rsidP="00131218">
      <w:pPr>
        <w:jc w:val="both"/>
        <w:rPr>
          <w:sz w:val="24"/>
          <w:szCs w:val="24"/>
        </w:rPr>
      </w:pPr>
      <w:r w:rsidRPr="00131218">
        <w:rPr>
          <w:sz w:val="24"/>
          <w:szCs w:val="24"/>
        </w:rPr>
        <w:t>Our study presents several limitations that warrant consideration. Firstly, the relatively small sample size precluded a comprehensive investigation into potential differences in ctDNA kinetics and prognostic significance across various breast cancer subgroups, particularly in the context of neoadjuvant therapy. Secondly, the patient cohort enrolled in this study received treatment several years ago and may not fully reflect the current treatment landscape for EBC. Recent advances in neo- and adjuvant therapies, such as the incorporation of pre-operative anti-PD-1 immunotherapy and adjuvant CDK 4/6 inhibitors for triple-negative and HR-tumors</w:t>
      </w:r>
      <w:r w:rsidRPr="00131218">
        <w:rPr>
          <w:sz w:val="24"/>
          <w:szCs w:val="24"/>
        </w:rPr>
        <w:fldChar w:fldCharType="begin">
          <w:fldData xml:space="preserve">PEVuZE5vdGU+PENpdGU+PEF1dGhvcj5Mb2libDwvQXV0aG9yPjxZZWFyPjIwMjQ8L1llYXI+PFJl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</w:fldData>
        </w:fldChar>
      </w:r>
      <w:r w:rsidRPr="00131218">
        <w:rPr>
          <w:sz w:val="24"/>
          <w:szCs w:val="24"/>
        </w:rPr>
        <w:instrText xml:space="preserve"> ADDIN EN.CITE </w:instrText>
      </w:r>
      <w:r w:rsidRPr="00131218">
        <w:rPr>
          <w:sz w:val="24"/>
          <w:szCs w:val="24"/>
        </w:rPr>
        <w:fldChar w:fldCharType="begin">
          <w:fldData xml:space="preserve">PEVuZE5vdGU+PENpdGU+PEF1dGhvcj5Mb2libDwvQXV0aG9yPjxZZWFyPjIwMjQ8L1llYXI+PFJl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3</w:t>
      </w:r>
      <w:r w:rsidRPr="00131218">
        <w:rPr>
          <w:sz w:val="24"/>
          <w:szCs w:val="24"/>
        </w:rPr>
        <w:fldChar w:fldCharType="end"/>
      </w:r>
      <w:r w:rsidRPr="00131218">
        <w:rPr>
          <w:sz w:val="24"/>
          <w:szCs w:val="24"/>
        </w:rPr>
        <w:t>, respectively, highlight the need for further studies to elucidate the role and opportunities of ctDNA analysis in the context of these novel treatment modalities. Lastly, the observation that all patients in our study cleared ctDNA following neoadjuvant therapy prevented us from confirming previous findings that demonstrated a prognostic role for post-neoadjuvant ctDNA status and its association with pCR. This limitation highlights the dynamic nature of ctDNA clearance and underscores the need for more sensitive assays capable of detecting even minute levels of residual ctDNA. As exemplified by a previous study in triple-negative breast cancer</w:t>
      </w:r>
      <w:r w:rsidRPr="00131218">
        <w:rPr>
          <w:sz w:val="24"/>
          <w:szCs w:val="24"/>
        </w:rPr>
        <w:fldChar w:fldCharType="begin">
          <w:fldData xml:space="preserve">PEVuZE5vdGU+PENpdGU+PEF1dGhvcj5QYXJzb25zPC9BdXRob3I+PFllYXI+MjAyMzwvWWVhcj48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</w:fldData>
        </w:fldChar>
      </w:r>
      <w:r w:rsidRPr="00131218">
        <w:rPr>
          <w:sz w:val="24"/>
          <w:szCs w:val="24"/>
        </w:rPr>
        <w:instrText xml:space="preserve"> ADDIN EN.CITE </w:instrText>
      </w:r>
      <w:r w:rsidRPr="00131218">
        <w:rPr>
          <w:sz w:val="24"/>
          <w:szCs w:val="24"/>
        </w:rPr>
        <w:fldChar w:fldCharType="begin">
          <w:fldData xml:space="preserve">PEVuZE5vdGU+PENpdGU+PEF1dGhvcj5QYXJzb25zPC9BdXRob3I+PFllYXI+MjAyMzwvWWVhcj48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43</w:t>
      </w:r>
      <w:r w:rsidRPr="00131218">
        <w:rPr>
          <w:sz w:val="24"/>
          <w:szCs w:val="24"/>
        </w:rPr>
        <w:fldChar w:fldCharType="end"/>
      </w:r>
      <w:r w:rsidRPr="00131218">
        <w:rPr>
          <w:sz w:val="24"/>
          <w:szCs w:val="24"/>
        </w:rPr>
        <w:t>, ctDNA fractions can decrease below the detection limit of commercially available tests during NST, emphasizing the imperative for ongoing technological advancements in ctDNA analysis.</w:t>
      </w:r>
    </w:p>
    <w:p w14:paraId="31000E3D" w14:textId="77777777" w:rsidR="00DC6F16" w:rsidRPr="00131218" w:rsidRDefault="00DC6F16" w:rsidP="00131218">
      <w:pPr>
        <w:jc w:val="both"/>
        <w:rPr>
          <w:sz w:val="24"/>
          <w:szCs w:val="24"/>
        </w:rPr>
      </w:pPr>
    </w:p>
    <w:p w14:paraId="0B4990A1" w14:textId="0351F36B" w:rsidR="00131218" w:rsidRPr="00131218" w:rsidRDefault="00131218" w:rsidP="00131218">
      <w:pPr>
        <w:jc w:val="both"/>
        <w:rPr>
          <w:sz w:val="24"/>
          <w:szCs w:val="24"/>
        </w:rPr>
      </w:pPr>
      <w:r w:rsidRPr="00131218">
        <w:rPr>
          <w:sz w:val="24"/>
          <w:szCs w:val="24"/>
        </w:rPr>
        <w:t>The findings of our study underscore the tremendous potential of ctDNA to revolutionize the management of patients with EBC.</w:t>
      </w:r>
      <w:r w:rsidR="00DC6F16" w:rsidRPr="00C75E16">
        <w:rPr>
          <w:sz w:val="24"/>
          <w:szCs w:val="24"/>
          <w:lang w:val="en-US"/>
        </w:rPr>
        <w:t xml:space="preserve"> </w:t>
      </w:r>
      <w:r w:rsidRPr="00131218">
        <w:rPr>
          <w:sz w:val="24"/>
          <w:szCs w:val="24"/>
        </w:rPr>
        <w:t>However,</w:t>
      </w:r>
      <w:r w:rsidR="00DC6F16" w:rsidRPr="00C75E16">
        <w:rPr>
          <w:sz w:val="24"/>
          <w:szCs w:val="24"/>
          <w:lang w:val="en-US"/>
        </w:rPr>
        <w:t xml:space="preserve"> </w:t>
      </w:r>
      <w:r w:rsidRPr="00131218">
        <w:rPr>
          <w:sz w:val="24"/>
          <w:szCs w:val="24"/>
        </w:rPr>
        <w:t>several important questions remain unanswered.</w:t>
      </w:r>
      <w:r w:rsidR="00DC6F16" w:rsidRPr="00C75E16">
        <w:rPr>
          <w:sz w:val="24"/>
          <w:szCs w:val="24"/>
          <w:lang w:val="en-US"/>
        </w:rPr>
        <w:t xml:space="preserve"> </w:t>
      </w:r>
      <w:r w:rsidRPr="00131218">
        <w:rPr>
          <w:sz w:val="24"/>
          <w:szCs w:val="24"/>
        </w:rPr>
        <w:t>The prospective, interventional validation of ctDNA in a large cohor</w:t>
      </w:r>
      <w:r w:rsidR="00DC6F16" w:rsidRPr="00C75E16">
        <w:rPr>
          <w:sz w:val="24"/>
          <w:szCs w:val="24"/>
          <w:lang w:val="en-US"/>
        </w:rPr>
        <w:t>t</w:t>
      </w:r>
      <w:r w:rsidRPr="00131218">
        <w:rPr>
          <w:sz w:val="24"/>
          <w:szCs w:val="24"/>
        </w:rPr>
        <w:t xml:space="preserve"> is still missing. The c-TRAK TN trial assessed the utility of prospective ctDNA surveillance in triple-negative breast cancer and the activity of pembrolizumab in patients with positive ctDNA detection</w:t>
      </w:r>
      <w:r w:rsidRPr="00131218">
        <w:rPr>
          <w:sz w:val="24"/>
          <w:szCs w:val="24"/>
        </w:rPr>
        <w:fldChar w:fldCharType="begin">
          <w:fldData xml:space="preserve">PEVuZE5vdGU+PENpdGU+PEF1dGhvcj5UdXJuZXI8L0F1dGhvcj48WWVhcj4yMDIzPC9ZZWFyPjxS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</w:fldData>
        </w:fldChar>
      </w:r>
      <w:r w:rsidRPr="00131218">
        <w:rPr>
          <w:sz w:val="24"/>
          <w:szCs w:val="24"/>
        </w:rPr>
        <w:instrText xml:space="preserve"> ADDIN EN.CITE </w:instrText>
      </w:r>
      <w:r w:rsidRPr="00131218">
        <w:rPr>
          <w:sz w:val="24"/>
          <w:szCs w:val="24"/>
        </w:rPr>
        <w:fldChar w:fldCharType="begin">
          <w:fldData xml:space="preserve">PEVuZE5vdGU+PENpdGU+PEF1dGhvcj5UdXJuZXI8L0F1dGhvcj48WWVhcj4yMDIzPC9ZZWFyPjxS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</w:fldData>
        </w:fldChar>
      </w:r>
      <w:r w:rsidRPr="00131218">
        <w:rPr>
          <w:sz w:val="24"/>
          <w:szCs w:val="24"/>
        </w:rPr>
        <w:instrText xml:space="preserve"> ADDIN EN.CITE.DATA </w:instrText>
      </w:r>
      <w:r w:rsidRPr="00131218">
        <w:rPr>
          <w:sz w:val="24"/>
          <w:szCs w:val="24"/>
        </w:rPr>
      </w:r>
      <w:r w:rsidRPr="00131218">
        <w:rPr>
          <w:sz w:val="24"/>
          <w:szCs w:val="24"/>
        </w:rPr>
        <w:fldChar w:fldCharType="end"/>
      </w:r>
      <w:r w:rsidRPr="00131218">
        <w:rPr>
          <w:sz w:val="24"/>
          <w:szCs w:val="24"/>
        </w:rPr>
      </w:r>
      <w:r w:rsidRPr="00131218">
        <w:rPr>
          <w:sz w:val="24"/>
          <w:szCs w:val="24"/>
        </w:rPr>
        <w:fldChar w:fldCharType="separate"/>
      </w:r>
      <w:r w:rsidRPr="00131218">
        <w:rPr>
          <w:sz w:val="24"/>
          <w:szCs w:val="24"/>
          <w:vertAlign w:val="superscript"/>
        </w:rPr>
        <w:t>44</w:t>
      </w:r>
      <w:r w:rsidRPr="00131218">
        <w:rPr>
          <w:sz w:val="24"/>
          <w:szCs w:val="24"/>
        </w:rPr>
        <w:fldChar w:fldCharType="end"/>
      </w:r>
      <w:r w:rsidRPr="00131218">
        <w:rPr>
          <w:sz w:val="24"/>
          <w:szCs w:val="24"/>
        </w:rPr>
        <w:t>. However, the</w:t>
      </w:r>
      <w:r w:rsidR="00DC6F16" w:rsidRPr="00C75E16">
        <w:rPr>
          <w:sz w:val="24"/>
          <w:szCs w:val="24"/>
          <w:lang w:val="en-US"/>
        </w:rPr>
        <w:t xml:space="preserve"> ear</w:t>
      </w:r>
      <w:r w:rsidR="00DC6F16">
        <w:rPr>
          <w:sz w:val="24"/>
          <w:szCs w:val="24"/>
          <w:lang w:val="en-US"/>
        </w:rPr>
        <w:t>l</w:t>
      </w:r>
      <w:r w:rsidR="00DC6F16" w:rsidRPr="00C75E16">
        <w:rPr>
          <w:sz w:val="24"/>
          <w:szCs w:val="24"/>
          <w:lang w:val="en-US"/>
        </w:rPr>
        <w:t>y</w:t>
      </w:r>
      <w:r w:rsidRPr="00131218">
        <w:rPr>
          <w:sz w:val="24"/>
          <w:szCs w:val="24"/>
        </w:rPr>
        <w:t xml:space="preserve"> </w:t>
      </w:r>
      <w:r w:rsidR="00DC6F16" w:rsidRPr="00741ACE">
        <w:rPr>
          <w:sz w:val="24"/>
          <w:szCs w:val="24"/>
          <w:lang w:val="en-US"/>
        </w:rPr>
        <w:t>a</w:t>
      </w:r>
      <w:r w:rsidR="00DC6F16" w:rsidRPr="00131218">
        <w:rPr>
          <w:sz w:val="24"/>
          <w:szCs w:val="24"/>
        </w:rPr>
        <w:t>mend</w:t>
      </w:r>
      <w:proofErr w:type="spellStart"/>
      <w:r w:rsidR="00DC6F16" w:rsidRPr="00C75E16">
        <w:rPr>
          <w:sz w:val="24"/>
          <w:szCs w:val="24"/>
          <w:lang w:val="en-US"/>
        </w:rPr>
        <w:t>ment</w:t>
      </w:r>
      <w:proofErr w:type="spellEnd"/>
      <w:r w:rsidR="00DC6F16" w:rsidRPr="00C75E16">
        <w:rPr>
          <w:sz w:val="24"/>
          <w:szCs w:val="24"/>
          <w:lang w:val="en-US"/>
        </w:rPr>
        <w:t xml:space="preserve"> </w:t>
      </w:r>
      <w:r w:rsidR="00DC6F16">
        <w:rPr>
          <w:sz w:val="24"/>
          <w:szCs w:val="24"/>
          <w:lang w:val="en-US"/>
        </w:rPr>
        <w:t xml:space="preserve">to the </w:t>
      </w:r>
      <w:r w:rsidRPr="00131218">
        <w:rPr>
          <w:sz w:val="24"/>
          <w:szCs w:val="24"/>
        </w:rPr>
        <w:t>protocol with the closure of the observation/</w:t>
      </w:r>
      <w:proofErr w:type="spellStart"/>
      <w:r w:rsidRPr="00131218">
        <w:rPr>
          <w:sz w:val="24"/>
          <w:szCs w:val="24"/>
        </w:rPr>
        <w:t>ctDNA</w:t>
      </w:r>
      <w:proofErr w:type="spellEnd"/>
      <w:r w:rsidRPr="00131218">
        <w:rPr>
          <w:sz w:val="24"/>
          <w:szCs w:val="24"/>
        </w:rPr>
        <w:t>-posit</w:t>
      </w:r>
      <w:proofErr w:type="spellStart"/>
      <w:r w:rsidR="00DC6F16" w:rsidRPr="00C75E16">
        <w:rPr>
          <w:sz w:val="24"/>
          <w:szCs w:val="24"/>
          <w:lang w:val="en-US"/>
        </w:rPr>
        <w:t>i</w:t>
      </w:r>
      <w:r w:rsidRPr="00131218">
        <w:rPr>
          <w:sz w:val="24"/>
          <w:szCs w:val="24"/>
        </w:rPr>
        <w:t>ve</w:t>
      </w:r>
      <w:proofErr w:type="spellEnd"/>
      <w:r w:rsidRPr="00131218">
        <w:rPr>
          <w:sz w:val="24"/>
          <w:szCs w:val="24"/>
        </w:rPr>
        <w:t xml:space="preserve"> group, does not allow a meanigful statisical comparison. Despite these remaining challenges,</w:t>
      </w:r>
      <w:r w:rsidR="00DC6F16" w:rsidRPr="00C75E16">
        <w:rPr>
          <w:sz w:val="24"/>
          <w:szCs w:val="24"/>
          <w:lang w:val="en-US"/>
        </w:rPr>
        <w:t xml:space="preserve"> </w:t>
      </w:r>
      <w:r w:rsidRPr="00131218">
        <w:rPr>
          <w:sz w:val="24"/>
          <w:szCs w:val="24"/>
        </w:rPr>
        <w:t>ctDNA assemment for minimal residual disease monitoring has the potential to improve the accuracy of treatment response assessment, enable earlier detection of residual disease and disease recurrence, guide the selection of targeted therapies based on tumor molecular profiling, and ultimately to facilitate personalized treatment strategies and improve patient outcomes.</w:t>
      </w:r>
    </w:p>
    <w:p w14:paraId="203E24CA" w14:textId="77777777" w:rsidR="00131218" w:rsidRPr="00131218" w:rsidRDefault="00131218" w:rsidP="00131218">
      <w:pPr>
        <w:jc w:val="both"/>
        <w:rPr>
          <w:sz w:val="24"/>
          <w:szCs w:val="24"/>
        </w:rPr>
      </w:pPr>
      <w:r w:rsidRPr="00131218">
        <w:rPr>
          <w:sz w:val="24"/>
          <w:szCs w:val="24"/>
        </w:rPr>
        <w:lastRenderedPageBreak/>
        <w:t>Our study confirms the clinical utility of ctDNA analysis as a non-invasive biomarker for monitoring disease progression in patients with EBC. Moving forward, further research is warranted to validate the prognostic significance of ctDNA-based assays and integrate them into routine clinical practice for personalized management of breast cancer. By harnessing the power of liquid biopsy technologies, we can improve treatment decision-making, optimize patient outcomes, and ultimately transform the management of EBC.</w:t>
      </w:r>
    </w:p>
    <w:p w14:paraId="7CAC4E6E" w14:textId="77777777" w:rsidR="00CB51FB" w:rsidRDefault="00CB51FB">
      <w:pPr>
        <w:rPr>
          <w:sz w:val="24"/>
          <w:szCs w:val="24"/>
        </w:rPr>
      </w:pPr>
      <w:r>
        <w:rPr>
          <w:sz w:val="24"/>
          <w:szCs w:val="24"/>
        </w:rPr>
        <w:br w:type="page"/>
      </w:r>
    </w:p>
    <w:p w14:paraId="6CE76C08" w14:textId="112C67A8" w:rsidR="00FB0D85" w:rsidRPr="00F410FC" w:rsidRDefault="00D136BF" w:rsidP="00FB0D85">
      <w:pPr>
        <w:pStyle w:val="Heading1"/>
        <w:jc w:val="both"/>
        <w:rPr>
          <w:b/>
          <w:bCs/>
          <w:sz w:val="24"/>
          <w:szCs w:val="24"/>
          <w:lang w:val="nl-NL"/>
        </w:rPr>
      </w:pPr>
      <w:proofErr w:type="spellStart"/>
      <w:r w:rsidRPr="008D11F1">
        <w:rPr>
          <w:b/>
          <w:color w:val="000000"/>
          <w:sz w:val="24"/>
          <w:szCs w:val="24"/>
          <w:lang w:val="nl-NL"/>
        </w:rPr>
        <w:lastRenderedPageBreak/>
        <w:t>References</w:t>
      </w:r>
      <w:proofErr w:type="spellEnd"/>
    </w:p>
    <w:p w14:paraId="00000098" w14:textId="77777777" w:rsidR="00797359" w:rsidRPr="008D11F1" w:rsidRDefault="00797359">
      <w:pPr>
        <w:pBdr>
          <w:top w:val="nil"/>
          <w:left w:val="nil"/>
          <w:bottom w:val="nil"/>
          <w:right w:val="nil"/>
          <w:between w:val="nil"/>
        </w:pBdr>
        <w:jc w:val="center"/>
        <w:rPr>
          <w:b/>
          <w:color w:val="000000"/>
          <w:sz w:val="24"/>
          <w:szCs w:val="24"/>
          <w:lang w:val="nl-NL"/>
        </w:rPr>
      </w:pPr>
    </w:p>
    <w:p w14:paraId="00000099" w14:textId="77777777"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8D11F1">
        <w:rPr>
          <w:color w:val="000000"/>
          <w:sz w:val="24"/>
          <w:szCs w:val="24"/>
          <w:lang w:val="nl-NL"/>
        </w:rPr>
        <w:t>1</w:t>
      </w:r>
      <w:r w:rsidRPr="008D11F1">
        <w:rPr>
          <w:color w:val="000000"/>
          <w:sz w:val="24"/>
          <w:szCs w:val="24"/>
          <w:lang w:val="nl-NL"/>
        </w:rPr>
        <w:tab/>
        <w:t>Korde, L. A.</w:t>
      </w:r>
      <w:r w:rsidRPr="008D11F1">
        <w:rPr>
          <w:i/>
          <w:color w:val="000000"/>
          <w:sz w:val="24"/>
          <w:szCs w:val="24"/>
          <w:lang w:val="nl-NL"/>
        </w:rPr>
        <w:t xml:space="preserve"> et al.</w:t>
      </w:r>
      <w:r w:rsidRPr="008D11F1">
        <w:rPr>
          <w:color w:val="000000"/>
          <w:sz w:val="24"/>
          <w:szCs w:val="24"/>
          <w:lang w:val="nl-NL"/>
        </w:rPr>
        <w:t xml:space="preserve"> </w:t>
      </w:r>
      <w:r w:rsidRPr="00CB51FB">
        <w:rPr>
          <w:color w:val="000000"/>
          <w:sz w:val="24"/>
          <w:szCs w:val="24"/>
        </w:rPr>
        <w:t xml:space="preserve">Neoadjuvant Chemotherapy, Endocrine Therapy, and Targeted Therapy for Breast Cancer: ASCO Guideline. </w:t>
      </w:r>
      <w:r w:rsidRPr="00CB51FB">
        <w:rPr>
          <w:i/>
          <w:color w:val="000000"/>
          <w:sz w:val="24"/>
          <w:szCs w:val="24"/>
        </w:rPr>
        <w:t>J Clin Oncol</w:t>
      </w:r>
      <w:r w:rsidRPr="00CB51FB">
        <w:rPr>
          <w:color w:val="000000"/>
          <w:sz w:val="24"/>
          <w:szCs w:val="24"/>
        </w:rPr>
        <w:t xml:space="preserve"> </w:t>
      </w:r>
      <w:r w:rsidRPr="00CB51FB">
        <w:rPr>
          <w:b/>
          <w:color w:val="000000"/>
          <w:sz w:val="24"/>
          <w:szCs w:val="24"/>
        </w:rPr>
        <w:t>39</w:t>
      </w:r>
      <w:r w:rsidRPr="00CB51FB">
        <w:rPr>
          <w:color w:val="000000"/>
          <w:sz w:val="24"/>
          <w:szCs w:val="24"/>
        </w:rPr>
        <w:t>, 1485-1505, doi:10.1200/JCO.20.03399 (2021).</w:t>
      </w:r>
    </w:p>
    <w:p w14:paraId="0000009A" w14:textId="77777777"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CB51FB">
        <w:rPr>
          <w:color w:val="000000"/>
          <w:sz w:val="24"/>
          <w:szCs w:val="24"/>
        </w:rPr>
        <w:t>2</w:t>
      </w:r>
      <w:r w:rsidRPr="00CB51FB">
        <w:rPr>
          <w:color w:val="000000"/>
          <w:sz w:val="24"/>
          <w:szCs w:val="24"/>
        </w:rPr>
        <w:tab/>
      </w:r>
      <w:proofErr w:type="spellStart"/>
      <w:r w:rsidRPr="00CB51FB">
        <w:rPr>
          <w:color w:val="000000"/>
          <w:sz w:val="24"/>
          <w:szCs w:val="24"/>
        </w:rPr>
        <w:t>Curigliano</w:t>
      </w:r>
      <w:proofErr w:type="spellEnd"/>
      <w:r w:rsidRPr="00CB51FB">
        <w:rPr>
          <w:color w:val="000000"/>
          <w:sz w:val="24"/>
          <w:szCs w:val="24"/>
        </w:rPr>
        <w:t>, G.</w:t>
      </w:r>
      <w:r w:rsidRPr="00CB51FB">
        <w:rPr>
          <w:i/>
          <w:color w:val="000000"/>
          <w:sz w:val="24"/>
          <w:szCs w:val="24"/>
        </w:rPr>
        <w:t xml:space="preserve"> et al.</w:t>
      </w:r>
      <w:r w:rsidRPr="00CB51FB">
        <w:rPr>
          <w:color w:val="000000"/>
          <w:sz w:val="24"/>
          <w:szCs w:val="24"/>
        </w:rPr>
        <w:t xml:space="preserve"> Understanding breast cancer complexity to improve patient outcomes: The St Gallen International Consensus Conference for the Primary Therapy of Individuals with Early Breast Cancer 2023. </w:t>
      </w:r>
      <w:r w:rsidRPr="00CB51FB">
        <w:rPr>
          <w:i/>
          <w:color w:val="000000"/>
          <w:sz w:val="24"/>
          <w:szCs w:val="24"/>
        </w:rPr>
        <w:t>Ann Oncol</w:t>
      </w:r>
      <w:r w:rsidRPr="00CB51FB">
        <w:rPr>
          <w:color w:val="000000"/>
          <w:sz w:val="24"/>
          <w:szCs w:val="24"/>
        </w:rPr>
        <w:t xml:space="preserve"> </w:t>
      </w:r>
      <w:r w:rsidRPr="00CB51FB">
        <w:rPr>
          <w:b/>
          <w:color w:val="000000"/>
          <w:sz w:val="24"/>
          <w:szCs w:val="24"/>
        </w:rPr>
        <w:t>34</w:t>
      </w:r>
      <w:r w:rsidRPr="00CB51FB">
        <w:rPr>
          <w:color w:val="000000"/>
          <w:sz w:val="24"/>
          <w:szCs w:val="24"/>
        </w:rPr>
        <w:t xml:space="preserve">, 970-986, </w:t>
      </w:r>
      <w:proofErr w:type="gramStart"/>
      <w:r w:rsidRPr="00CB51FB">
        <w:rPr>
          <w:color w:val="000000"/>
          <w:sz w:val="24"/>
          <w:szCs w:val="24"/>
        </w:rPr>
        <w:t>doi:10.1016/j.annonc</w:t>
      </w:r>
      <w:proofErr w:type="gramEnd"/>
      <w:r w:rsidRPr="00CB51FB">
        <w:rPr>
          <w:color w:val="000000"/>
          <w:sz w:val="24"/>
          <w:szCs w:val="24"/>
        </w:rPr>
        <w:t>.2023.08.017 (2023).</w:t>
      </w:r>
    </w:p>
    <w:p w14:paraId="0000009B" w14:textId="77777777"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CB51FB">
        <w:rPr>
          <w:color w:val="000000"/>
          <w:sz w:val="24"/>
          <w:szCs w:val="24"/>
        </w:rPr>
        <w:t>3</w:t>
      </w:r>
      <w:r w:rsidRPr="00CB51FB">
        <w:rPr>
          <w:color w:val="000000"/>
          <w:sz w:val="24"/>
          <w:szCs w:val="24"/>
        </w:rPr>
        <w:tab/>
      </w:r>
      <w:proofErr w:type="spellStart"/>
      <w:r w:rsidRPr="00CB51FB">
        <w:rPr>
          <w:color w:val="000000"/>
          <w:sz w:val="24"/>
          <w:szCs w:val="24"/>
        </w:rPr>
        <w:t>Loibl</w:t>
      </w:r>
      <w:proofErr w:type="spellEnd"/>
      <w:r w:rsidRPr="00CB51FB">
        <w:rPr>
          <w:color w:val="000000"/>
          <w:sz w:val="24"/>
          <w:szCs w:val="24"/>
        </w:rPr>
        <w:t>, S.</w:t>
      </w:r>
      <w:r w:rsidRPr="00CB51FB">
        <w:rPr>
          <w:i/>
          <w:color w:val="000000"/>
          <w:sz w:val="24"/>
          <w:szCs w:val="24"/>
        </w:rPr>
        <w:t xml:space="preserve"> et al.</w:t>
      </w:r>
      <w:r w:rsidRPr="00CB51FB">
        <w:rPr>
          <w:color w:val="000000"/>
          <w:sz w:val="24"/>
          <w:szCs w:val="24"/>
        </w:rPr>
        <w:t xml:space="preserve"> Early breast cancer: ESMO Clinical Practice Guideline for diagnosis, </w:t>
      </w:r>
      <w:proofErr w:type="gramStart"/>
      <w:r w:rsidRPr="00CB51FB">
        <w:rPr>
          <w:color w:val="000000"/>
          <w:sz w:val="24"/>
          <w:szCs w:val="24"/>
        </w:rPr>
        <w:t>treatment</w:t>
      </w:r>
      <w:proofErr w:type="gramEnd"/>
      <w:r w:rsidRPr="00CB51FB">
        <w:rPr>
          <w:color w:val="000000"/>
          <w:sz w:val="24"/>
          <w:szCs w:val="24"/>
        </w:rPr>
        <w:t xml:space="preserve"> and follow-up. </w:t>
      </w:r>
      <w:r w:rsidRPr="00CB51FB">
        <w:rPr>
          <w:i/>
          <w:color w:val="000000"/>
          <w:sz w:val="24"/>
          <w:szCs w:val="24"/>
        </w:rPr>
        <w:t>Ann Oncol</w:t>
      </w:r>
      <w:r w:rsidRPr="00CB51FB">
        <w:rPr>
          <w:color w:val="000000"/>
          <w:sz w:val="24"/>
          <w:szCs w:val="24"/>
        </w:rPr>
        <w:t xml:space="preserve"> </w:t>
      </w:r>
      <w:r w:rsidRPr="00CB51FB">
        <w:rPr>
          <w:b/>
          <w:color w:val="000000"/>
          <w:sz w:val="24"/>
          <w:szCs w:val="24"/>
        </w:rPr>
        <w:t>35</w:t>
      </w:r>
      <w:r w:rsidRPr="00CB51FB">
        <w:rPr>
          <w:color w:val="000000"/>
          <w:sz w:val="24"/>
          <w:szCs w:val="24"/>
        </w:rPr>
        <w:t xml:space="preserve">, 159-182, </w:t>
      </w:r>
      <w:proofErr w:type="gramStart"/>
      <w:r w:rsidRPr="00CB51FB">
        <w:rPr>
          <w:color w:val="000000"/>
          <w:sz w:val="24"/>
          <w:szCs w:val="24"/>
        </w:rPr>
        <w:t>doi:10.1016/j.annonc</w:t>
      </w:r>
      <w:proofErr w:type="gramEnd"/>
      <w:r w:rsidRPr="00CB51FB">
        <w:rPr>
          <w:color w:val="000000"/>
          <w:sz w:val="24"/>
          <w:szCs w:val="24"/>
        </w:rPr>
        <w:t>.2023.11.016 (2024).</w:t>
      </w:r>
    </w:p>
    <w:p w14:paraId="0000009C" w14:textId="77777777" w:rsidR="00797359" w:rsidRDefault="00D136BF">
      <w:pPr>
        <w:pBdr>
          <w:top w:val="nil"/>
          <w:left w:val="nil"/>
          <w:bottom w:val="nil"/>
          <w:right w:val="nil"/>
          <w:between w:val="nil"/>
        </w:pBdr>
        <w:spacing w:line="240" w:lineRule="auto"/>
        <w:ind w:left="720" w:hanging="720"/>
        <w:jc w:val="both"/>
        <w:rPr>
          <w:color w:val="000000"/>
          <w:sz w:val="24"/>
          <w:szCs w:val="24"/>
        </w:rPr>
      </w:pPr>
      <w:r w:rsidRPr="00CB51FB">
        <w:rPr>
          <w:color w:val="000000"/>
          <w:sz w:val="24"/>
          <w:szCs w:val="24"/>
        </w:rPr>
        <w:t>4</w:t>
      </w:r>
      <w:r w:rsidRPr="00CB51FB">
        <w:rPr>
          <w:color w:val="000000"/>
          <w:sz w:val="24"/>
          <w:szCs w:val="24"/>
        </w:rPr>
        <w:tab/>
      </w:r>
      <w:proofErr w:type="spellStart"/>
      <w:r w:rsidRPr="00CB51FB">
        <w:rPr>
          <w:color w:val="000000"/>
          <w:sz w:val="24"/>
          <w:szCs w:val="24"/>
        </w:rPr>
        <w:t>Houssami</w:t>
      </w:r>
      <w:proofErr w:type="spellEnd"/>
      <w:r w:rsidRPr="00CB51FB">
        <w:rPr>
          <w:color w:val="000000"/>
          <w:sz w:val="24"/>
          <w:szCs w:val="24"/>
        </w:rPr>
        <w:t xml:space="preserve">, N., Macaskill, P., von </w:t>
      </w:r>
      <w:proofErr w:type="spellStart"/>
      <w:r w:rsidRPr="00CB51FB">
        <w:rPr>
          <w:color w:val="000000"/>
          <w:sz w:val="24"/>
          <w:szCs w:val="24"/>
        </w:rPr>
        <w:t>Minckwitz</w:t>
      </w:r>
      <w:proofErr w:type="spellEnd"/>
      <w:r w:rsidRPr="00CB51FB">
        <w:rPr>
          <w:color w:val="000000"/>
          <w:sz w:val="24"/>
          <w:szCs w:val="24"/>
        </w:rPr>
        <w:t xml:space="preserve">, G., Marinovich, M. L. &amp; </w:t>
      </w:r>
      <w:proofErr w:type="spellStart"/>
      <w:r w:rsidRPr="00CB51FB">
        <w:rPr>
          <w:color w:val="000000"/>
          <w:sz w:val="24"/>
          <w:szCs w:val="24"/>
        </w:rPr>
        <w:t>Mamounas</w:t>
      </w:r>
      <w:proofErr w:type="spellEnd"/>
      <w:r w:rsidRPr="00CB51FB">
        <w:rPr>
          <w:color w:val="000000"/>
          <w:sz w:val="24"/>
          <w:szCs w:val="24"/>
        </w:rPr>
        <w:t xml:space="preserve">, E. Meta-analysis of the association of breast cancer subtype and pathologic complete response to neoadjuvant chemotherapy. </w:t>
      </w:r>
      <w:proofErr w:type="spellStart"/>
      <w:r w:rsidRPr="00CB51FB">
        <w:rPr>
          <w:i/>
          <w:color w:val="000000"/>
          <w:sz w:val="24"/>
          <w:szCs w:val="24"/>
        </w:rPr>
        <w:t>Eur</w:t>
      </w:r>
      <w:proofErr w:type="spellEnd"/>
      <w:r w:rsidRPr="00CB51FB">
        <w:rPr>
          <w:i/>
          <w:color w:val="000000"/>
          <w:sz w:val="24"/>
          <w:szCs w:val="24"/>
        </w:rPr>
        <w:t xml:space="preserve"> J Cancer</w:t>
      </w:r>
      <w:r w:rsidRPr="00CB51FB">
        <w:rPr>
          <w:color w:val="000000"/>
          <w:sz w:val="24"/>
          <w:szCs w:val="24"/>
        </w:rPr>
        <w:t xml:space="preserve"> </w:t>
      </w:r>
      <w:r w:rsidRPr="00CB51FB">
        <w:rPr>
          <w:b/>
          <w:color w:val="000000"/>
          <w:sz w:val="24"/>
          <w:szCs w:val="24"/>
        </w:rPr>
        <w:t>48</w:t>
      </w:r>
      <w:r w:rsidRPr="00CB51FB">
        <w:rPr>
          <w:color w:val="000000"/>
          <w:sz w:val="24"/>
          <w:szCs w:val="24"/>
        </w:rPr>
        <w:t xml:space="preserve">, 3342-3354, </w:t>
      </w:r>
      <w:proofErr w:type="gramStart"/>
      <w:r w:rsidRPr="00CB51FB">
        <w:rPr>
          <w:color w:val="000000"/>
          <w:sz w:val="24"/>
          <w:szCs w:val="24"/>
        </w:rPr>
        <w:t>doi:10.1016/j.ejca</w:t>
      </w:r>
      <w:proofErr w:type="gramEnd"/>
      <w:r w:rsidRPr="00CB51FB">
        <w:rPr>
          <w:color w:val="000000"/>
          <w:sz w:val="24"/>
          <w:szCs w:val="24"/>
        </w:rPr>
        <w:t>.2012.05.023 (2012).</w:t>
      </w:r>
    </w:p>
    <w:p w14:paraId="03FCA9BB" w14:textId="68693929" w:rsidR="00DC6F16" w:rsidRPr="00CB51FB" w:rsidRDefault="00DC6F16">
      <w:pPr>
        <w:pBdr>
          <w:top w:val="nil"/>
          <w:left w:val="nil"/>
          <w:bottom w:val="nil"/>
          <w:right w:val="nil"/>
          <w:between w:val="nil"/>
        </w:pBdr>
        <w:spacing w:line="240" w:lineRule="auto"/>
        <w:ind w:left="720" w:hanging="720"/>
        <w:jc w:val="both"/>
        <w:rPr>
          <w:color w:val="000000"/>
          <w:sz w:val="24"/>
          <w:szCs w:val="24"/>
        </w:rPr>
      </w:pPr>
      <w:r w:rsidRPr="005307C5">
        <w:rPr>
          <w:color w:val="000000"/>
          <w:sz w:val="24"/>
          <w:szCs w:val="24"/>
          <w:lang w:val="en-US"/>
        </w:rPr>
        <w:t>5</w:t>
      </w:r>
      <w:r w:rsidRPr="005307C5">
        <w:rPr>
          <w:color w:val="000000"/>
          <w:sz w:val="24"/>
          <w:szCs w:val="24"/>
          <w:lang w:val="en-US"/>
        </w:rPr>
        <w:tab/>
      </w:r>
      <w:r w:rsidRPr="00DC6F16">
        <w:rPr>
          <w:color w:val="000000"/>
          <w:sz w:val="24"/>
          <w:szCs w:val="24"/>
        </w:rPr>
        <w:t>Spring, L. M.</w:t>
      </w:r>
      <w:r w:rsidRPr="00DC6F16">
        <w:rPr>
          <w:i/>
          <w:color w:val="000000"/>
          <w:sz w:val="24"/>
          <w:szCs w:val="24"/>
        </w:rPr>
        <w:t xml:space="preserve"> et al.</w:t>
      </w:r>
      <w:r w:rsidRPr="00DC6F16">
        <w:rPr>
          <w:color w:val="000000"/>
          <w:sz w:val="24"/>
          <w:szCs w:val="24"/>
        </w:rPr>
        <w:t xml:space="preserve"> Pathologic Complete Response after Neoadjuvant Chemotherapy and Impact on Breast Cancer Recurrence and Survival: A Comprehensive Meta-analysis. </w:t>
      </w:r>
      <w:r w:rsidRPr="00DC6F16">
        <w:rPr>
          <w:i/>
          <w:color w:val="000000"/>
          <w:sz w:val="24"/>
          <w:szCs w:val="24"/>
        </w:rPr>
        <w:t>Clin Cancer Res</w:t>
      </w:r>
      <w:r w:rsidRPr="00DC6F16">
        <w:rPr>
          <w:color w:val="000000"/>
          <w:sz w:val="24"/>
          <w:szCs w:val="24"/>
        </w:rPr>
        <w:t xml:space="preserve"> </w:t>
      </w:r>
      <w:r w:rsidRPr="00DC6F16">
        <w:rPr>
          <w:b/>
          <w:color w:val="000000"/>
          <w:sz w:val="24"/>
          <w:szCs w:val="24"/>
        </w:rPr>
        <w:t>26</w:t>
      </w:r>
      <w:r w:rsidRPr="00DC6F16">
        <w:rPr>
          <w:color w:val="000000"/>
          <w:sz w:val="24"/>
          <w:szCs w:val="24"/>
        </w:rPr>
        <w:t>, 2838-2848, doi:10.1158/1078-0432.CCR-19-3492 (2020).</w:t>
      </w:r>
    </w:p>
    <w:p w14:paraId="0000009D" w14:textId="63DAC3E3" w:rsidR="00797359" w:rsidRPr="00CB51FB" w:rsidRDefault="00DC6F16">
      <w:pPr>
        <w:pBdr>
          <w:top w:val="nil"/>
          <w:left w:val="nil"/>
          <w:bottom w:val="nil"/>
          <w:right w:val="nil"/>
          <w:between w:val="nil"/>
        </w:pBdr>
        <w:spacing w:line="240" w:lineRule="auto"/>
        <w:ind w:left="720" w:hanging="720"/>
        <w:jc w:val="both"/>
        <w:rPr>
          <w:color w:val="000000"/>
          <w:sz w:val="24"/>
          <w:szCs w:val="24"/>
        </w:rPr>
      </w:pPr>
      <w:r>
        <w:rPr>
          <w:color w:val="000000"/>
          <w:sz w:val="24"/>
          <w:szCs w:val="24"/>
        </w:rPr>
        <w:t>6</w:t>
      </w:r>
      <w:r w:rsidR="00D136BF" w:rsidRPr="00CB51FB">
        <w:rPr>
          <w:color w:val="000000"/>
          <w:sz w:val="24"/>
          <w:szCs w:val="24"/>
        </w:rPr>
        <w:tab/>
        <w:t>Cortazar, P.</w:t>
      </w:r>
      <w:r w:rsidR="00D136BF" w:rsidRPr="00CB51FB">
        <w:rPr>
          <w:i/>
          <w:color w:val="000000"/>
          <w:sz w:val="24"/>
          <w:szCs w:val="24"/>
        </w:rPr>
        <w:t xml:space="preserve"> et al.</w:t>
      </w:r>
      <w:r w:rsidR="00D136BF" w:rsidRPr="00CB51FB">
        <w:rPr>
          <w:color w:val="000000"/>
          <w:sz w:val="24"/>
          <w:szCs w:val="24"/>
        </w:rPr>
        <w:t xml:space="preserve"> Pathological complete response and long-term clinical benefit in breast cancer: the </w:t>
      </w:r>
      <w:proofErr w:type="spellStart"/>
      <w:r w:rsidR="00D136BF" w:rsidRPr="00CB51FB">
        <w:rPr>
          <w:color w:val="000000"/>
          <w:sz w:val="24"/>
          <w:szCs w:val="24"/>
        </w:rPr>
        <w:t>CTNeoBC</w:t>
      </w:r>
      <w:proofErr w:type="spellEnd"/>
      <w:r w:rsidR="00D136BF" w:rsidRPr="00CB51FB">
        <w:rPr>
          <w:color w:val="000000"/>
          <w:sz w:val="24"/>
          <w:szCs w:val="24"/>
        </w:rPr>
        <w:t xml:space="preserve"> pooled analysis. </w:t>
      </w:r>
      <w:r w:rsidR="00D136BF" w:rsidRPr="00CB51FB">
        <w:rPr>
          <w:i/>
          <w:color w:val="000000"/>
          <w:sz w:val="24"/>
          <w:szCs w:val="24"/>
        </w:rPr>
        <w:t>Lancet</w:t>
      </w:r>
      <w:r w:rsidR="00D136BF" w:rsidRPr="00CB51FB">
        <w:rPr>
          <w:color w:val="000000"/>
          <w:sz w:val="24"/>
          <w:szCs w:val="24"/>
        </w:rPr>
        <w:t xml:space="preserve"> </w:t>
      </w:r>
      <w:r w:rsidR="00D136BF" w:rsidRPr="00CB51FB">
        <w:rPr>
          <w:b/>
          <w:color w:val="000000"/>
          <w:sz w:val="24"/>
          <w:szCs w:val="24"/>
        </w:rPr>
        <w:t>384</w:t>
      </w:r>
      <w:r w:rsidR="00D136BF" w:rsidRPr="00CB51FB">
        <w:rPr>
          <w:color w:val="000000"/>
          <w:sz w:val="24"/>
          <w:szCs w:val="24"/>
        </w:rPr>
        <w:t>, 164-172, doi:10.1016/S0140-6736(13)62422-8 (2014).</w:t>
      </w:r>
    </w:p>
    <w:p w14:paraId="0000009E" w14:textId="3E506791" w:rsidR="00797359" w:rsidRPr="00CB51FB" w:rsidRDefault="00DC6F16">
      <w:pPr>
        <w:pBdr>
          <w:top w:val="nil"/>
          <w:left w:val="nil"/>
          <w:bottom w:val="nil"/>
          <w:right w:val="nil"/>
          <w:between w:val="nil"/>
        </w:pBdr>
        <w:spacing w:line="240" w:lineRule="auto"/>
        <w:ind w:left="720" w:hanging="720"/>
        <w:jc w:val="both"/>
        <w:rPr>
          <w:color w:val="000000"/>
          <w:sz w:val="24"/>
          <w:szCs w:val="24"/>
        </w:rPr>
      </w:pPr>
      <w:r>
        <w:rPr>
          <w:color w:val="000000"/>
          <w:sz w:val="24"/>
          <w:szCs w:val="24"/>
        </w:rPr>
        <w:t>7</w:t>
      </w:r>
      <w:r w:rsidR="00D136BF" w:rsidRPr="00CB51FB">
        <w:rPr>
          <w:color w:val="000000"/>
          <w:sz w:val="24"/>
          <w:szCs w:val="24"/>
        </w:rPr>
        <w:tab/>
        <w:t>Fan, H. C.</w:t>
      </w:r>
      <w:r w:rsidR="00D136BF" w:rsidRPr="00CB51FB">
        <w:rPr>
          <w:i/>
          <w:color w:val="000000"/>
          <w:sz w:val="24"/>
          <w:szCs w:val="24"/>
        </w:rPr>
        <w:t xml:space="preserve"> et al.</w:t>
      </w:r>
      <w:r w:rsidR="00D136BF" w:rsidRPr="00CB51FB">
        <w:rPr>
          <w:color w:val="000000"/>
          <w:sz w:val="24"/>
          <w:szCs w:val="24"/>
        </w:rPr>
        <w:t xml:space="preserve"> Non-invasive prenatal measurement of the fetal genome. </w:t>
      </w:r>
      <w:r w:rsidR="00D136BF" w:rsidRPr="00CB51FB">
        <w:rPr>
          <w:i/>
          <w:color w:val="000000"/>
          <w:sz w:val="24"/>
          <w:szCs w:val="24"/>
        </w:rPr>
        <w:t>Nature</w:t>
      </w:r>
      <w:r w:rsidR="00D136BF" w:rsidRPr="00CB51FB">
        <w:rPr>
          <w:color w:val="000000"/>
          <w:sz w:val="24"/>
          <w:szCs w:val="24"/>
        </w:rPr>
        <w:t xml:space="preserve"> </w:t>
      </w:r>
      <w:r w:rsidR="00D136BF" w:rsidRPr="00CB51FB">
        <w:rPr>
          <w:b/>
          <w:color w:val="000000"/>
          <w:sz w:val="24"/>
          <w:szCs w:val="24"/>
        </w:rPr>
        <w:t>487</w:t>
      </w:r>
      <w:r w:rsidR="00D136BF" w:rsidRPr="00CB51FB">
        <w:rPr>
          <w:color w:val="000000"/>
          <w:sz w:val="24"/>
          <w:szCs w:val="24"/>
        </w:rPr>
        <w:t>, 320-324, doi:10.1038/nature11251 (2012).</w:t>
      </w:r>
    </w:p>
    <w:p w14:paraId="0000009F" w14:textId="35123A92" w:rsidR="00797359" w:rsidRPr="00CB51FB" w:rsidRDefault="00DC6F16">
      <w:pPr>
        <w:pBdr>
          <w:top w:val="nil"/>
          <w:left w:val="nil"/>
          <w:bottom w:val="nil"/>
          <w:right w:val="nil"/>
          <w:between w:val="nil"/>
        </w:pBdr>
        <w:spacing w:line="240" w:lineRule="auto"/>
        <w:ind w:left="720" w:hanging="720"/>
        <w:jc w:val="both"/>
        <w:rPr>
          <w:color w:val="000000"/>
          <w:sz w:val="24"/>
          <w:szCs w:val="24"/>
        </w:rPr>
      </w:pPr>
      <w:ins w:id="26" w:author="Brown, David" w:date="2024-09-03T10:29:00Z">
        <w:r w:rsidRPr="005307C5">
          <w:rPr>
            <w:color w:val="000000"/>
            <w:sz w:val="24"/>
            <w:szCs w:val="24"/>
            <w:lang w:val="en-US"/>
          </w:rPr>
          <w:t>8</w:t>
        </w:r>
      </w:ins>
      <w:r w:rsidR="00D136BF" w:rsidRPr="005307C5">
        <w:rPr>
          <w:color w:val="000000"/>
          <w:sz w:val="24"/>
          <w:szCs w:val="24"/>
          <w:lang w:val="en-US"/>
        </w:rPr>
        <w:tab/>
        <w:t>De Vlaminck, I.</w:t>
      </w:r>
      <w:r w:rsidR="00D136BF" w:rsidRPr="005307C5">
        <w:rPr>
          <w:i/>
          <w:color w:val="000000"/>
          <w:sz w:val="24"/>
          <w:szCs w:val="24"/>
          <w:lang w:val="en-US"/>
        </w:rPr>
        <w:t xml:space="preserve"> et al.</w:t>
      </w:r>
      <w:r w:rsidR="00D136BF" w:rsidRPr="005307C5">
        <w:rPr>
          <w:color w:val="000000"/>
          <w:sz w:val="24"/>
          <w:szCs w:val="24"/>
          <w:lang w:val="en-US"/>
        </w:rPr>
        <w:t xml:space="preserve"> </w:t>
      </w:r>
      <w:r w:rsidR="00D136BF" w:rsidRPr="00CB51FB">
        <w:rPr>
          <w:color w:val="000000"/>
          <w:sz w:val="24"/>
          <w:szCs w:val="24"/>
        </w:rPr>
        <w:t xml:space="preserve">Circulating cell-free DNA enables noninvasive diagnosis of heart transplant rejection. </w:t>
      </w:r>
      <w:r w:rsidR="00D136BF" w:rsidRPr="00CB51FB">
        <w:rPr>
          <w:i/>
          <w:color w:val="000000"/>
          <w:sz w:val="24"/>
          <w:szCs w:val="24"/>
        </w:rPr>
        <w:t xml:space="preserve">Sci </w:t>
      </w:r>
      <w:proofErr w:type="spellStart"/>
      <w:r w:rsidR="00D136BF" w:rsidRPr="00CB51FB">
        <w:rPr>
          <w:i/>
          <w:color w:val="000000"/>
          <w:sz w:val="24"/>
          <w:szCs w:val="24"/>
        </w:rPr>
        <w:t>Transl</w:t>
      </w:r>
      <w:proofErr w:type="spellEnd"/>
      <w:r w:rsidR="00D136BF" w:rsidRPr="00CB51FB">
        <w:rPr>
          <w:i/>
          <w:color w:val="000000"/>
          <w:sz w:val="24"/>
          <w:szCs w:val="24"/>
        </w:rPr>
        <w:t xml:space="preserve"> Med</w:t>
      </w:r>
      <w:r w:rsidR="00D136BF" w:rsidRPr="00CB51FB">
        <w:rPr>
          <w:color w:val="000000"/>
          <w:sz w:val="24"/>
          <w:szCs w:val="24"/>
        </w:rPr>
        <w:t xml:space="preserve"> </w:t>
      </w:r>
      <w:r w:rsidR="00D136BF" w:rsidRPr="00CB51FB">
        <w:rPr>
          <w:b/>
          <w:color w:val="000000"/>
          <w:sz w:val="24"/>
          <w:szCs w:val="24"/>
        </w:rPr>
        <w:t>6</w:t>
      </w:r>
      <w:r w:rsidR="00D136BF" w:rsidRPr="00CB51FB">
        <w:rPr>
          <w:color w:val="000000"/>
          <w:sz w:val="24"/>
          <w:szCs w:val="24"/>
        </w:rPr>
        <w:t>, 241ra277, doi:10.1126/scitranslmed.3007803 (2014).</w:t>
      </w:r>
    </w:p>
    <w:p w14:paraId="000000A0" w14:textId="1E61677B" w:rsidR="00797359" w:rsidRPr="00CB51FB" w:rsidRDefault="00DC6F16">
      <w:pPr>
        <w:pBdr>
          <w:top w:val="nil"/>
          <w:left w:val="nil"/>
          <w:bottom w:val="nil"/>
          <w:right w:val="nil"/>
          <w:between w:val="nil"/>
        </w:pBdr>
        <w:spacing w:line="240" w:lineRule="auto"/>
        <w:ind w:left="720" w:hanging="720"/>
        <w:jc w:val="both"/>
        <w:rPr>
          <w:color w:val="000000"/>
          <w:sz w:val="24"/>
          <w:szCs w:val="24"/>
        </w:rPr>
      </w:pPr>
      <w:r w:rsidRPr="005307C5">
        <w:rPr>
          <w:color w:val="000000"/>
          <w:sz w:val="24"/>
          <w:szCs w:val="24"/>
          <w:lang w:val="en-US"/>
        </w:rPr>
        <w:t>9</w:t>
      </w:r>
      <w:r w:rsidR="00D136BF" w:rsidRPr="005307C5">
        <w:rPr>
          <w:color w:val="000000"/>
          <w:sz w:val="24"/>
          <w:szCs w:val="24"/>
          <w:lang w:val="en-US"/>
        </w:rPr>
        <w:tab/>
        <w:t>Wan, J. C. M.</w:t>
      </w:r>
      <w:r w:rsidR="00D136BF" w:rsidRPr="005307C5">
        <w:rPr>
          <w:i/>
          <w:color w:val="000000"/>
          <w:sz w:val="24"/>
          <w:szCs w:val="24"/>
          <w:lang w:val="en-US"/>
        </w:rPr>
        <w:t xml:space="preserve"> et al.</w:t>
      </w:r>
      <w:r w:rsidR="00D136BF" w:rsidRPr="005307C5">
        <w:rPr>
          <w:color w:val="000000"/>
          <w:sz w:val="24"/>
          <w:szCs w:val="24"/>
          <w:lang w:val="en-US"/>
        </w:rPr>
        <w:t xml:space="preserve"> </w:t>
      </w:r>
      <w:r w:rsidR="00D136BF" w:rsidRPr="00CB51FB">
        <w:rPr>
          <w:color w:val="000000"/>
          <w:sz w:val="24"/>
          <w:szCs w:val="24"/>
        </w:rPr>
        <w:t xml:space="preserve">Liquid biopsies come of age: towards implementation of circulating </w:t>
      </w:r>
      <w:proofErr w:type="spellStart"/>
      <w:r w:rsidR="00D136BF" w:rsidRPr="00CB51FB">
        <w:rPr>
          <w:color w:val="000000"/>
          <w:sz w:val="24"/>
          <w:szCs w:val="24"/>
        </w:rPr>
        <w:t>tumour</w:t>
      </w:r>
      <w:proofErr w:type="spellEnd"/>
      <w:r w:rsidR="00D136BF" w:rsidRPr="00CB51FB">
        <w:rPr>
          <w:color w:val="000000"/>
          <w:sz w:val="24"/>
          <w:szCs w:val="24"/>
        </w:rPr>
        <w:t xml:space="preserve"> DNA. </w:t>
      </w:r>
      <w:r w:rsidR="00D136BF" w:rsidRPr="00CB51FB">
        <w:rPr>
          <w:i/>
          <w:color w:val="000000"/>
          <w:sz w:val="24"/>
          <w:szCs w:val="24"/>
        </w:rPr>
        <w:t>Nat Rev Cancer</w:t>
      </w:r>
      <w:r w:rsidR="00D136BF" w:rsidRPr="00CB51FB">
        <w:rPr>
          <w:color w:val="000000"/>
          <w:sz w:val="24"/>
          <w:szCs w:val="24"/>
        </w:rPr>
        <w:t xml:space="preserve"> </w:t>
      </w:r>
      <w:r w:rsidR="00D136BF" w:rsidRPr="00CB51FB">
        <w:rPr>
          <w:b/>
          <w:color w:val="000000"/>
          <w:sz w:val="24"/>
          <w:szCs w:val="24"/>
        </w:rPr>
        <w:t>17</w:t>
      </w:r>
      <w:r w:rsidR="00D136BF" w:rsidRPr="00CB51FB">
        <w:rPr>
          <w:color w:val="000000"/>
          <w:sz w:val="24"/>
          <w:szCs w:val="24"/>
        </w:rPr>
        <w:t>, 223-238, doi:10.1038/nrc.2017.7 (2017).</w:t>
      </w:r>
    </w:p>
    <w:p w14:paraId="000000A1" w14:textId="3224CA5F" w:rsidR="00797359" w:rsidRPr="00CB51FB" w:rsidRDefault="00DC6F16">
      <w:pPr>
        <w:pBdr>
          <w:top w:val="nil"/>
          <w:left w:val="nil"/>
          <w:bottom w:val="nil"/>
          <w:right w:val="nil"/>
          <w:between w:val="nil"/>
        </w:pBdr>
        <w:spacing w:line="240" w:lineRule="auto"/>
        <w:ind w:left="720" w:hanging="720"/>
        <w:jc w:val="both"/>
        <w:rPr>
          <w:color w:val="000000"/>
          <w:sz w:val="24"/>
          <w:szCs w:val="24"/>
        </w:rPr>
      </w:pPr>
      <w:r w:rsidRPr="00CC59DD">
        <w:rPr>
          <w:color w:val="000000"/>
          <w:sz w:val="24"/>
          <w:szCs w:val="24"/>
          <w:lang w:val="nl-NL"/>
        </w:rPr>
        <w:t>10</w:t>
      </w:r>
      <w:r w:rsidR="00D136BF" w:rsidRPr="00DC6F16">
        <w:rPr>
          <w:color w:val="000000"/>
          <w:sz w:val="24"/>
          <w:szCs w:val="24"/>
          <w:lang w:val="nl-NL"/>
        </w:rPr>
        <w:tab/>
        <w:t>Wan, J. C. M.</w:t>
      </w:r>
      <w:r w:rsidR="00D136BF" w:rsidRPr="00DC6F16">
        <w:rPr>
          <w:i/>
          <w:color w:val="000000"/>
          <w:sz w:val="24"/>
          <w:szCs w:val="24"/>
          <w:lang w:val="nl-NL"/>
        </w:rPr>
        <w:t xml:space="preserve"> et al.</w:t>
      </w:r>
      <w:r w:rsidR="00D136BF" w:rsidRPr="00DC6F16">
        <w:rPr>
          <w:color w:val="000000"/>
          <w:sz w:val="24"/>
          <w:szCs w:val="24"/>
          <w:lang w:val="nl-NL"/>
        </w:rPr>
        <w:t xml:space="preserve"> </w:t>
      </w:r>
      <w:r w:rsidR="00D136BF" w:rsidRPr="00CB51FB">
        <w:rPr>
          <w:color w:val="000000"/>
          <w:sz w:val="24"/>
          <w:szCs w:val="24"/>
        </w:rPr>
        <w:t xml:space="preserve">Liquid biopsies for residual disease and recurrence. </w:t>
      </w:r>
      <w:r w:rsidR="00D136BF" w:rsidRPr="00CB51FB">
        <w:rPr>
          <w:i/>
          <w:color w:val="000000"/>
          <w:sz w:val="24"/>
          <w:szCs w:val="24"/>
        </w:rPr>
        <w:t>Med</w:t>
      </w:r>
      <w:r w:rsidR="00D136BF" w:rsidRPr="00CB51FB">
        <w:rPr>
          <w:color w:val="000000"/>
          <w:sz w:val="24"/>
          <w:szCs w:val="24"/>
        </w:rPr>
        <w:t xml:space="preserve"> </w:t>
      </w:r>
      <w:r w:rsidR="00D136BF" w:rsidRPr="00CB51FB">
        <w:rPr>
          <w:b/>
          <w:color w:val="000000"/>
          <w:sz w:val="24"/>
          <w:szCs w:val="24"/>
        </w:rPr>
        <w:t>2</w:t>
      </w:r>
      <w:r w:rsidR="00D136BF" w:rsidRPr="00CB51FB">
        <w:rPr>
          <w:color w:val="000000"/>
          <w:sz w:val="24"/>
          <w:szCs w:val="24"/>
        </w:rPr>
        <w:t xml:space="preserve">, 1292-1313, </w:t>
      </w:r>
      <w:proofErr w:type="gramStart"/>
      <w:r w:rsidR="00D136BF" w:rsidRPr="00CB51FB">
        <w:rPr>
          <w:color w:val="000000"/>
          <w:sz w:val="24"/>
          <w:szCs w:val="24"/>
        </w:rPr>
        <w:t>doi:10.1016/j.medj</w:t>
      </w:r>
      <w:proofErr w:type="gramEnd"/>
      <w:r w:rsidR="00D136BF" w:rsidRPr="00CB51FB">
        <w:rPr>
          <w:color w:val="000000"/>
          <w:sz w:val="24"/>
          <w:szCs w:val="24"/>
        </w:rPr>
        <w:t>.2021.11.001 (2021).</w:t>
      </w:r>
    </w:p>
    <w:p w14:paraId="000000A2" w14:textId="21917C8D"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CB51FB">
        <w:rPr>
          <w:color w:val="000000"/>
          <w:sz w:val="24"/>
          <w:szCs w:val="24"/>
        </w:rPr>
        <w:t>1</w:t>
      </w:r>
      <w:r w:rsidR="00DC6F16">
        <w:rPr>
          <w:color w:val="000000"/>
          <w:sz w:val="24"/>
          <w:szCs w:val="24"/>
        </w:rPr>
        <w:t>1</w:t>
      </w:r>
      <w:r w:rsidRPr="00CB51FB">
        <w:rPr>
          <w:color w:val="000000"/>
          <w:sz w:val="24"/>
          <w:szCs w:val="24"/>
        </w:rPr>
        <w:tab/>
      </w:r>
      <w:proofErr w:type="spellStart"/>
      <w:r w:rsidRPr="00CB51FB">
        <w:rPr>
          <w:color w:val="000000"/>
          <w:sz w:val="24"/>
          <w:szCs w:val="24"/>
        </w:rPr>
        <w:t>Forshew</w:t>
      </w:r>
      <w:proofErr w:type="spellEnd"/>
      <w:r w:rsidRPr="00CB51FB">
        <w:rPr>
          <w:color w:val="000000"/>
          <w:sz w:val="24"/>
          <w:szCs w:val="24"/>
        </w:rPr>
        <w:t>, T.</w:t>
      </w:r>
      <w:r w:rsidRPr="00CB51FB">
        <w:rPr>
          <w:i/>
          <w:color w:val="000000"/>
          <w:sz w:val="24"/>
          <w:szCs w:val="24"/>
        </w:rPr>
        <w:t xml:space="preserve"> et al.</w:t>
      </w:r>
      <w:r w:rsidRPr="00CB51FB">
        <w:rPr>
          <w:color w:val="000000"/>
          <w:sz w:val="24"/>
          <w:szCs w:val="24"/>
        </w:rPr>
        <w:t xml:space="preserve"> Noninvasive identification and monitoring of cancer mutations by targeted deep sequencing of plasma DNA. </w:t>
      </w:r>
      <w:r w:rsidRPr="00CB51FB">
        <w:rPr>
          <w:i/>
          <w:color w:val="000000"/>
          <w:sz w:val="24"/>
          <w:szCs w:val="24"/>
        </w:rPr>
        <w:t xml:space="preserve">Sci </w:t>
      </w:r>
      <w:proofErr w:type="spellStart"/>
      <w:r w:rsidRPr="00CB51FB">
        <w:rPr>
          <w:i/>
          <w:color w:val="000000"/>
          <w:sz w:val="24"/>
          <w:szCs w:val="24"/>
        </w:rPr>
        <w:t>Transl</w:t>
      </w:r>
      <w:proofErr w:type="spellEnd"/>
      <w:r w:rsidRPr="00CB51FB">
        <w:rPr>
          <w:i/>
          <w:color w:val="000000"/>
          <w:sz w:val="24"/>
          <w:szCs w:val="24"/>
        </w:rPr>
        <w:t xml:space="preserve"> Med</w:t>
      </w:r>
      <w:r w:rsidRPr="00CB51FB">
        <w:rPr>
          <w:color w:val="000000"/>
          <w:sz w:val="24"/>
          <w:szCs w:val="24"/>
        </w:rPr>
        <w:t xml:space="preserve"> </w:t>
      </w:r>
      <w:r w:rsidRPr="00CB51FB">
        <w:rPr>
          <w:b/>
          <w:color w:val="000000"/>
          <w:sz w:val="24"/>
          <w:szCs w:val="24"/>
        </w:rPr>
        <w:t>4</w:t>
      </w:r>
      <w:r w:rsidRPr="00CB51FB">
        <w:rPr>
          <w:color w:val="000000"/>
          <w:sz w:val="24"/>
          <w:szCs w:val="24"/>
        </w:rPr>
        <w:t>, 136ra168, doi:10.1126/scitranslmed.3003726 (2012).</w:t>
      </w:r>
    </w:p>
    <w:p w14:paraId="000000A3" w14:textId="7CEC6AAA" w:rsidR="00797359" w:rsidRPr="0086368E" w:rsidRDefault="00D136BF">
      <w:pPr>
        <w:pBdr>
          <w:top w:val="nil"/>
          <w:left w:val="nil"/>
          <w:bottom w:val="nil"/>
          <w:right w:val="nil"/>
          <w:between w:val="nil"/>
        </w:pBdr>
        <w:spacing w:line="240" w:lineRule="auto"/>
        <w:ind w:left="720" w:hanging="720"/>
        <w:jc w:val="both"/>
        <w:rPr>
          <w:color w:val="000000"/>
          <w:sz w:val="24"/>
          <w:szCs w:val="24"/>
          <w:lang w:val="en-US"/>
        </w:rPr>
      </w:pPr>
      <w:r w:rsidRPr="00CB51FB">
        <w:rPr>
          <w:color w:val="000000"/>
          <w:sz w:val="24"/>
          <w:szCs w:val="24"/>
        </w:rPr>
        <w:t>1</w:t>
      </w:r>
      <w:r w:rsidR="00DC6F16">
        <w:rPr>
          <w:color w:val="000000"/>
          <w:sz w:val="24"/>
          <w:szCs w:val="24"/>
        </w:rPr>
        <w:t>2</w:t>
      </w:r>
      <w:r w:rsidRPr="00CB51FB">
        <w:rPr>
          <w:color w:val="000000"/>
          <w:sz w:val="24"/>
          <w:szCs w:val="24"/>
        </w:rPr>
        <w:tab/>
      </w:r>
      <w:proofErr w:type="spellStart"/>
      <w:r w:rsidRPr="00CB51FB">
        <w:rPr>
          <w:color w:val="000000"/>
          <w:sz w:val="24"/>
          <w:szCs w:val="24"/>
        </w:rPr>
        <w:t>Bettegowda</w:t>
      </w:r>
      <w:proofErr w:type="spellEnd"/>
      <w:r w:rsidRPr="00CB51FB">
        <w:rPr>
          <w:color w:val="000000"/>
          <w:sz w:val="24"/>
          <w:szCs w:val="24"/>
        </w:rPr>
        <w:t>, C.</w:t>
      </w:r>
      <w:r w:rsidRPr="00CB51FB">
        <w:rPr>
          <w:i/>
          <w:color w:val="000000"/>
          <w:sz w:val="24"/>
          <w:szCs w:val="24"/>
        </w:rPr>
        <w:t xml:space="preserve"> et al.</w:t>
      </w:r>
      <w:r w:rsidRPr="00CB51FB">
        <w:rPr>
          <w:color w:val="000000"/>
          <w:sz w:val="24"/>
          <w:szCs w:val="24"/>
        </w:rPr>
        <w:t xml:space="preserve"> Detection of circulating tumor DNA in early- and late-stage human malignancies. </w:t>
      </w:r>
      <w:r w:rsidRPr="0086368E">
        <w:rPr>
          <w:i/>
          <w:color w:val="000000"/>
          <w:sz w:val="24"/>
          <w:szCs w:val="24"/>
          <w:lang w:val="en-US"/>
        </w:rPr>
        <w:t xml:space="preserve">Sci </w:t>
      </w:r>
      <w:proofErr w:type="spellStart"/>
      <w:r w:rsidRPr="0086368E">
        <w:rPr>
          <w:i/>
          <w:color w:val="000000"/>
          <w:sz w:val="24"/>
          <w:szCs w:val="24"/>
          <w:lang w:val="en-US"/>
        </w:rPr>
        <w:t>Transl</w:t>
      </w:r>
      <w:proofErr w:type="spellEnd"/>
      <w:r w:rsidRPr="0086368E">
        <w:rPr>
          <w:i/>
          <w:color w:val="000000"/>
          <w:sz w:val="24"/>
          <w:szCs w:val="24"/>
          <w:lang w:val="en-US"/>
        </w:rPr>
        <w:t xml:space="preserve"> Med</w:t>
      </w:r>
      <w:r w:rsidRPr="0086368E">
        <w:rPr>
          <w:color w:val="000000"/>
          <w:sz w:val="24"/>
          <w:szCs w:val="24"/>
          <w:lang w:val="en-US"/>
        </w:rPr>
        <w:t xml:space="preserve"> </w:t>
      </w:r>
      <w:r w:rsidRPr="0086368E">
        <w:rPr>
          <w:b/>
          <w:color w:val="000000"/>
          <w:sz w:val="24"/>
          <w:szCs w:val="24"/>
          <w:lang w:val="en-US"/>
        </w:rPr>
        <w:t>6</w:t>
      </w:r>
      <w:r w:rsidRPr="0086368E">
        <w:rPr>
          <w:color w:val="000000"/>
          <w:sz w:val="24"/>
          <w:szCs w:val="24"/>
          <w:lang w:val="en-US"/>
        </w:rPr>
        <w:t>, 224ra224, doi:10.1126/scitranslmed.3007094 (2014).</w:t>
      </w:r>
    </w:p>
    <w:p w14:paraId="000000A4" w14:textId="66398982"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86368E">
        <w:rPr>
          <w:color w:val="000000"/>
          <w:sz w:val="24"/>
          <w:szCs w:val="24"/>
          <w:lang w:val="en-US"/>
        </w:rPr>
        <w:t>1</w:t>
      </w:r>
      <w:r w:rsidR="00DC6F16">
        <w:rPr>
          <w:color w:val="000000"/>
          <w:sz w:val="24"/>
          <w:szCs w:val="24"/>
          <w:lang w:val="en-US"/>
        </w:rPr>
        <w:t>3</w:t>
      </w:r>
      <w:r w:rsidRPr="0086368E">
        <w:rPr>
          <w:color w:val="000000"/>
          <w:sz w:val="24"/>
          <w:szCs w:val="24"/>
          <w:lang w:val="en-US"/>
        </w:rPr>
        <w:tab/>
      </w:r>
      <w:proofErr w:type="spellStart"/>
      <w:r w:rsidRPr="0086368E">
        <w:rPr>
          <w:color w:val="000000"/>
          <w:sz w:val="24"/>
          <w:szCs w:val="24"/>
          <w:lang w:val="en-US"/>
        </w:rPr>
        <w:t>Razavi</w:t>
      </w:r>
      <w:proofErr w:type="spellEnd"/>
      <w:r w:rsidRPr="0086368E">
        <w:rPr>
          <w:color w:val="000000"/>
          <w:sz w:val="24"/>
          <w:szCs w:val="24"/>
          <w:lang w:val="en-US"/>
        </w:rPr>
        <w:t>, P.</w:t>
      </w:r>
      <w:r w:rsidRPr="0086368E">
        <w:rPr>
          <w:i/>
          <w:color w:val="000000"/>
          <w:sz w:val="24"/>
          <w:szCs w:val="24"/>
          <w:lang w:val="en-US"/>
        </w:rPr>
        <w:t xml:space="preserve"> et al.</w:t>
      </w:r>
      <w:r w:rsidRPr="0086368E">
        <w:rPr>
          <w:color w:val="000000"/>
          <w:sz w:val="24"/>
          <w:szCs w:val="24"/>
          <w:lang w:val="en-US"/>
        </w:rPr>
        <w:t xml:space="preserve"> </w:t>
      </w:r>
      <w:r w:rsidRPr="00CB51FB">
        <w:rPr>
          <w:color w:val="000000"/>
          <w:sz w:val="24"/>
          <w:szCs w:val="24"/>
        </w:rPr>
        <w:t xml:space="preserve">High-intensity sequencing reveals the sources of plasma circulating cell-free DNA variants. </w:t>
      </w:r>
      <w:r w:rsidRPr="00CB51FB">
        <w:rPr>
          <w:i/>
          <w:color w:val="000000"/>
          <w:sz w:val="24"/>
          <w:szCs w:val="24"/>
        </w:rPr>
        <w:t>Nat Med</w:t>
      </w:r>
      <w:r w:rsidRPr="00CB51FB">
        <w:rPr>
          <w:color w:val="000000"/>
          <w:sz w:val="24"/>
          <w:szCs w:val="24"/>
        </w:rPr>
        <w:t xml:space="preserve"> </w:t>
      </w:r>
      <w:r w:rsidRPr="00CB51FB">
        <w:rPr>
          <w:b/>
          <w:color w:val="000000"/>
          <w:sz w:val="24"/>
          <w:szCs w:val="24"/>
        </w:rPr>
        <w:t>25</w:t>
      </w:r>
      <w:r w:rsidRPr="00CB51FB">
        <w:rPr>
          <w:color w:val="000000"/>
          <w:sz w:val="24"/>
          <w:szCs w:val="24"/>
        </w:rPr>
        <w:t>, 1928-1937, doi:10.1038/s41591-019-0652-7 (2019).</w:t>
      </w:r>
    </w:p>
    <w:p w14:paraId="000000A5" w14:textId="60B81113" w:rsidR="00797359" w:rsidRPr="0086368E" w:rsidRDefault="00D136BF">
      <w:pPr>
        <w:pBdr>
          <w:top w:val="nil"/>
          <w:left w:val="nil"/>
          <w:bottom w:val="nil"/>
          <w:right w:val="nil"/>
          <w:between w:val="nil"/>
        </w:pBdr>
        <w:spacing w:line="240" w:lineRule="auto"/>
        <w:ind w:left="720" w:hanging="720"/>
        <w:jc w:val="both"/>
        <w:rPr>
          <w:color w:val="000000"/>
          <w:sz w:val="24"/>
          <w:szCs w:val="24"/>
          <w:lang w:val="en-US"/>
        </w:rPr>
      </w:pPr>
      <w:r w:rsidRPr="00CB51FB">
        <w:rPr>
          <w:color w:val="000000"/>
          <w:sz w:val="24"/>
          <w:szCs w:val="24"/>
        </w:rPr>
        <w:t>1</w:t>
      </w:r>
      <w:r w:rsidR="00DC6F16">
        <w:rPr>
          <w:color w:val="000000"/>
          <w:sz w:val="24"/>
          <w:szCs w:val="24"/>
        </w:rPr>
        <w:t>4</w:t>
      </w:r>
      <w:r w:rsidRPr="00CB51FB">
        <w:rPr>
          <w:color w:val="000000"/>
          <w:sz w:val="24"/>
          <w:szCs w:val="24"/>
        </w:rPr>
        <w:tab/>
        <w:t>Pascual, J.</w:t>
      </w:r>
      <w:r w:rsidRPr="00CB51FB">
        <w:rPr>
          <w:i/>
          <w:color w:val="000000"/>
          <w:sz w:val="24"/>
          <w:szCs w:val="24"/>
        </w:rPr>
        <w:t xml:space="preserve"> et al.</w:t>
      </w:r>
      <w:r w:rsidRPr="00CB51FB">
        <w:rPr>
          <w:color w:val="000000"/>
          <w:sz w:val="24"/>
          <w:szCs w:val="24"/>
        </w:rPr>
        <w:t xml:space="preserve"> ESMO recommendations on the use of circulating </w:t>
      </w:r>
      <w:proofErr w:type="spellStart"/>
      <w:r w:rsidRPr="00CB51FB">
        <w:rPr>
          <w:color w:val="000000"/>
          <w:sz w:val="24"/>
          <w:szCs w:val="24"/>
        </w:rPr>
        <w:t>tumour</w:t>
      </w:r>
      <w:proofErr w:type="spellEnd"/>
      <w:r w:rsidRPr="00CB51FB">
        <w:rPr>
          <w:color w:val="000000"/>
          <w:sz w:val="24"/>
          <w:szCs w:val="24"/>
        </w:rPr>
        <w:t xml:space="preserve"> DNA assays for patients with cancer: a report from the ESMO Precision Medicine Working Group. </w:t>
      </w:r>
      <w:r w:rsidRPr="0086368E">
        <w:rPr>
          <w:i/>
          <w:color w:val="000000"/>
          <w:sz w:val="24"/>
          <w:szCs w:val="24"/>
          <w:lang w:val="en-US"/>
        </w:rPr>
        <w:t>Ann Oncol</w:t>
      </w:r>
      <w:r w:rsidRPr="0086368E">
        <w:rPr>
          <w:color w:val="000000"/>
          <w:sz w:val="24"/>
          <w:szCs w:val="24"/>
          <w:lang w:val="en-US"/>
        </w:rPr>
        <w:t xml:space="preserve"> </w:t>
      </w:r>
      <w:r w:rsidRPr="0086368E">
        <w:rPr>
          <w:b/>
          <w:color w:val="000000"/>
          <w:sz w:val="24"/>
          <w:szCs w:val="24"/>
          <w:lang w:val="en-US"/>
        </w:rPr>
        <w:t>33</w:t>
      </w:r>
      <w:r w:rsidRPr="0086368E">
        <w:rPr>
          <w:color w:val="000000"/>
          <w:sz w:val="24"/>
          <w:szCs w:val="24"/>
          <w:lang w:val="en-US"/>
        </w:rPr>
        <w:t xml:space="preserve">, 750-768, </w:t>
      </w:r>
      <w:proofErr w:type="gramStart"/>
      <w:r w:rsidRPr="0086368E">
        <w:rPr>
          <w:color w:val="000000"/>
          <w:sz w:val="24"/>
          <w:szCs w:val="24"/>
          <w:lang w:val="en-US"/>
        </w:rPr>
        <w:t>doi:10.1016/j.annonc</w:t>
      </w:r>
      <w:proofErr w:type="gramEnd"/>
      <w:r w:rsidRPr="0086368E">
        <w:rPr>
          <w:color w:val="000000"/>
          <w:sz w:val="24"/>
          <w:szCs w:val="24"/>
          <w:lang w:val="en-US"/>
        </w:rPr>
        <w:t>.2022.05.520 (2022).</w:t>
      </w:r>
    </w:p>
    <w:p w14:paraId="000000A6" w14:textId="449EC003"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CB51FB">
        <w:rPr>
          <w:color w:val="000000"/>
          <w:sz w:val="24"/>
          <w:szCs w:val="24"/>
          <w:lang w:val="it-IT"/>
        </w:rPr>
        <w:t>1</w:t>
      </w:r>
      <w:r w:rsidR="00DC6F16">
        <w:rPr>
          <w:color w:val="000000"/>
          <w:sz w:val="24"/>
          <w:szCs w:val="24"/>
          <w:lang w:val="it-IT"/>
        </w:rPr>
        <w:t>5</w:t>
      </w:r>
      <w:r w:rsidRPr="00CB51FB">
        <w:rPr>
          <w:color w:val="000000"/>
          <w:sz w:val="24"/>
          <w:szCs w:val="24"/>
          <w:lang w:val="it-IT"/>
        </w:rPr>
        <w:tab/>
        <w:t>Turner, N. C.</w:t>
      </w:r>
      <w:r w:rsidRPr="00CB51FB">
        <w:rPr>
          <w:i/>
          <w:color w:val="000000"/>
          <w:sz w:val="24"/>
          <w:szCs w:val="24"/>
          <w:lang w:val="it-IT"/>
        </w:rPr>
        <w:t xml:space="preserve"> et al.</w:t>
      </w:r>
      <w:r w:rsidRPr="00CB51FB">
        <w:rPr>
          <w:color w:val="000000"/>
          <w:sz w:val="24"/>
          <w:szCs w:val="24"/>
          <w:lang w:val="it-IT"/>
        </w:rPr>
        <w:t xml:space="preserve"> </w:t>
      </w:r>
      <w:r w:rsidRPr="00CB51FB">
        <w:rPr>
          <w:color w:val="000000"/>
          <w:sz w:val="24"/>
          <w:szCs w:val="24"/>
        </w:rPr>
        <w:t xml:space="preserve">Circulating </w:t>
      </w:r>
      <w:proofErr w:type="spellStart"/>
      <w:r w:rsidRPr="00CB51FB">
        <w:rPr>
          <w:color w:val="000000"/>
          <w:sz w:val="24"/>
          <w:szCs w:val="24"/>
        </w:rPr>
        <w:t>tumour</w:t>
      </w:r>
      <w:proofErr w:type="spellEnd"/>
      <w:r w:rsidRPr="00CB51FB">
        <w:rPr>
          <w:color w:val="000000"/>
          <w:sz w:val="24"/>
          <w:szCs w:val="24"/>
        </w:rPr>
        <w:t xml:space="preserve"> DNA analysis to direct therapy in advanced breast cancer (</w:t>
      </w:r>
      <w:proofErr w:type="spellStart"/>
      <w:r w:rsidRPr="00CB51FB">
        <w:rPr>
          <w:color w:val="000000"/>
          <w:sz w:val="24"/>
          <w:szCs w:val="24"/>
        </w:rPr>
        <w:t>plasmaMATCH</w:t>
      </w:r>
      <w:proofErr w:type="spellEnd"/>
      <w:r w:rsidRPr="00CB51FB">
        <w:rPr>
          <w:color w:val="000000"/>
          <w:sz w:val="24"/>
          <w:szCs w:val="24"/>
        </w:rPr>
        <w:t xml:space="preserve">): a </w:t>
      </w:r>
      <w:proofErr w:type="spellStart"/>
      <w:r w:rsidRPr="00CB51FB">
        <w:rPr>
          <w:color w:val="000000"/>
          <w:sz w:val="24"/>
          <w:szCs w:val="24"/>
        </w:rPr>
        <w:t>multicentre</w:t>
      </w:r>
      <w:proofErr w:type="spellEnd"/>
      <w:r w:rsidRPr="00CB51FB">
        <w:rPr>
          <w:color w:val="000000"/>
          <w:sz w:val="24"/>
          <w:szCs w:val="24"/>
        </w:rPr>
        <w:t xml:space="preserve">, multicohort, phase 2a, platform trial. </w:t>
      </w:r>
      <w:r w:rsidRPr="00CB51FB">
        <w:rPr>
          <w:i/>
          <w:color w:val="000000"/>
          <w:sz w:val="24"/>
          <w:szCs w:val="24"/>
        </w:rPr>
        <w:t>Lancet Oncol</w:t>
      </w:r>
      <w:r w:rsidRPr="00CB51FB">
        <w:rPr>
          <w:color w:val="000000"/>
          <w:sz w:val="24"/>
          <w:szCs w:val="24"/>
        </w:rPr>
        <w:t xml:space="preserve"> </w:t>
      </w:r>
      <w:r w:rsidRPr="00CB51FB">
        <w:rPr>
          <w:b/>
          <w:color w:val="000000"/>
          <w:sz w:val="24"/>
          <w:szCs w:val="24"/>
        </w:rPr>
        <w:t>21</w:t>
      </w:r>
      <w:r w:rsidRPr="00CB51FB">
        <w:rPr>
          <w:color w:val="000000"/>
          <w:sz w:val="24"/>
          <w:szCs w:val="24"/>
        </w:rPr>
        <w:t>, 1296-1308, doi:10.1016/S1470-2045(20)30444-7 (2020).</w:t>
      </w:r>
    </w:p>
    <w:p w14:paraId="000000A7" w14:textId="37B9D9A6"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CB51FB">
        <w:rPr>
          <w:color w:val="000000"/>
          <w:sz w:val="24"/>
          <w:szCs w:val="24"/>
        </w:rPr>
        <w:t>1</w:t>
      </w:r>
      <w:r w:rsidR="00DC6F16">
        <w:rPr>
          <w:color w:val="000000"/>
          <w:sz w:val="24"/>
          <w:szCs w:val="24"/>
        </w:rPr>
        <w:t>6</w:t>
      </w:r>
      <w:r w:rsidRPr="00CB51FB">
        <w:rPr>
          <w:color w:val="000000"/>
          <w:sz w:val="24"/>
          <w:szCs w:val="24"/>
        </w:rPr>
        <w:tab/>
      </w:r>
      <w:proofErr w:type="spellStart"/>
      <w:r w:rsidRPr="00CB51FB">
        <w:rPr>
          <w:color w:val="000000"/>
          <w:sz w:val="24"/>
          <w:szCs w:val="24"/>
        </w:rPr>
        <w:t>Fribbens</w:t>
      </w:r>
      <w:proofErr w:type="spellEnd"/>
      <w:r w:rsidRPr="00CB51FB">
        <w:rPr>
          <w:color w:val="000000"/>
          <w:sz w:val="24"/>
          <w:szCs w:val="24"/>
        </w:rPr>
        <w:t>, C.</w:t>
      </w:r>
      <w:r w:rsidRPr="00CB51FB">
        <w:rPr>
          <w:i/>
          <w:color w:val="000000"/>
          <w:sz w:val="24"/>
          <w:szCs w:val="24"/>
        </w:rPr>
        <w:t xml:space="preserve"> et al.</w:t>
      </w:r>
      <w:r w:rsidRPr="00CB51FB">
        <w:rPr>
          <w:color w:val="000000"/>
          <w:sz w:val="24"/>
          <w:szCs w:val="24"/>
        </w:rPr>
        <w:t xml:space="preserve"> Plasma ESR1 Mutations and the Treatment of Estrogen Receptor-Positive Advanced Breast Cancer. </w:t>
      </w:r>
      <w:r w:rsidRPr="00CB51FB">
        <w:rPr>
          <w:i/>
          <w:color w:val="000000"/>
          <w:sz w:val="24"/>
          <w:szCs w:val="24"/>
        </w:rPr>
        <w:t>J Clin Oncol</w:t>
      </w:r>
      <w:r w:rsidRPr="00CB51FB">
        <w:rPr>
          <w:color w:val="000000"/>
          <w:sz w:val="24"/>
          <w:szCs w:val="24"/>
        </w:rPr>
        <w:t xml:space="preserve"> </w:t>
      </w:r>
      <w:r w:rsidRPr="00CB51FB">
        <w:rPr>
          <w:b/>
          <w:color w:val="000000"/>
          <w:sz w:val="24"/>
          <w:szCs w:val="24"/>
        </w:rPr>
        <w:t>34</w:t>
      </w:r>
      <w:r w:rsidRPr="00CB51FB">
        <w:rPr>
          <w:color w:val="000000"/>
          <w:sz w:val="24"/>
          <w:szCs w:val="24"/>
        </w:rPr>
        <w:t>, 2961-2968, doi:10.1200/JCO.2016.67.3061 (2016).</w:t>
      </w:r>
    </w:p>
    <w:p w14:paraId="000000A8" w14:textId="0F4FB622" w:rsidR="00797359" w:rsidRDefault="00D136BF">
      <w:pPr>
        <w:pBdr>
          <w:top w:val="nil"/>
          <w:left w:val="nil"/>
          <w:bottom w:val="nil"/>
          <w:right w:val="nil"/>
          <w:between w:val="nil"/>
        </w:pBdr>
        <w:spacing w:line="240" w:lineRule="auto"/>
        <w:ind w:left="720" w:hanging="720"/>
        <w:jc w:val="both"/>
        <w:rPr>
          <w:ins w:id="27" w:author="Brown, David" w:date="2024-09-03T10:30:00Z"/>
          <w:color w:val="000000"/>
          <w:sz w:val="24"/>
          <w:szCs w:val="24"/>
          <w:lang w:val="it-IT"/>
        </w:rPr>
      </w:pPr>
      <w:r w:rsidRPr="00DC6F16">
        <w:rPr>
          <w:color w:val="000000"/>
          <w:sz w:val="24"/>
          <w:szCs w:val="24"/>
          <w:lang w:val="nl-NL"/>
        </w:rPr>
        <w:t>1</w:t>
      </w:r>
      <w:r w:rsidR="00DC6F16" w:rsidRPr="00CC59DD">
        <w:rPr>
          <w:color w:val="000000"/>
          <w:sz w:val="24"/>
          <w:szCs w:val="24"/>
          <w:lang w:val="nl-NL"/>
        </w:rPr>
        <w:t>7</w:t>
      </w:r>
      <w:r w:rsidRPr="00DC6F16">
        <w:rPr>
          <w:color w:val="000000"/>
          <w:sz w:val="24"/>
          <w:szCs w:val="24"/>
          <w:lang w:val="nl-NL"/>
        </w:rPr>
        <w:tab/>
      </w:r>
      <w:proofErr w:type="spellStart"/>
      <w:r w:rsidRPr="00DC6F16">
        <w:rPr>
          <w:color w:val="000000"/>
          <w:sz w:val="24"/>
          <w:szCs w:val="24"/>
          <w:lang w:val="nl-NL"/>
        </w:rPr>
        <w:t>Bidard</w:t>
      </w:r>
      <w:proofErr w:type="spellEnd"/>
      <w:r w:rsidRPr="00DC6F16">
        <w:rPr>
          <w:color w:val="000000"/>
          <w:sz w:val="24"/>
          <w:szCs w:val="24"/>
          <w:lang w:val="nl-NL"/>
        </w:rPr>
        <w:t>, F. C.</w:t>
      </w:r>
      <w:r w:rsidRPr="00DC6F16">
        <w:rPr>
          <w:i/>
          <w:color w:val="000000"/>
          <w:sz w:val="24"/>
          <w:szCs w:val="24"/>
          <w:lang w:val="nl-NL"/>
        </w:rPr>
        <w:t xml:space="preserve"> et al.</w:t>
      </w:r>
      <w:r w:rsidRPr="00DC6F16">
        <w:rPr>
          <w:color w:val="000000"/>
          <w:sz w:val="24"/>
          <w:szCs w:val="24"/>
          <w:lang w:val="nl-NL"/>
        </w:rPr>
        <w:t xml:space="preserve"> </w:t>
      </w:r>
      <w:proofErr w:type="spellStart"/>
      <w:r w:rsidRPr="00CB51FB">
        <w:rPr>
          <w:color w:val="000000"/>
          <w:sz w:val="24"/>
          <w:szCs w:val="24"/>
        </w:rPr>
        <w:t>Elacestrant</w:t>
      </w:r>
      <w:proofErr w:type="spellEnd"/>
      <w:r w:rsidRPr="00CB51FB">
        <w:rPr>
          <w:color w:val="000000"/>
          <w:sz w:val="24"/>
          <w:szCs w:val="24"/>
        </w:rPr>
        <w:t xml:space="preserve"> (oral selective estrogen receptor degrader) Versus Standard Endocrine Therapy for Estrogen Receptor-Positive, Human Epidermal Growth Factor </w:t>
      </w:r>
      <w:r w:rsidRPr="00CB51FB">
        <w:rPr>
          <w:color w:val="000000"/>
          <w:sz w:val="24"/>
          <w:szCs w:val="24"/>
        </w:rPr>
        <w:lastRenderedPageBreak/>
        <w:t xml:space="preserve">Receptor 2-Negative Advanced Breast Cancer: Results </w:t>
      </w:r>
      <w:proofErr w:type="gramStart"/>
      <w:r w:rsidRPr="00CB51FB">
        <w:rPr>
          <w:color w:val="000000"/>
          <w:sz w:val="24"/>
          <w:szCs w:val="24"/>
        </w:rPr>
        <w:t>From</w:t>
      </w:r>
      <w:proofErr w:type="gramEnd"/>
      <w:r w:rsidRPr="00CB51FB">
        <w:rPr>
          <w:color w:val="000000"/>
          <w:sz w:val="24"/>
          <w:szCs w:val="24"/>
        </w:rPr>
        <w:t xml:space="preserve"> the Randomized Phase III EMERALD Trial. </w:t>
      </w:r>
      <w:r w:rsidRPr="00CB51FB">
        <w:rPr>
          <w:i/>
          <w:color w:val="000000"/>
          <w:sz w:val="24"/>
          <w:szCs w:val="24"/>
          <w:lang w:val="it-IT"/>
        </w:rPr>
        <w:t xml:space="preserve">J </w:t>
      </w:r>
      <w:proofErr w:type="spellStart"/>
      <w:r w:rsidRPr="00CB51FB">
        <w:rPr>
          <w:i/>
          <w:color w:val="000000"/>
          <w:sz w:val="24"/>
          <w:szCs w:val="24"/>
          <w:lang w:val="it-IT"/>
        </w:rPr>
        <w:t>Clin</w:t>
      </w:r>
      <w:proofErr w:type="spellEnd"/>
      <w:r w:rsidRPr="00CB51FB">
        <w:rPr>
          <w:i/>
          <w:color w:val="000000"/>
          <w:sz w:val="24"/>
          <w:szCs w:val="24"/>
          <w:lang w:val="it-IT"/>
        </w:rPr>
        <w:t xml:space="preserve"> </w:t>
      </w:r>
      <w:proofErr w:type="spellStart"/>
      <w:r w:rsidRPr="00CB51FB">
        <w:rPr>
          <w:i/>
          <w:color w:val="000000"/>
          <w:sz w:val="24"/>
          <w:szCs w:val="24"/>
          <w:lang w:val="it-IT"/>
        </w:rPr>
        <w:t>Oncol</w:t>
      </w:r>
      <w:proofErr w:type="spellEnd"/>
      <w:r w:rsidRPr="00CB51FB">
        <w:rPr>
          <w:color w:val="000000"/>
          <w:sz w:val="24"/>
          <w:szCs w:val="24"/>
          <w:lang w:val="it-IT"/>
        </w:rPr>
        <w:t xml:space="preserve"> </w:t>
      </w:r>
      <w:r w:rsidRPr="00CB51FB">
        <w:rPr>
          <w:b/>
          <w:color w:val="000000"/>
          <w:sz w:val="24"/>
          <w:szCs w:val="24"/>
          <w:lang w:val="it-IT"/>
        </w:rPr>
        <w:t>40</w:t>
      </w:r>
      <w:r w:rsidRPr="00CB51FB">
        <w:rPr>
          <w:color w:val="000000"/>
          <w:sz w:val="24"/>
          <w:szCs w:val="24"/>
          <w:lang w:val="it-IT"/>
        </w:rPr>
        <w:t xml:space="preserve">, 3246-3256, </w:t>
      </w:r>
      <w:proofErr w:type="gramStart"/>
      <w:r w:rsidRPr="00CB51FB">
        <w:rPr>
          <w:color w:val="000000"/>
          <w:sz w:val="24"/>
          <w:szCs w:val="24"/>
          <w:lang w:val="it-IT"/>
        </w:rPr>
        <w:t>doi:10.1200</w:t>
      </w:r>
      <w:proofErr w:type="gramEnd"/>
      <w:r w:rsidRPr="00CB51FB">
        <w:rPr>
          <w:color w:val="000000"/>
          <w:sz w:val="24"/>
          <w:szCs w:val="24"/>
          <w:lang w:val="it-IT"/>
        </w:rPr>
        <w:t>/JCO.22.00338 (2022).</w:t>
      </w:r>
    </w:p>
    <w:p w14:paraId="44165655" w14:textId="2207EE6C" w:rsidR="00DC6F16" w:rsidRDefault="00DC6F16" w:rsidP="00DC6F16">
      <w:pPr>
        <w:pBdr>
          <w:top w:val="nil"/>
          <w:left w:val="nil"/>
          <w:bottom w:val="nil"/>
          <w:right w:val="nil"/>
          <w:between w:val="nil"/>
        </w:pBdr>
        <w:spacing w:line="240" w:lineRule="auto"/>
        <w:ind w:left="720" w:hanging="720"/>
        <w:jc w:val="both"/>
        <w:rPr>
          <w:color w:val="000000"/>
          <w:sz w:val="24"/>
          <w:szCs w:val="24"/>
          <w:lang w:val="it-IT"/>
        </w:rPr>
      </w:pPr>
      <w:r w:rsidRPr="005307C5">
        <w:rPr>
          <w:color w:val="000000"/>
          <w:sz w:val="24"/>
          <w:szCs w:val="24"/>
          <w:lang w:val="en-US"/>
        </w:rPr>
        <w:t>18</w:t>
      </w:r>
      <w:r w:rsidRPr="005307C5">
        <w:rPr>
          <w:color w:val="000000"/>
          <w:sz w:val="24"/>
          <w:szCs w:val="24"/>
          <w:lang w:val="en-US"/>
        </w:rPr>
        <w:tab/>
        <w:t>Coombes, R. C.</w:t>
      </w:r>
      <w:r w:rsidRPr="005307C5">
        <w:rPr>
          <w:i/>
          <w:color w:val="000000"/>
          <w:sz w:val="24"/>
          <w:szCs w:val="24"/>
          <w:lang w:val="en-US"/>
        </w:rPr>
        <w:t xml:space="preserve"> et al.</w:t>
      </w:r>
      <w:r w:rsidRPr="005307C5">
        <w:rPr>
          <w:color w:val="000000"/>
          <w:sz w:val="24"/>
          <w:szCs w:val="24"/>
          <w:lang w:val="en-US"/>
        </w:rPr>
        <w:t xml:space="preserve"> </w:t>
      </w:r>
      <w:r w:rsidRPr="00CB51FB">
        <w:rPr>
          <w:color w:val="000000"/>
          <w:sz w:val="24"/>
          <w:szCs w:val="24"/>
        </w:rPr>
        <w:t xml:space="preserve">Personalized Detection of Circulating Tumor DNA Antedates Breast Cancer Metastatic Recurrence. </w:t>
      </w:r>
      <w:r w:rsidRPr="00CB51FB">
        <w:rPr>
          <w:i/>
          <w:color w:val="000000"/>
          <w:sz w:val="24"/>
          <w:szCs w:val="24"/>
        </w:rPr>
        <w:t>Clin Cancer Res</w:t>
      </w:r>
      <w:r w:rsidRPr="00CB51FB">
        <w:rPr>
          <w:color w:val="000000"/>
          <w:sz w:val="24"/>
          <w:szCs w:val="24"/>
        </w:rPr>
        <w:t xml:space="preserve"> </w:t>
      </w:r>
      <w:r w:rsidRPr="00CB51FB">
        <w:rPr>
          <w:b/>
          <w:color w:val="000000"/>
          <w:sz w:val="24"/>
          <w:szCs w:val="24"/>
        </w:rPr>
        <w:t>25</w:t>
      </w:r>
      <w:r w:rsidRPr="00CB51FB">
        <w:rPr>
          <w:color w:val="000000"/>
          <w:sz w:val="24"/>
          <w:szCs w:val="24"/>
        </w:rPr>
        <w:t xml:space="preserve">, 4255-4263, </w:t>
      </w:r>
      <w:proofErr w:type="gramStart"/>
      <w:r w:rsidRPr="00CB51FB">
        <w:rPr>
          <w:color w:val="000000"/>
          <w:sz w:val="24"/>
          <w:szCs w:val="24"/>
        </w:rPr>
        <w:t>doi:10.1158/1078-0432.CCR</w:t>
      </w:r>
      <w:proofErr w:type="gramEnd"/>
      <w:r w:rsidRPr="00CB51FB">
        <w:rPr>
          <w:color w:val="000000"/>
          <w:sz w:val="24"/>
          <w:szCs w:val="24"/>
        </w:rPr>
        <w:t>-18-3663 (2019).</w:t>
      </w:r>
    </w:p>
    <w:p w14:paraId="6C391AF1" w14:textId="10DF4B45" w:rsidR="00DC6F16" w:rsidRPr="00CB51FB" w:rsidRDefault="00DC6F16" w:rsidP="00DC6F16">
      <w:pPr>
        <w:pBdr>
          <w:top w:val="nil"/>
          <w:left w:val="nil"/>
          <w:bottom w:val="nil"/>
          <w:right w:val="nil"/>
          <w:between w:val="nil"/>
        </w:pBdr>
        <w:spacing w:line="240" w:lineRule="auto"/>
        <w:ind w:left="720" w:hanging="720"/>
        <w:jc w:val="both"/>
        <w:rPr>
          <w:color w:val="000000"/>
          <w:sz w:val="24"/>
          <w:szCs w:val="24"/>
        </w:rPr>
      </w:pPr>
      <w:r>
        <w:rPr>
          <w:color w:val="000000"/>
          <w:sz w:val="24"/>
          <w:szCs w:val="24"/>
          <w:lang w:val="it-IT"/>
        </w:rPr>
        <w:t>19</w:t>
      </w:r>
      <w:r w:rsidRPr="0086368E">
        <w:rPr>
          <w:color w:val="000000"/>
          <w:sz w:val="24"/>
          <w:szCs w:val="24"/>
          <w:lang w:val="it-IT"/>
        </w:rPr>
        <w:tab/>
        <w:t>Garcia-</w:t>
      </w:r>
      <w:proofErr w:type="spellStart"/>
      <w:r w:rsidRPr="0086368E">
        <w:rPr>
          <w:color w:val="000000"/>
          <w:sz w:val="24"/>
          <w:szCs w:val="24"/>
          <w:lang w:val="it-IT"/>
        </w:rPr>
        <w:t>Murillas</w:t>
      </w:r>
      <w:proofErr w:type="spellEnd"/>
      <w:r w:rsidRPr="0086368E">
        <w:rPr>
          <w:color w:val="000000"/>
          <w:sz w:val="24"/>
          <w:szCs w:val="24"/>
          <w:lang w:val="it-IT"/>
        </w:rPr>
        <w:t>, I.</w:t>
      </w:r>
      <w:r w:rsidRPr="0086368E">
        <w:rPr>
          <w:i/>
          <w:color w:val="000000"/>
          <w:sz w:val="24"/>
          <w:szCs w:val="24"/>
          <w:lang w:val="it-IT"/>
        </w:rPr>
        <w:t xml:space="preserve"> et al.</w:t>
      </w:r>
      <w:r w:rsidRPr="0086368E">
        <w:rPr>
          <w:color w:val="000000"/>
          <w:sz w:val="24"/>
          <w:szCs w:val="24"/>
          <w:lang w:val="it-IT"/>
        </w:rPr>
        <w:t xml:space="preserve"> </w:t>
      </w:r>
      <w:r w:rsidRPr="00CB51FB">
        <w:rPr>
          <w:color w:val="000000"/>
          <w:sz w:val="24"/>
          <w:szCs w:val="24"/>
        </w:rPr>
        <w:t xml:space="preserve">Assessment of Molecular Relapse Detection in Early-Stage Breast Cancer. </w:t>
      </w:r>
      <w:r w:rsidRPr="00CB51FB">
        <w:rPr>
          <w:i/>
          <w:color w:val="000000"/>
          <w:sz w:val="24"/>
          <w:szCs w:val="24"/>
        </w:rPr>
        <w:t>JAMA Oncol</w:t>
      </w:r>
      <w:r w:rsidRPr="00CB51FB">
        <w:rPr>
          <w:color w:val="000000"/>
          <w:sz w:val="24"/>
          <w:szCs w:val="24"/>
        </w:rPr>
        <w:t xml:space="preserve"> </w:t>
      </w:r>
      <w:r w:rsidRPr="00CB51FB">
        <w:rPr>
          <w:b/>
          <w:color w:val="000000"/>
          <w:sz w:val="24"/>
          <w:szCs w:val="24"/>
        </w:rPr>
        <w:t>5</w:t>
      </w:r>
      <w:r w:rsidRPr="00CB51FB">
        <w:rPr>
          <w:color w:val="000000"/>
          <w:sz w:val="24"/>
          <w:szCs w:val="24"/>
        </w:rPr>
        <w:t>, 1473-1478, doi:10.1001/jamaoncol.2019.1838 (2019).</w:t>
      </w:r>
    </w:p>
    <w:p w14:paraId="000000A9" w14:textId="5C7AF39D" w:rsidR="00797359" w:rsidRPr="00CB51FB" w:rsidRDefault="00DC6F16">
      <w:pPr>
        <w:pBdr>
          <w:top w:val="nil"/>
          <w:left w:val="nil"/>
          <w:bottom w:val="nil"/>
          <w:right w:val="nil"/>
          <w:between w:val="nil"/>
        </w:pBdr>
        <w:spacing w:line="240" w:lineRule="auto"/>
        <w:ind w:left="720" w:hanging="720"/>
        <w:jc w:val="both"/>
        <w:rPr>
          <w:color w:val="000000"/>
          <w:sz w:val="24"/>
          <w:szCs w:val="24"/>
        </w:rPr>
      </w:pPr>
      <w:r>
        <w:rPr>
          <w:color w:val="000000"/>
          <w:sz w:val="24"/>
          <w:szCs w:val="24"/>
          <w:lang w:val="it-IT"/>
        </w:rPr>
        <w:t>20</w:t>
      </w:r>
      <w:r w:rsidR="00D136BF" w:rsidRPr="00CB51FB">
        <w:rPr>
          <w:color w:val="000000"/>
          <w:sz w:val="24"/>
          <w:szCs w:val="24"/>
          <w:lang w:val="it-IT"/>
        </w:rPr>
        <w:tab/>
        <w:t>Garcia-</w:t>
      </w:r>
      <w:proofErr w:type="spellStart"/>
      <w:r w:rsidR="00D136BF" w:rsidRPr="00CB51FB">
        <w:rPr>
          <w:color w:val="000000"/>
          <w:sz w:val="24"/>
          <w:szCs w:val="24"/>
          <w:lang w:val="it-IT"/>
        </w:rPr>
        <w:t>Murillas</w:t>
      </w:r>
      <w:proofErr w:type="spellEnd"/>
      <w:r w:rsidR="00D136BF" w:rsidRPr="00CB51FB">
        <w:rPr>
          <w:color w:val="000000"/>
          <w:sz w:val="24"/>
          <w:szCs w:val="24"/>
          <w:lang w:val="it-IT"/>
        </w:rPr>
        <w:t>, I.</w:t>
      </w:r>
      <w:r w:rsidR="00D136BF" w:rsidRPr="00CB51FB">
        <w:rPr>
          <w:i/>
          <w:color w:val="000000"/>
          <w:sz w:val="24"/>
          <w:szCs w:val="24"/>
          <w:lang w:val="it-IT"/>
        </w:rPr>
        <w:t xml:space="preserve"> et al.</w:t>
      </w:r>
      <w:r w:rsidR="00D136BF" w:rsidRPr="00CB51FB">
        <w:rPr>
          <w:color w:val="000000"/>
          <w:sz w:val="24"/>
          <w:szCs w:val="24"/>
          <w:lang w:val="it-IT"/>
        </w:rPr>
        <w:t xml:space="preserve"> </w:t>
      </w:r>
      <w:r w:rsidR="00D136BF" w:rsidRPr="00CB51FB">
        <w:rPr>
          <w:color w:val="000000"/>
          <w:sz w:val="24"/>
          <w:szCs w:val="24"/>
        </w:rPr>
        <w:t xml:space="preserve">Mutation tracking in circulating tumor DNA predicts relapse in early breast cancer. </w:t>
      </w:r>
      <w:r w:rsidR="00D136BF" w:rsidRPr="00CB51FB">
        <w:rPr>
          <w:i/>
          <w:color w:val="000000"/>
          <w:sz w:val="24"/>
          <w:szCs w:val="24"/>
        </w:rPr>
        <w:t xml:space="preserve">Sci </w:t>
      </w:r>
      <w:proofErr w:type="spellStart"/>
      <w:r w:rsidR="00D136BF" w:rsidRPr="00CB51FB">
        <w:rPr>
          <w:i/>
          <w:color w:val="000000"/>
          <w:sz w:val="24"/>
          <w:szCs w:val="24"/>
        </w:rPr>
        <w:t>Transl</w:t>
      </w:r>
      <w:proofErr w:type="spellEnd"/>
      <w:r w:rsidR="00D136BF" w:rsidRPr="00CB51FB">
        <w:rPr>
          <w:i/>
          <w:color w:val="000000"/>
          <w:sz w:val="24"/>
          <w:szCs w:val="24"/>
        </w:rPr>
        <w:t xml:space="preserve"> Med</w:t>
      </w:r>
      <w:r w:rsidR="00D136BF" w:rsidRPr="00CB51FB">
        <w:rPr>
          <w:color w:val="000000"/>
          <w:sz w:val="24"/>
          <w:szCs w:val="24"/>
        </w:rPr>
        <w:t xml:space="preserve"> </w:t>
      </w:r>
      <w:r w:rsidR="00D136BF" w:rsidRPr="00CB51FB">
        <w:rPr>
          <w:b/>
          <w:color w:val="000000"/>
          <w:sz w:val="24"/>
          <w:szCs w:val="24"/>
        </w:rPr>
        <w:t>7</w:t>
      </w:r>
      <w:r w:rsidR="00D136BF" w:rsidRPr="00CB51FB">
        <w:rPr>
          <w:color w:val="000000"/>
          <w:sz w:val="24"/>
          <w:szCs w:val="24"/>
        </w:rPr>
        <w:t>, 302ra133, doi:10.1126/</w:t>
      </w:r>
      <w:proofErr w:type="gramStart"/>
      <w:r w:rsidR="00D136BF" w:rsidRPr="00CB51FB">
        <w:rPr>
          <w:color w:val="000000"/>
          <w:sz w:val="24"/>
          <w:szCs w:val="24"/>
        </w:rPr>
        <w:t>scitranslmed.aab</w:t>
      </w:r>
      <w:proofErr w:type="gramEnd"/>
      <w:r w:rsidR="00D136BF" w:rsidRPr="00CB51FB">
        <w:rPr>
          <w:color w:val="000000"/>
          <w:sz w:val="24"/>
          <w:szCs w:val="24"/>
        </w:rPr>
        <w:t>0021 (2015).</w:t>
      </w:r>
    </w:p>
    <w:p w14:paraId="000000AC" w14:textId="48D928AE" w:rsidR="00797359" w:rsidRPr="00CB51FB" w:rsidRDefault="00D136BF">
      <w:pPr>
        <w:pBdr>
          <w:top w:val="nil"/>
          <w:left w:val="nil"/>
          <w:bottom w:val="nil"/>
          <w:right w:val="nil"/>
          <w:between w:val="nil"/>
        </w:pBdr>
        <w:spacing w:line="240" w:lineRule="auto"/>
        <w:ind w:left="720" w:hanging="720"/>
        <w:jc w:val="both"/>
        <w:rPr>
          <w:color w:val="000000"/>
          <w:sz w:val="24"/>
          <w:szCs w:val="24"/>
          <w:lang w:val="it-IT"/>
        </w:rPr>
      </w:pPr>
      <w:r w:rsidRPr="00CB51FB">
        <w:rPr>
          <w:color w:val="000000"/>
          <w:sz w:val="24"/>
          <w:szCs w:val="24"/>
        </w:rPr>
        <w:t>2</w:t>
      </w:r>
      <w:r w:rsidR="00DC6F16">
        <w:rPr>
          <w:color w:val="000000"/>
          <w:sz w:val="24"/>
          <w:szCs w:val="24"/>
        </w:rPr>
        <w:t>1</w:t>
      </w:r>
      <w:r w:rsidRPr="00CB51FB">
        <w:rPr>
          <w:color w:val="000000"/>
          <w:sz w:val="24"/>
          <w:szCs w:val="24"/>
        </w:rPr>
        <w:tab/>
        <w:t>Radovich, M.</w:t>
      </w:r>
      <w:r w:rsidRPr="00CB51FB">
        <w:rPr>
          <w:i/>
          <w:color w:val="000000"/>
          <w:sz w:val="24"/>
          <w:szCs w:val="24"/>
        </w:rPr>
        <w:t xml:space="preserve"> et al.</w:t>
      </w:r>
      <w:r w:rsidRPr="00CB51FB">
        <w:rPr>
          <w:color w:val="000000"/>
          <w:sz w:val="24"/>
          <w:szCs w:val="24"/>
        </w:rPr>
        <w:t xml:space="preserve"> Association of Circulating Tumor DNA and Circulating Tumor Cells After Neoadjuvant Chemotherapy </w:t>
      </w:r>
      <w:proofErr w:type="gramStart"/>
      <w:r w:rsidRPr="00CB51FB">
        <w:rPr>
          <w:color w:val="000000"/>
          <w:sz w:val="24"/>
          <w:szCs w:val="24"/>
        </w:rPr>
        <w:t>With</w:t>
      </w:r>
      <w:proofErr w:type="gramEnd"/>
      <w:r w:rsidRPr="00CB51FB">
        <w:rPr>
          <w:color w:val="000000"/>
          <w:sz w:val="24"/>
          <w:szCs w:val="24"/>
        </w:rPr>
        <w:t xml:space="preserve"> Disease Recurrence in Patients With Triple-Negative Breast Cancer: Preplanned Secondary Analysis of the BRE12-158 Randomized Clinical Trial. </w:t>
      </w:r>
      <w:r w:rsidRPr="00CB51FB">
        <w:rPr>
          <w:i/>
          <w:color w:val="000000"/>
          <w:sz w:val="24"/>
          <w:szCs w:val="24"/>
          <w:lang w:val="it-IT"/>
        </w:rPr>
        <w:t xml:space="preserve">JAMA </w:t>
      </w:r>
      <w:proofErr w:type="spellStart"/>
      <w:r w:rsidRPr="00CB51FB">
        <w:rPr>
          <w:i/>
          <w:color w:val="000000"/>
          <w:sz w:val="24"/>
          <w:szCs w:val="24"/>
          <w:lang w:val="it-IT"/>
        </w:rPr>
        <w:t>Oncol</w:t>
      </w:r>
      <w:proofErr w:type="spellEnd"/>
      <w:r w:rsidRPr="00CB51FB">
        <w:rPr>
          <w:color w:val="000000"/>
          <w:sz w:val="24"/>
          <w:szCs w:val="24"/>
          <w:lang w:val="it-IT"/>
        </w:rPr>
        <w:t xml:space="preserve"> </w:t>
      </w:r>
      <w:r w:rsidRPr="00CB51FB">
        <w:rPr>
          <w:b/>
          <w:color w:val="000000"/>
          <w:sz w:val="24"/>
          <w:szCs w:val="24"/>
          <w:lang w:val="it-IT"/>
        </w:rPr>
        <w:t>6</w:t>
      </w:r>
      <w:r w:rsidRPr="00CB51FB">
        <w:rPr>
          <w:color w:val="000000"/>
          <w:sz w:val="24"/>
          <w:szCs w:val="24"/>
          <w:lang w:val="it-IT"/>
        </w:rPr>
        <w:t xml:space="preserve">, 1410-1415, </w:t>
      </w:r>
      <w:proofErr w:type="gramStart"/>
      <w:r w:rsidRPr="00CB51FB">
        <w:rPr>
          <w:color w:val="000000"/>
          <w:sz w:val="24"/>
          <w:szCs w:val="24"/>
          <w:lang w:val="it-IT"/>
        </w:rPr>
        <w:t>doi:10.1001</w:t>
      </w:r>
      <w:proofErr w:type="gramEnd"/>
      <w:r w:rsidRPr="00CB51FB">
        <w:rPr>
          <w:color w:val="000000"/>
          <w:sz w:val="24"/>
          <w:szCs w:val="24"/>
          <w:lang w:val="it-IT"/>
        </w:rPr>
        <w:t>/jamaoncol.2020.2295 (2020).</w:t>
      </w:r>
    </w:p>
    <w:p w14:paraId="000000AD" w14:textId="03D24C81"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CB51FB">
        <w:rPr>
          <w:color w:val="000000"/>
          <w:sz w:val="24"/>
          <w:szCs w:val="24"/>
          <w:lang w:val="it-IT"/>
        </w:rPr>
        <w:t>2</w:t>
      </w:r>
      <w:r w:rsidR="00DC6F16">
        <w:rPr>
          <w:color w:val="000000"/>
          <w:sz w:val="24"/>
          <w:szCs w:val="24"/>
          <w:lang w:val="it-IT"/>
        </w:rPr>
        <w:t>2</w:t>
      </w:r>
      <w:r w:rsidRPr="00CB51FB">
        <w:rPr>
          <w:color w:val="000000"/>
          <w:sz w:val="24"/>
          <w:szCs w:val="24"/>
          <w:lang w:val="it-IT"/>
        </w:rPr>
        <w:tab/>
      </w:r>
      <w:proofErr w:type="spellStart"/>
      <w:r w:rsidRPr="00CB51FB">
        <w:rPr>
          <w:color w:val="000000"/>
          <w:sz w:val="24"/>
          <w:szCs w:val="24"/>
          <w:lang w:val="it-IT"/>
        </w:rPr>
        <w:t>Magbanua</w:t>
      </w:r>
      <w:proofErr w:type="spellEnd"/>
      <w:r w:rsidRPr="00CB51FB">
        <w:rPr>
          <w:color w:val="000000"/>
          <w:sz w:val="24"/>
          <w:szCs w:val="24"/>
          <w:lang w:val="it-IT"/>
        </w:rPr>
        <w:t>, M. J. M.</w:t>
      </w:r>
      <w:r w:rsidRPr="00CB51FB">
        <w:rPr>
          <w:i/>
          <w:color w:val="000000"/>
          <w:sz w:val="24"/>
          <w:szCs w:val="24"/>
          <w:lang w:val="it-IT"/>
        </w:rPr>
        <w:t xml:space="preserve"> et al.</w:t>
      </w:r>
      <w:r w:rsidRPr="00CB51FB">
        <w:rPr>
          <w:color w:val="000000"/>
          <w:sz w:val="24"/>
          <w:szCs w:val="24"/>
          <w:lang w:val="it-IT"/>
        </w:rPr>
        <w:t xml:space="preserve"> </w:t>
      </w:r>
      <w:r w:rsidRPr="00CB51FB">
        <w:rPr>
          <w:color w:val="000000"/>
          <w:sz w:val="24"/>
          <w:szCs w:val="24"/>
        </w:rPr>
        <w:t xml:space="preserve">Clinical significance and biology of circulating tumor DNA in high-risk early-stage HER2-negative breast cancer receiving neoadjuvant chemotherapy. </w:t>
      </w:r>
      <w:r w:rsidRPr="00CB51FB">
        <w:rPr>
          <w:i/>
          <w:color w:val="000000"/>
          <w:sz w:val="24"/>
          <w:szCs w:val="24"/>
        </w:rPr>
        <w:t>Cancer Cell</w:t>
      </w:r>
      <w:r w:rsidRPr="00CB51FB">
        <w:rPr>
          <w:color w:val="000000"/>
          <w:sz w:val="24"/>
          <w:szCs w:val="24"/>
        </w:rPr>
        <w:t xml:space="preserve"> </w:t>
      </w:r>
      <w:r w:rsidRPr="00CB51FB">
        <w:rPr>
          <w:b/>
          <w:color w:val="000000"/>
          <w:sz w:val="24"/>
          <w:szCs w:val="24"/>
        </w:rPr>
        <w:t>41</w:t>
      </w:r>
      <w:r w:rsidRPr="00CB51FB">
        <w:rPr>
          <w:color w:val="000000"/>
          <w:sz w:val="24"/>
          <w:szCs w:val="24"/>
        </w:rPr>
        <w:t xml:space="preserve">, 1091-1102 e1094, </w:t>
      </w:r>
      <w:proofErr w:type="gramStart"/>
      <w:r w:rsidRPr="00CB51FB">
        <w:rPr>
          <w:color w:val="000000"/>
          <w:sz w:val="24"/>
          <w:szCs w:val="24"/>
        </w:rPr>
        <w:t>doi:10.1016/j.ccell</w:t>
      </w:r>
      <w:proofErr w:type="gramEnd"/>
      <w:r w:rsidRPr="00CB51FB">
        <w:rPr>
          <w:color w:val="000000"/>
          <w:sz w:val="24"/>
          <w:szCs w:val="24"/>
        </w:rPr>
        <w:t>.2023.04.008 (2023).</w:t>
      </w:r>
    </w:p>
    <w:p w14:paraId="000000AE" w14:textId="6378B5CF"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5307C5">
        <w:rPr>
          <w:color w:val="000000"/>
          <w:sz w:val="24"/>
          <w:szCs w:val="24"/>
          <w:lang w:val="en-US"/>
        </w:rPr>
        <w:t>2</w:t>
      </w:r>
      <w:r w:rsidR="00DC6F16" w:rsidRPr="005307C5">
        <w:rPr>
          <w:color w:val="000000"/>
          <w:sz w:val="24"/>
          <w:szCs w:val="24"/>
          <w:lang w:val="en-US"/>
        </w:rPr>
        <w:t>3</w:t>
      </w:r>
      <w:r w:rsidRPr="005307C5">
        <w:rPr>
          <w:color w:val="000000"/>
          <w:sz w:val="24"/>
          <w:szCs w:val="24"/>
          <w:lang w:val="en-US"/>
        </w:rPr>
        <w:tab/>
        <w:t>Allison, K. H.</w:t>
      </w:r>
      <w:r w:rsidRPr="005307C5">
        <w:rPr>
          <w:i/>
          <w:color w:val="000000"/>
          <w:sz w:val="24"/>
          <w:szCs w:val="24"/>
          <w:lang w:val="en-US"/>
        </w:rPr>
        <w:t xml:space="preserve"> et al.</w:t>
      </w:r>
      <w:r w:rsidRPr="005307C5">
        <w:rPr>
          <w:color w:val="000000"/>
          <w:sz w:val="24"/>
          <w:szCs w:val="24"/>
          <w:lang w:val="en-US"/>
        </w:rPr>
        <w:t xml:space="preserve"> </w:t>
      </w:r>
      <w:r w:rsidRPr="00CB51FB">
        <w:rPr>
          <w:color w:val="000000"/>
          <w:sz w:val="24"/>
          <w:szCs w:val="24"/>
        </w:rPr>
        <w:t xml:space="preserve">Estrogen and Progesterone Receptor Testing in Breast Cancer: ASCO/CAP Guideline Update. </w:t>
      </w:r>
      <w:r w:rsidRPr="00CB51FB">
        <w:rPr>
          <w:i/>
          <w:color w:val="000000"/>
          <w:sz w:val="24"/>
          <w:szCs w:val="24"/>
        </w:rPr>
        <w:t>J Clin Oncol</w:t>
      </w:r>
      <w:r w:rsidRPr="00CB51FB">
        <w:rPr>
          <w:color w:val="000000"/>
          <w:sz w:val="24"/>
          <w:szCs w:val="24"/>
        </w:rPr>
        <w:t xml:space="preserve"> </w:t>
      </w:r>
      <w:r w:rsidRPr="00CB51FB">
        <w:rPr>
          <w:b/>
          <w:color w:val="000000"/>
          <w:sz w:val="24"/>
          <w:szCs w:val="24"/>
        </w:rPr>
        <w:t>38</w:t>
      </w:r>
      <w:r w:rsidRPr="00CB51FB">
        <w:rPr>
          <w:color w:val="000000"/>
          <w:sz w:val="24"/>
          <w:szCs w:val="24"/>
        </w:rPr>
        <w:t>, 1346-1366, doi:10.1200/JCO.19.02309 (2020).</w:t>
      </w:r>
    </w:p>
    <w:p w14:paraId="000000AF" w14:textId="7754EC4B"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5307C5">
        <w:rPr>
          <w:color w:val="000000"/>
          <w:sz w:val="24"/>
          <w:szCs w:val="24"/>
          <w:lang w:val="en-US"/>
        </w:rPr>
        <w:t>2</w:t>
      </w:r>
      <w:r w:rsidR="00DC6F16" w:rsidRPr="005307C5">
        <w:rPr>
          <w:color w:val="000000"/>
          <w:sz w:val="24"/>
          <w:szCs w:val="24"/>
          <w:lang w:val="en-US"/>
        </w:rPr>
        <w:t>4</w:t>
      </w:r>
      <w:r w:rsidRPr="005307C5">
        <w:rPr>
          <w:color w:val="000000"/>
          <w:sz w:val="24"/>
          <w:szCs w:val="24"/>
          <w:lang w:val="en-US"/>
        </w:rPr>
        <w:tab/>
        <w:t>Wolff, A. C.</w:t>
      </w:r>
      <w:r w:rsidRPr="005307C5">
        <w:rPr>
          <w:i/>
          <w:color w:val="000000"/>
          <w:sz w:val="24"/>
          <w:szCs w:val="24"/>
          <w:lang w:val="en-US"/>
        </w:rPr>
        <w:t xml:space="preserve"> et al.</w:t>
      </w:r>
      <w:r w:rsidRPr="005307C5">
        <w:rPr>
          <w:color w:val="000000"/>
          <w:sz w:val="24"/>
          <w:szCs w:val="24"/>
          <w:lang w:val="en-US"/>
        </w:rPr>
        <w:t xml:space="preserve"> </w:t>
      </w:r>
      <w:r w:rsidRPr="00CB51FB">
        <w:rPr>
          <w:color w:val="000000"/>
          <w:sz w:val="24"/>
          <w:szCs w:val="24"/>
        </w:rPr>
        <w:t xml:space="preserve">Human Epidermal Growth Factor Receptor 2 Testing in Breast Cancer: American Society of Clinical Oncology/College of American Pathologists Clinical Practice Guideline Focused Update. </w:t>
      </w:r>
      <w:r w:rsidRPr="00CB51FB">
        <w:rPr>
          <w:i/>
          <w:color w:val="000000"/>
          <w:sz w:val="24"/>
          <w:szCs w:val="24"/>
        </w:rPr>
        <w:t>J Clin Oncol</w:t>
      </w:r>
      <w:r w:rsidRPr="00CB51FB">
        <w:rPr>
          <w:color w:val="000000"/>
          <w:sz w:val="24"/>
          <w:szCs w:val="24"/>
        </w:rPr>
        <w:t xml:space="preserve"> </w:t>
      </w:r>
      <w:r w:rsidRPr="00CB51FB">
        <w:rPr>
          <w:b/>
          <w:color w:val="000000"/>
          <w:sz w:val="24"/>
          <w:szCs w:val="24"/>
        </w:rPr>
        <w:t>36</w:t>
      </w:r>
      <w:r w:rsidRPr="00CB51FB">
        <w:rPr>
          <w:color w:val="000000"/>
          <w:sz w:val="24"/>
          <w:szCs w:val="24"/>
        </w:rPr>
        <w:t>, 2105-2122, doi:10.1200/JCO.2018.77.8738 (2018).</w:t>
      </w:r>
    </w:p>
    <w:p w14:paraId="000000B0" w14:textId="40848CBC"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DC6F16">
        <w:rPr>
          <w:color w:val="000000"/>
          <w:sz w:val="24"/>
          <w:szCs w:val="24"/>
          <w:lang w:val="nl-NL"/>
        </w:rPr>
        <w:t>2</w:t>
      </w:r>
      <w:r w:rsidR="00DC6F16" w:rsidRPr="00CC59DD">
        <w:rPr>
          <w:color w:val="000000"/>
          <w:sz w:val="24"/>
          <w:szCs w:val="24"/>
          <w:lang w:val="nl-NL"/>
        </w:rPr>
        <w:t>5</w:t>
      </w:r>
      <w:r w:rsidRPr="00DC6F16">
        <w:rPr>
          <w:color w:val="000000"/>
          <w:sz w:val="24"/>
          <w:szCs w:val="24"/>
          <w:lang w:val="nl-NL"/>
        </w:rPr>
        <w:tab/>
        <w:t>Ashley, C. W.</w:t>
      </w:r>
      <w:r w:rsidRPr="00DC6F16">
        <w:rPr>
          <w:i/>
          <w:color w:val="000000"/>
          <w:sz w:val="24"/>
          <w:szCs w:val="24"/>
          <w:lang w:val="nl-NL"/>
        </w:rPr>
        <w:t xml:space="preserve"> et al.</w:t>
      </w:r>
      <w:r w:rsidRPr="00DC6F16">
        <w:rPr>
          <w:color w:val="000000"/>
          <w:sz w:val="24"/>
          <w:szCs w:val="24"/>
          <w:lang w:val="nl-NL"/>
        </w:rPr>
        <w:t xml:space="preserve"> </w:t>
      </w:r>
      <w:r w:rsidRPr="00CB51FB">
        <w:rPr>
          <w:color w:val="000000"/>
          <w:sz w:val="24"/>
          <w:szCs w:val="24"/>
        </w:rPr>
        <w:t xml:space="preserve">High-Sensitivity Mutation Analysis of Cell-Free DNA for Disease Monitoring in Endometrial Cancer. </w:t>
      </w:r>
      <w:r w:rsidRPr="00CB51FB">
        <w:rPr>
          <w:i/>
          <w:color w:val="000000"/>
          <w:sz w:val="24"/>
          <w:szCs w:val="24"/>
        </w:rPr>
        <w:t>Clin Cancer Res</w:t>
      </w:r>
      <w:r w:rsidRPr="00CB51FB">
        <w:rPr>
          <w:color w:val="000000"/>
          <w:sz w:val="24"/>
          <w:szCs w:val="24"/>
        </w:rPr>
        <w:t xml:space="preserve"> </w:t>
      </w:r>
      <w:r w:rsidRPr="00CB51FB">
        <w:rPr>
          <w:b/>
          <w:color w:val="000000"/>
          <w:sz w:val="24"/>
          <w:szCs w:val="24"/>
        </w:rPr>
        <w:t>29</w:t>
      </w:r>
      <w:r w:rsidRPr="00CB51FB">
        <w:rPr>
          <w:color w:val="000000"/>
          <w:sz w:val="24"/>
          <w:szCs w:val="24"/>
        </w:rPr>
        <w:t xml:space="preserve">, 410-421, </w:t>
      </w:r>
      <w:proofErr w:type="gramStart"/>
      <w:r w:rsidRPr="00CB51FB">
        <w:rPr>
          <w:color w:val="000000"/>
          <w:sz w:val="24"/>
          <w:szCs w:val="24"/>
        </w:rPr>
        <w:t>doi:10.1158/1078-0432.CCR</w:t>
      </w:r>
      <w:proofErr w:type="gramEnd"/>
      <w:r w:rsidRPr="00CB51FB">
        <w:rPr>
          <w:color w:val="000000"/>
          <w:sz w:val="24"/>
          <w:szCs w:val="24"/>
        </w:rPr>
        <w:t>-22-1134 (2023).</w:t>
      </w:r>
    </w:p>
    <w:p w14:paraId="000000B1" w14:textId="18E0AE07"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CB51FB">
        <w:rPr>
          <w:color w:val="000000"/>
          <w:sz w:val="24"/>
          <w:szCs w:val="24"/>
        </w:rPr>
        <w:t>2</w:t>
      </w:r>
      <w:r w:rsidR="00DC6F16">
        <w:rPr>
          <w:color w:val="000000"/>
          <w:sz w:val="24"/>
          <w:szCs w:val="24"/>
        </w:rPr>
        <w:t>6</w:t>
      </w:r>
      <w:r w:rsidRPr="00CB51FB">
        <w:rPr>
          <w:color w:val="000000"/>
          <w:sz w:val="24"/>
          <w:szCs w:val="24"/>
        </w:rPr>
        <w:tab/>
      </w:r>
      <w:proofErr w:type="spellStart"/>
      <w:r w:rsidRPr="00CB51FB">
        <w:rPr>
          <w:color w:val="000000"/>
          <w:sz w:val="24"/>
          <w:szCs w:val="24"/>
        </w:rPr>
        <w:t>Zehir</w:t>
      </w:r>
      <w:proofErr w:type="spellEnd"/>
      <w:r w:rsidRPr="00CB51FB">
        <w:rPr>
          <w:color w:val="000000"/>
          <w:sz w:val="24"/>
          <w:szCs w:val="24"/>
        </w:rPr>
        <w:t>, A.</w:t>
      </w:r>
      <w:r w:rsidRPr="00CB51FB">
        <w:rPr>
          <w:i/>
          <w:color w:val="000000"/>
          <w:sz w:val="24"/>
          <w:szCs w:val="24"/>
        </w:rPr>
        <w:t xml:space="preserve"> et al.</w:t>
      </w:r>
      <w:r w:rsidRPr="00CB51FB">
        <w:rPr>
          <w:color w:val="000000"/>
          <w:sz w:val="24"/>
          <w:szCs w:val="24"/>
        </w:rPr>
        <w:t xml:space="preserve"> Mutational landscape of metastatic cancer revealed from prospective clinical sequencing of 10,000 patients. </w:t>
      </w:r>
      <w:r w:rsidRPr="00CB51FB">
        <w:rPr>
          <w:i/>
          <w:color w:val="000000"/>
          <w:sz w:val="24"/>
          <w:szCs w:val="24"/>
        </w:rPr>
        <w:t>Nat Med</w:t>
      </w:r>
      <w:r w:rsidRPr="00CB51FB">
        <w:rPr>
          <w:color w:val="000000"/>
          <w:sz w:val="24"/>
          <w:szCs w:val="24"/>
        </w:rPr>
        <w:t xml:space="preserve"> </w:t>
      </w:r>
      <w:r w:rsidRPr="00CB51FB">
        <w:rPr>
          <w:b/>
          <w:color w:val="000000"/>
          <w:sz w:val="24"/>
          <w:szCs w:val="24"/>
        </w:rPr>
        <w:t>23</w:t>
      </w:r>
      <w:r w:rsidRPr="00CB51FB">
        <w:rPr>
          <w:color w:val="000000"/>
          <w:sz w:val="24"/>
          <w:szCs w:val="24"/>
        </w:rPr>
        <w:t>, 703-713, doi:10.1038/nm.4333 (2017).</w:t>
      </w:r>
    </w:p>
    <w:p w14:paraId="000000B2" w14:textId="0BDD4E4F"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CB51FB">
        <w:rPr>
          <w:color w:val="000000"/>
          <w:sz w:val="24"/>
          <w:szCs w:val="24"/>
        </w:rPr>
        <w:t>2</w:t>
      </w:r>
      <w:r w:rsidR="00DC6F16">
        <w:rPr>
          <w:color w:val="000000"/>
          <w:sz w:val="24"/>
          <w:szCs w:val="24"/>
        </w:rPr>
        <w:t>7</w:t>
      </w:r>
      <w:r w:rsidRPr="00CB51FB">
        <w:rPr>
          <w:color w:val="000000"/>
          <w:sz w:val="24"/>
          <w:szCs w:val="24"/>
        </w:rPr>
        <w:tab/>
        <w:t>Nguyen, B.</w:t>
      </w:r>
      <w:r w:rsidRPr="00CB51FB">
        <w:rPr>
          <w:i/>
          <w:color w:val="000000"/>
          <w:sz w:val="24"/>
          <w:szCs w:val="24"/>
        </w:rPr>
        <w:t xml:space="preserve"> et al.</w:t>
      </w:r>
      <w:r w:rsidRPr="00CB51FB">
        <w:rPr>
          <w:color w:val="000000"/>
          <w:sz w:val="24"/>
          <w:szCs w:val="24"/>
        </w:rPr>
        <w:t xml:space="preserve"> Genomic characterization of metastatic patterns from prospective clinical sequencing of 25,000 patients. </w:t>
      </w:r>
      <w:r w:rsidRPr="00CB51FB">
        <w:rPr>
          <w:i/>
          <w:color w:val="000000"/>
          <w:sz w:val="24"/>
          <w:szCs w:val="24"/>
        </w:rPr>
        <w:t>Cell</w:t>
      </w:r>
      <w:r w:rsidRPr="00CB51FB">
        <w:rPr>
          <w:color w:val="000000"/>
          <w:sz w:val="24"/>
          <w:szCs w:val="24"/>
        </w:rPr>
        <w:t xml:space="preserve"> </w:t>
      </w:r>
      <w:r w:rsidRPr="00CB51FB">
        <w:rPr>
          <w:b/>
          <w:color w:val="000000"/>
          <w:sz w:val="24"/>
          <w:szCs w:val="24"/>
        </w:rPr>
        <w:t>185</w:t>
      </w:r>
      <w:r w:rsidRPr="00CB51FB">
        <w:rPr>
          <w:color w:val="000000"/>
          <w:sz w:val="24"/>
          <w:szCs w:val="24"/>
        </w:rPr>
        <w:t xml:space="preserve">, 563-575 e511, </w:t>
      </w:r>
      <w:proofErr w:type="gramStart"/>
      <w:r w:rsidRPr="00CB51FB">
        <w:rPr>
          <w:color w:val="000000"/>
          <w:sz w:val="24"/>
          <w:szCs w:val="24"/>
        </w:rPr>
        <w:t>doi:10.1016/j.cell</w:t>
      </w:r>
      <w:proofErr w:type="gramEnd"/>
      <w:r w:rsidRPr="00CB51FB">
        <w:rPr>
          <w:color w:val="000000"/>
          <w:sz w:val="24"/>
          <w:szCs w:val="24"/>
        </w:rPr>
        <w:t>.2022.01.003 (2022).</w:t>
      </w:r>
    </w:p>
    <w:p w14:paraId="000000B3" w14:textId="08CAA326" w:rsidR="00797359" w:rsidRPr="00CB51FB" w:rsidRDefault="00D136BF">
      <w:pPr>
        <w:pBdr>
          <w:top w:val="nil"/>
          <w:left w:val="nil"/>
          <w:bottom w:val="nil"/>
          <w:right w:val="nil"/>
          <w:between w:val="nil"/>
        </w:pBdr>
        <w:spacing w:line="240" w:lineRule="auto"/>
        <w:ind w:left="720" w:hanging="720"/>
        <w:jc w:val="both"/>
        <w:rPr>
          <w:color w:val="000000"/>
          <w:sz w:val="24"/>
          <w:szCs w:val="24"/>
        </w:rPr>
      </w:pPr>
      <w:r w:rsidRPr="005307C5">
        <w:rPr>
          <w:color w:val="000000"/>
          <w:sz w:val="24"/>
          <w:szCs w:val="24"/>
          <w:lang w:val="en-US"/>
        </w:rPr>
        <w:t>2</w:t>
      </w:r>
      <w:r w:rsidR="00DC6F16" w:rsidRPr="005307C5">
        <w:rPr>
          <w:color w:val="000000"/>
          <w:sz w:val="24"/>
          <w:szCs w:val="24"/>
          <w:lang w:val="en-US"/>
        </w:rPr>
        <w:t>8</w:t>
      </w:r>
      <w:r w:rsidRPr="005307C5">
        <w:rPr>
          <w:color w:val="000000"/>
          <w:sz w:val="24"/>
          <w:szCs w:val="24"/>
          <w:lang w:val="en-US"/>
        </w:rPr>
        <w:tab/>
        <w:t>Schwartz, C. J.</w:t>
      </w:r>
      <w:r w:rsidRPr="005307C5">
        <w:rPr>
          <w:i/>
          <w:color w:val="000000"/>
          <w:sz w:val="24"/>
          <w:szCs w:val="24"/>
          <w:lang w:val="en-US"/>
        </w:rPr>
        <w:t xml:space="preserve"> et al.</w:t>
      </w:r>
      <w:r w:rsidRPr="005307C5">
        <w:rPr>
          <w:color w:val="000000"/>
          <w:sz w:val="24"/>
          <w:szCs w:val="24"/>
          <w:lang w:val="en-US"/>
        </w:rPr>
        <w:t xml:space="preserve"> </w:t>
      </w:r>
      <w:r w:rsidRPr="00CB51FB">
        <w:rPr>
          <w:color w:val="000000"/>
          <w:sz w:val="24"/>
          <w:szCs w:val="24"/>
        </w:rPr>
        <w:t xml:space="preserve">Morphologic and Genomic Characteristics of Breast Cancers Occurring in Individuals with Lynch Syndrome. </w:t>
      </w:r>
      <w:r w:rsidRPr="00CB51FB">
        <w:rPr>
          <w:i/>
          <w:color w:val="000000"/>
          <w:sz w:val="24"/>
          <w:szCs w:val="24"/>
        </w:rPr>
        <w:t>Clin Cancer Res</w:t>
      </w:r>
      <w:r w:rsidRPr="00CB51FB">
        <w:rPr>
          <w:color w:val="000000"/>
          <w:sz w:val="24"/>
          <w:szCs w:val="24"/>
        </w:rPr>
        <w:t xml:space="preserve"> </w:t>
      </w:r>
      <w:r w:rsidRPr="00CB51FB">
        <w:rPr>
          <w:b/>
          <w:color w:val="000000"/>
          <w:sz w:val="24"/>
          <w:szCs w:val="24"/>
        </w:rPr>
        <w:t>28</w:t>
      </w:r>
      <w:r w:rsidRPr="00CB51FB">
        <w:rPr>
          <w:color w:val="000000"/>
          <w:sz w:val="24"/>
          <w:szCs w:val="24"/>
        </w:rPr>
        <w:t xml:space="preserve">, 404-413, </w:t>
      </w:r>
      <w:proofErr w:type="gramStart"/>
      <w:r w:rsidRPr="00CB51FB">
        <w:rPr>
          <w:color w:val="000000"/>
          <w:sz w:val="24"/>
          <w:szCs w:val="24"/>
        </w:rPr>
        <w:t>doi:10.1158/1078-0432.CCR</w:t>
      </w:r>
      <w:proofErr w:type="gramEnd"/>
      <w:r w:rsidRPr="00CB51FB">
        <w:rPr>
          <w:color w:val="000000"/>
          <w:sz w:val="24"/>
          <w:szCs w:val="24"/>
        </w:rPr>
        <w:t>-21-2027 (2022).</w:t>
      </w:r>
    </w:p>
    <w:p w14:paraId="000000BA" w14:textId="667C7553" w:rsidR="00797359" w:rsidRDefault="00D136BF" w:rsidP="00DC6F16">
      <w:pPr>
        <w:pBdr>
          <w:top w:val="nil"/>
          <w:left w:val="nil"/>
          <w:bottom w:val="nil"/>
          <w:right w:val="nil"/>
          <w:between w:val="nil"/>
        </w:pBdr>
        <w:spacing w:line="240" w:lineRule="auto"/>
        <w:ind w:left="720" w:hanging="720"/>
        <w:jc w:val="both"/>
        <w:rPr>
          <w:color w:val="000000"/>
          <w:sz w:val="24"/>
          <w:szCs w:val="24"/>
        </w:rPr>
      </w:pPr>
      <w:r w:rsidRPr="00CB51FB">
        <w:rPr>
          <w:color w:val="000000"/>
          <w:sz w:val="24"/>
          <w:szCs w:val="24"/>
        </w:rPr>
        <w:t>2</w:t>
      </w:r>
      <w:r w:rsidR="00DC6F16">
        <w:rPr>
          <w:color w:val="000000"/>
          <w:sz w:val="24"/>
          <w:szCs w:val="24"/>
        </w:rPr>
        <w:t>9</w:t>
      </w:r>
      <w:r w:rsidRPr="00CB51FB">
        <w:rPr>
          <w:color w:val="000000"/>
          <w:sz w:val="24"/>
          <w:szCs w:val="24"/>
        </w:rPr>
        <w:tab/>
      </w:r>
      <w:proofErr w:type="spellStart"/>
      <w:r w:rsidRPr="00CB51FB">
        <w:rPr>
          <w:color w:val="000000"/>
          <w:sz w:val="24"/>
          <w:szCs w:val="24"/>
        </w:rPr>
        <w:t>Selenica</w:t>
      </w:r>
      <w:proofErr w:type="spellEnd"/>
      <w:r w:rsidRPr="00CB51FB">
        <w:rPr>
          <w:color w:val="000000"/>
          <w:sz w:val="24"/>
          <w:szCs w:val="24"/>
        </w:rPr>
        <w:t>, P.</w:t>
      </w:r>
      <w:r w:rsidRPr="00CB51FB">
        <w:rPr>
          <w:i/>
          <w:color w:val="000000"/>
          <w:sz w:val="24"/>
          <w:szCs w:val="24"/>
        </w:rPr>
        <w:t xml:space="preserve"> et al.</w:t>
      </w:r>
      <w:r w:rsidRPr="00CB51FB">
        <w:rPr>
          <w:color w:val="000000"/>
          <w:sz w:val="24"/>
          <w:szCs w:val="24"/>
        </w:rPr>
        <w:t xml:space="preserve"> APOBEC mutagenesis, </w:t>
      </w:r>
      <w:proofErr w:type="spellStart"/>
      <w:r w:rsidRPr="00CB51FB">
        <w:rPr>
          <w:color w:val="000000"/>
          <w:sz w:val="24"/>
          <w:szCs w:val="24"/>
        </w:rPr>
        <w:t>kataegis</w:t>
      </w:r>
      <w:proofErr w:type="spellEnd"/>
      <w:r w:rsidRPr="00CB51FB">
        <w:rPr>
          <w:color w:val="000000"/>
          <w:sz w:val="24"/>
          <w:szCs w:val="24"/>
        </w:rPr>
        <w:t xml:space="preserve">, </w:t>
      </w:r>
      <w:proofErr w:type="spellStart"/>
      <w:r w:rsidRPr="00CB51FB">
        <w:rPr>
          <w:color w:val="000000"/>
          <w:sz w:val="24"/>
          <w:szCs w:val="24"/>
        </w:rPr>
        <w:t>chromothripsis</w:t>
      </w:r>
      <w:proofErr w:type="spellEnd"/>
      <w:r w:rsidRPr="00CB51FB">
        <w:rPr>
          <w:color w:val="000000"/>
          <w:sz w:val="24"/>
          <w:szCs w:val="24"/>
        </w:rPr>
        <w:t xml:space="preserve"> in EGFR-mutant </w:t>
      </w:r>
      <w:proofErr w:type="spellStart"/>
      <w:r w:rsidRPr="00CB51FB">
        <w:rPr>
          <w:color w:val="000000"/>
          <w:sz w:val="24"/>
          <w:szCs w:val="24"/>
        </w:rPr>
        <w:t>osimertinib</w:t>
      </w:r>
      <w:proofErr w:type="spellEnd"/>
      <w:r w:rsidRPr="00CB51FB">
        <w:rPr>
          <w:color w:val="000000"/>
          <w:sz w:val="24"/>
          <w:szCs w:val="24"/>
        </w:rPr>
        <w:t xml:space="preserve">-resistant lung adenocarcinomas. </w:t>
      </w:r>
      <w:r w:rsidRPr="00CB51FB">
        <w:rPr>
          <w:i/>
          <w:color w:val="000000"/>
          <w:sz w:val="24"/>
          <w:szCs w:val="24"/>
        </w:rPr>
        <w:t>Ann Oncol</w:t>
      </w:r>
      <w:r w:rsidRPr="00CB51FB">
        <w:rPr>
          <w:color w:val="000000"/>
          <w:sz w:val="24"/>
          <w:szCs w:val="24"/>
        </w:rPr>
        <w:t xml:space="preserve"> </w:t>
      </w:r>
      <w:r w:rsidRPr="00CB51FB">
        <w:rPr>
          <w:b/>
          <w:color w:val="000000"/>
          <w:sz w:val="24"/>
          <w:szCs w:val="24"/>
        </w:rPr>
        <w:t>33</w:t>
      </w:r>
      <w:r w:rsidRPr="00CB51FB">
        <w:rPr>
          <w:color w:val="000000"/>
          <w:sz w:val="24"/>
          <w:szCs w:val="24"/>
        </w:rPr>
        <w:t xml:space="preserve">, 1284-1295, </w:t>
      </w:r>
      <w:proofErr w:type="gramStart"/>
      <w:r w:rsidRPr="00CB51FB">
        <w:rPr>
          <w:color w:val="000000"/>
          <w:sz w:val="24"/>
          <w:szCs w:val="24"/>
        </w:rPr>
        <w:t>doi:10.1016/j.annonc</w:t>
      </w:r>
      <w:proofErr w:type="gramEnd"/>
      <w:r w:rsidRPr="00CB51FB">
        <w:rPr>
          <w:color w:val="000000"/>
          <w:sz w:val="24"/>
          <w:szCs w:val="24"/>
        </w:rPr>
        <w:t>.2022.09.151 (2022).</w:t>
      </w:r>
    </w:p>
    <w:p w14:paraId="0443076F" w14:textId="78034534" w:rsidR="00DC6F16" w:rsidRPr="00CC59DD" w:rsidRDefault="00DC6F16" w:rsidP="00DC6F16">
      <w:pPr>
        <w:pBdr>
          <w:top w:val="nil"/>
          <w:left w:val="nil"/>
          <w:bottom w:val="nil"/>
          <w:right w:val="nil"/>
          <w:between w:val="nil"/>
        </w:pBdr>
        <w:spacing w:line="240" w:lineRule="auto"/>
        <w:ind w:left="720" w:hanging="720"/>
        <w:jc w:val="both"/>
        <w:rPr>
          <w:color w:val="000000"/>
          <w:sz w:val="24"/>
          <w:szCs w:val="24"/>
          <w:lang w:val="nl-NL"/>
        </w:rPr>
      </w:pPr>
      <w:r>
        <w:rPr>
          <w:color w:val="000000"/>
          <w:sz w:val="24"/>
          <w:szCs w:val="24"/>
          <w:lang w:val="en-GB"/>
        </w:rPr>
        <w:t>30.</w:t>
      </w:r>
      <w:r>
        <w:rPr>
          <w:color w:val="000000"/>
          <w:sz w:val="24"/>
          <w:szCs w:val="24"/>
          <w:lang w:val="en-GB"/>
        </w:rPr>
        <w:tab/>
      </w:r>
      <w:r w:rsidRPr="00DC6F16">
        <w:rPr>
          <w:color w:val="000000"/>
          <w:sz w:val="24"/>
          <w:szCs w:val="24"/>
          <w:lang w:val="en-GB"/>
        </w:rPr>
        <w:t>Li, H.</w:t>
      </w:r>
      <w:r w:rsidRPr="00DC6F16">
        <w:rPr>
          <w:i/>
          <w:color w:val="000000"/>
          <w:sz w:val="24"/>
          <w:szCs w:val="24"/>
          <w:lang w:val="en-GB"/>
        </w:rPr>
        <w:t xml:space="preserve"> et al.</w:t>
      </w:r>
      <w:r w:rsidRPr="00DC6F16">
        <w:rPr>
          <w:color w:val="000000"/>
          <w:sz w:val="24"/>
          <w:szCs w:val="24"/>
          <w:lang w:val="en-GB"/>
        </w:rPr>
        <w:t xml:space="preserve"> The Sequence Alignment/Map format and </w:t>
      </w:r>
      <w:proofErr w:type="spellStart"/>
      <w:r w:rsidRPr="00DC6F16">
        <w:rPr>
          <w:color w:val="000000"/>
          <w:sz w:val="24"/>
          <w:szCs w:val="24"/>
          <w:lang w:val="en-GB"/>
        </w:rPr>
        <w:t>SAMtools</w:t>
      </w:r>
      <w:proofErr w:type="spellEnd"/>
      <w:r w:rsidRPr="00DC6F16">
        <w:rPr>
          <w:color w:val="000000"/>
          <w:sz w:val="24"/>
          <w:szCs w:val="24"/>
          <w:lang w:val="en-GB"/>
        </w:rPr>
        <w:t xml:space="preserve">. </w:t>
      </w:r>
      <w:proofErr w:type="spellStart"/>
      <w:r w:rsidRPr="00CC59DD">
        <w:rPr>
          <w:i/>
          <w:color w:val="000000"/>
          <w:sz w:val="24"/>
          <w:szCs w:val="24"/>
          <w:lang w:val="nl-NL"/>
        </w:rPr>
        <w:t>Bioinformatics</w:t>
      </w:r>
      <w:proofErr w:type="spellEnd"/>
      <w:r w:rsidRPr="00CC59DD">
        <w:rPr>
          <w:color w:val="000000"/>
          <w:sz w:val="24"/>
          <w:szCs w:val="24"/>
          <w:lang w:val="nl-NL"/>
        </w:rPr>
        <w:t xml:space="preserve"> </w:t>
      </w:r>
      <w:r w:rsidRPr="00CC59DD">
        <w:rPr>
          <w:b/>
          <w:color w:val="000000"/>
          <w:sz w:val="24"/>
          <w:szCs w:val="24"/>
          <w:lang w:val="nl-NL"/>
        </w:rPr>
        <w:t>25</w:t>
      </w:r>
      <w:r w:rsidRPr="00CC59DD">
        <w:rPr>
          <w:color w:val="000000"/>
          <w:sz w:val="24"/>
          <w:szCs w:val="24"/>
          <w:lang w:val="nl-NL"/>
        </w:rPr>
        <w:t>, 2078-2079, doi:10.1093/</w:t>
      </w:r>
      <w:proofErr w:type="spellStart"/>
      <w:r w:rsidRPr="00CC59DD">
        <w:rPr>
          <w:color w:val="000000"/>
          <w:sz w:val="24"/>
          <w:szCs w:val="24"/>
          <w:lang w:val="nl-NL"/>
        </w:rPr>
        <w:t>bioinformatics</w:t>
      </w:r>
      <w:proofErr w:type="spellEnd"/>
      <w:r w:rsidRPr="00CC59DD">
        <w:rPr>
          <w:color w:val="000000"/>
          <w:sz w:val="24"/>
          <w:szCs w:val="24"/>
          <w:lang w:val="nl-NL"/>
        </w:rPr>
        <w:t>/btp352 (2009).</w:t>
      </w:r>
    </w:p>
    <w:p w14:paraId="1A80E2AD"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5307C5">
        <w:rPr>
          <w:color w:val="000000"/>
          <w:sz w:val="24"/>
          <w:szCs w:val="24"/>
          <w:lang w:val="en-US"/>
        </w:rPr>
        <w:t>31</w:t>
      </w:r>
      <w:r w:rsidRPr="005307C5">
        <w:rPr>
          <w:color w:val="000000"/>
          <w:sz w:val="24"/>
          <w:szCs w:val="24"/>
          <w:lang w:val="en-US"/>
        </w:rPr>
        <w:tab/>
      </w:r>
      <w:proofErr w:type="spellStart"/>
      <w:r w:rsidRPr="005307C5">
        <w:rPr>
          <w:color w:val="000000"/>
          <w:sz w:val="24"/>
          <w:szCs w:val="24"/>
          <w:lang w:val="en-US"/>
        </w:rPr>
        <w:t>Weigelt</w:t>
      </w:r>
      <w:proofErr w:type="spellEnd"/>
      <w:r w:rsidRPr="005307C5">
        <w:rPr>
          <w:color w:val="000000"/>
          <w:sz w:val="24"/>
          <w:szCs w:val="24"/>
          <w:lang w:val="en-US"/>
        </w:rPr>
        <w:t>, B.</w:t>
      </w:r>
      <w:r w:rsidRPr="005307C5">
        <w:rPr>
          <w:i/>
          <w:color w:val="000000"/>
          <w:sz w:val="24"/>
          <w:szCs w:val="24"/>
          <w:lang w:val="en-US"/>
        </w:rPr>
        <w:t xml:space="preserve"> et al.</w:t>
      </w:r>
      <w:r w:rsidRPr="005307C5">
        <w:rPr>
          <w:color w:val="000000"/>
          <w:sz w:val="24"/>
          <w:szCs w:val="24"/>
          <w:lang w:val="en-US"/>
        </w:rPr>
        <w:t xml:space="preserve"> </w:t>
      </w:r>
      <w:r w:rsidRPr="00DC6F16">
        <w:rPr>
          <w:color w:val="000000"/>
          <w:sz w:val="24"/>
          <w:szCs w:val="24"/>
          <w:lang w:val="en-GB"/>
        </w:rPr>
        <w:t xml:space="preserve">Diverse BRCA1 and BRCA2 Reversion Mutations in Circulating Cell-Free DNA of Therapy-Resistant Breast or Ovarian Cancer. </w:t>
      </w:r>
      <w:r w:rsidRPr="00DC6F16">
        <w:rPr>
          <w:i/>
          <w:color w:val="000000"/>
          <w:sz w:val="24"/>
          <w:szCs w:val="24"/>
          <w:lang w:val="en-GB"/>
        </w:rPr>
        <w:t>Clin Cancer Res</w:t>
      </w:r>
      <w:r w:rsidRPr="00DC6F16">
        <w:rPr>
          <w:color w:val="000000"/>
          <w:sz w:val="24"/>
          <w:szCs w:val="24"/>
          <w:lang w:val="en-GB"/>
        </w:rPr>
        <w:t xml:space="preserve"> </w:t>
      </w:r>
      <w:r w:rsidRPr="00DC6F16">
        <w:rPr>
          <w:b/>
          <w:color w:val="000000"/>
          <w:sz w:val="24"/>
          <w:szCs w:val="24"/>
          <w:lang w:val="en-GB"/>
        </w:rPr>
        <w:t>23</w:t>
      </w:r>
      <w:r w:rsidRPr="00DC6F16">
        <w:rPr>
          <w:color w:val="000000"/>
          <w:sz w:val="24"/>
          <w:szCs w:val="24"/>
          <w:lang w:val="en-GB"/>
        </w:rPr>
        <w:t xml:space="preserve">, 6708-6720, </w:t>
      </w:r>
      <w:proofErr w:type="gramStart"/>
      <w:r w:rsidRPr="00DC6F16">
        <w:rPr>
          <w:color w:val="000000"/>
          <w:sz w:val="24"/>
          <w:szCs w:val="24"/>
          <w:lang w:val="en-GB"/>
        </w:rPr>
        <w:t>doi:10.1158/1078-0432.CCR</w:t>
      </w:r>
      <w:proofErr w:type="gramEnd"/>
      <w:r w:rsidRPr="00DC6F16">
        <w:rPr>
          <w:color w:val="000000"/>
          <w:sz w:val="24"/>
          <w:szCs w:val="24"/>
          <w:lang w:val="en-GB"/>
        </w:rPr>
        <w:t>-17-0544 (2017).</w:t>
      </w:r>
    </w:p>
    <w:p w14:paraId="5D84C6E9"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DC6F16">
        <w:rPr>
          <w:color w:val="000000"/>
          <w:sz w:val="24"/>
          <w:szCs w:val="24"/>
          <w:lang w:val="en-GB"/>
        </w:rPr>
        <w:t>32</w:t>
      </w:r>
      <w:r w:rsidRPr="00DC6F16">
        <w:rPr>
          <w:color w:val="000000"/>
          <w:sz w:val="24"/>
          <w:szCs w:val="24"/>
          <w:lang w:val="en-GB"/>
        </w:rPr>
        <w:tab/>
        <w:t>Blanco-Heredia, J.</w:t>
      </w:r>
      <w:r w:rsidRPr="00DC6F16">
        <w:rPr>
          <w:i/>
          <w:color w:val="000000"/>
          <w:sz w:val="24"/>
          <w:szCs w:val="24"/>
          <w:lang w:val="en-GB"/>
        </w:rPr>
        <w:t xml:space="preserve"> et al.</w:t>
      </w:r>
      <w:r w:rsidRPr="00DC6F16">
        <w:rPr>
          <w:color w:val="000000"/>
          <w:sz w:val="24"/>
          <w:szCs w:val="24"/>
          <w:lang w:val="en-GB"/>
        </w:rPr>
        <w:t xml:space="preserve"> Converging and evolving immuno-genomic routes toward immune escape in breast cancer. </w:t>
      </w:r>
      <w:r w:rsidRPr="00DC6F16">
        <w:rPr>
          <w:i/>
          <w:color w:val="000000"/>
          <w:sz w:val="24"/>
          <w:szCs w:val="24"/>
          <w:lang w:val="en-GB"/>
        </w:rPr>
        <w:t xml:space="preserve">Nat </w:t>
      </w:r>
      <w:proofErr w:type="spellStart"/>
      <w:r w:rsidRPr="00DC6F16">
        <w:rPr>
          <w:i/>
          <w:color w:val="000000"/>
          <w:sz w:val="24"/>
          <w:szCs w:val="24"/>
          <w:lang w:val="en-GB"/>
        </w:rPr>
        <w:t>Commun</w:t>
      </w:r>
      <w:proofErr w:type="spellEnd"/>
      <w:r w:rsidRPr="00DC6F16">
        <w:rPr>
          <w:color w:val="000000"/>
          <w:sz w:val="24"/>
          <w:szCs w:val="24"/>
          <w:lang w:val="en-GB"/>
        </w:rPr>
        <w:t xml:space="preserve"> </w:t>
      </w:r>
      <w:r w:rsidRPr="00DC6F16">
        <w:rPr>
          <w:b/>
          <w:color w:val="000000"/>
          <w:sz w:val="24"/>
          <w:szCs w:val="24"/>
          <w:lang w:val="en-GB"/>
        </w:rPr>
        <w:t>15</w:t>
      </w:r>
      <w:r w:rsidRPr="00DC6F16">
        <w:rPr>
          <w:color w:val="000000"/>
          <w:sz w:val="24"/>
          <w:szCs w:val="24"/>
          <w:lang w:val="en-GB"/>
        </w:rPr>
        <w:t>, 1302, doi:10.1038/s41467-024-45292-1 (2024).</w:t>
      </w:r>
    </w:p>
    <w:p w14:paraId="49CFBE19"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DC6F16">
        <w:rPr>
          <w:color w:val="000000"/>
          <w:sz w:val="24"/>
          <w:szCs w:val="24"/>
          <w:lang w:val="en-GB"/>
        </w:rPr>
        <w:t>33</w:t>
      </w:r>
      <w:r w:rsidRPr="00DC6F16">
        <w:rPr>
          <w:color w:val="000000"/>
          <w:sz w:val="24"/>
          <w:szCs w:val="24"/>
          <w:lang w:val="en-GB"/>
        </w:rPr>
        <w:tab/>
        <w:t>Rose Brannon, A.</w:t>
      </w:r>
      <w:r w:rsidRPr="00DC6F16">
        <w:rPr>
          <w:i/>
          <w:color w:val="000000"/>
          <w:sz w:val="24"/>
          <w:szCs w:val="24"/>
          <w:lang w:val="en-GB"/>
        </w:rPr>
        <w:t xml:space="preserve"> et al.</w:t>
      </w:r>
      <w:r w:rsidRPr="00DC6F16">
        <w:rPr>
          <w:color w:val="000000"/>
          <w:sz w:val="24"/>
          <w:szCs w:val="24"/>
          <w:lang w:val="en-GB"/>
        </w:rPr>
        <w:t xml:space="preserve"> Enhanced specificity of clinical high-sensitivity </w:t>
      </w:r>
      <w:proofErr w:type="spellStart"/>
      <w:r w:rsidRPr="00DC6F16">
        <w:rPr>
          <w:color w:val="000000"/>
          <w:sz w:val="24"/>
          <w:szCs w:val="24"/>
          <w:lang w:val="en-GB"/>
        </w:rPr>
        <w:t>tumor</w:t>
      </w:r>
      <w:proofErr w:type="spellEnd"/>
      <w:r w:rsidRPr="00DC6F16">
        <w:rPr>
          <w:color w:val="000000"/>
          <w:sz w:val="24"/>
          <w:szCs w:val="24"/>
          <w:lang w:val="en-GB"/>
        </w:rPr>
        <w:t xml:space="preserve"> mutation profiling in cell-free DNA via paired normal sequencing using MSK-ACCESS. </w:t>
      </w:r>
      <w:r w:rsidRPr="00DC6F16">
        <w:rPr>
          <w:i/>
          <w:color w:val="000000"/>
          <w:sz w:val="24"/>
          <w:szCs w:val="24"/>
          <w:lang w:val="en-GB"/>
        </w:rPr>
        <w:t xml:space="preserve">Nat </w:t>
      </w:r>
      <w:proofErr w:type="spellStart"/>
      <w:r w:rsidRPr="00DC6F16">
        <w:rPr>
          <w:i/>
          <w:color w:val="000000"/>
          <w:sz w:val="24"/>
          <w:szCs w:val="24"/>
          <w:lang w:val="en-GB"/>
        </w:rPr>
        <w:t>Commun</w:t>
      </w:r>
      <w:proofErr w:type="spellEnd"/>
      <w:r w:rsidRPr="00DC6F16">
        <w:rPr>
          <w:color w:val="000000"/>
          <w:sz w:val="24"/>
          <w:szCs w:val="24"/>
          <w:lang w:val="en-GB"/>
        </w:rPr>
        <w:t xml:space="preserve"> </w:t>
      </w:r>
      <w:r w:rsidRPr="00DC6F16">
        <w:rPr>
          <w:b/>
          <w:color w:val="000000"/>
          <w:sz w:val="24"/>
          <w:szCs w:val="24"/>
          <w:lang w:val="en-GB"/>
        </w:rPr>
        <w:t>12</w:t>
      </w:r>
      <w:r w:rsidRPr="00DC6F16">
        <w:rPr>
          <w:color w:val="000000"/>
          <w:sz w:val="24"/>
          <w:szCs w:val="24"/>
          <w:lang w:val="en-GB"/>
        </w:rPr>
        <w:t>, 3770, doi:10.1038/s41467-021-24109-5 (2021).</w:t>
      </w:r>
    </w:p>
    <w:p w14:paraId="41BC9CAC" w14:textId="77777777" w:rsidR="00DC6F16" w:rsidRPr="00C75E16" w:rsidRDefault="00DC6F16" w:rsidP="00DC6F16">
      <w:pPr>
        <w:pBdr>
          <w:top w:val="nil"/>
          <w:left w:val="nil"/>
          <w:bottom w:val="nil"/>
          <w:right w:val="nil"/>
          <w:between w:val="nil"/>
        </w:pBdr>
        <w:spacing w:line="240" w:lineRule="auto"/>
        <w:ind w:left="720" w:hanging="720"/>
        <w:jc w:val="both"/>
        <w:rPr>
          <w:color w:val="000000"/>
          <w:sz w:val="24"/>
          <w:szCs w:val="24"/>
          <w:lang w:val="nl-NL"/>
        </w:rPr>
      </w:pPr>
      <w:r w:rsidRPr="00DC6F16">
        <w:rPr>
          <w:color w:val="000000"/>
          <w:sz w:val="24"/>
          <w:szCs w:val="24"/>
          <w:lang w:val="en-GB"/>
        </w:rPr>
        <w:t>34</w:t>
      </w:r>
      <w:r w:rsidRPr="00DC6F16">
        <w:rPr>
          <w:color w:val="000000"/>
          <w:sz w:val="24"/>
          <w:szCs w:val="24"/>
          <w:lang w:val="en-GB"/>
        </w:rPr>
        <w:tab/>
      </w:r>
      <w:proofErr w:type="spellStart"/>
      <w:r w:rsidRPr="00DC6F16">
        <w:rPr>
          <w:color w:val="000000"/>
          <w:sz w:val="24"/>
          <w:szCs w:val="24"/>
          <w:lang w:val="en-GB"/>
        </w:rPr>
        <w:t>Agostinetto</w:t>
      </w:r>
      <w:proofErr w:type="spellEnd"/>
      <w:r w:rsidRPr="00DC6F16">
        <w:rPr>
          <w:color w:val="000000"/>
          <w:sz w:val="24"/>
          <w:szCs w:val="24"/>
          <w:lang w:val="en-GB"/>
        </w:rPr>
        <w:t xml:space="preserve">, E., Nader-Marta, G. &amp; </w:t>
      </w:r>
      <w:proofErr w:type="spellStart"/>
      <w:r w:rsidRPr="00DC6F16">
        <w:rPr>
          <w:color w:val="000000"/>
          <w:sz w:val="24"/>
          <w:szCs w:val="24"/>
          <w:lang w:val="en-GB"/>
        </w:rPr>
        <w:t>Ignatiadis</w:t>
      </w:r>
      <w:proofErr w:type="spellEnd"/>
      <w:r w:rsidRPr="00DC6F16">
        <w:rPr>
          <w:color w:val="000000"/>
          <w:sz w:val="24"/>
          <w:szCs w:val="24"/>
          <w:lang w:val="en-GB"/>
        </w:rPr>
        <w:t xml:space="preserve">, M. Circulating </w:t>
      </w:r>
      <w:proofErr w:type="spellStart"/>
      <w:r w:rsidRPr="00DC6F16">
        <w:rPr>
          <w:color w:val="000000"/>
          <w:sz w:val="24"/>
          <w:szCs w:val="24"/>
          <w:lang w:val="en-GB"/>
        </w:rPr>
        <w:t>tumor</w:t>
      </w:r>
      <w:proofErr w:type="spellEnd"/>
      <w:r w:rsidRPr="00DC6F16">
        <w:rPr>
          <w:color w:val="000000"/>
          <w:sz w:val="24"/>
          <w:szCs w:val="24"/>
          <w:lang w:val="en-GB"/>
        </w:rPr>
        <w:t xml:space="preserve"> DNA in breast cancer: a biomarker for patient selection. </w:t>
      </w:r>
      <w:proofErr w:type="spellStart"/>
      <w:r w:rsidRPr="00C75E16">
        <w:rPr>
          <w:i/>
          <w:color w:val="000000"/>
          <w:sz w:val="24"/>
          <w:szCs w:val="24"/>
          <w:lang w:val="nl-NL"/>
        </w:rPr>
        <w:t>Curr</w:t>
      </w:r>
      <w:proofErr w:type="spellEnd"/>
      <w:r w:rsidRPr="00C75E16">
        <w:rPr>
          <w:i/>
          <w:color w:val="000000"/>
          <w:sz w:val="24"/>
          <w:szCs w:val="24"/>
          <w:lang w:val="nl-NL"/>
        </w:rPr>
        <w:t xml:space="preserve"> </w:t>
      </w:r>
      <w:proofErr w:type="spellStart"/>
      <w:r w:rsidRPr="00C75E16">
        <w:rPr>
          <w:i/>
          <w:color w:val="000000"/>
          <w:sz w:val="24"/>
          <w:szCs w:val="24"/>
          <w:lang w:val="nl-NL"/>
        </w:rPr>
        <w:t>Opin</w:t>
      </w:r>
      <w:proofErr w:type="spellEnd"/>
      <w:r w:rsidRPr="00C75E16">
        <w:rPr>
          <w:i/>
          <w:color w:val="000000"/>
          <w:sz w:val="24"/>
          <w:szCs w:val="24"/>
          <w:lang w:val="nl-NL"/>
        </w:rPr>
        <w:t xml:space="preserve"> </w:t>
      </w:r>
      <w:proofErr w:type="spellStart"/>
      <w:r w:rsidRPr="00C75E16">
        <w:rPr>
          <w:i/>
          <w:color w:val="000000"/>
          <w:sz w:val="24"/>
          <w:szCs w:val="24"/>
          <w:lang w:val="nl-NL"/>
        </w:rPr>
        <w:t>Oncol</w:t>
      </w:r>
      <w:proofErr w:type="spellEnd"/>
      <w:r w:rsidRPr="00C75E16">
        <w:rPr>
          <w:color w:val="000000"/>
          <w:sz w:val="24"/>
          <w:szCs w:val="24"/>
          <w:lang w:val="nl-NL"/>
        </w:rPr>
        <w:t xml:space="preserve"> </w:t>
      </w:r>
      <w:r w:rsidRPr="00C75E16">
        <w:rPr>
          <w:b/>
          <w:color w:val="000000"/>
          <w:sz w:val="24"/>
          <w:szCs w:val="24"/>
          <w:lang w:val="nl-NL"/>
        </w:rPr>
        <w:t>35</w:t>
      </w:r>
      <w:r w:rsidRPr="00C75E16">
        <w:rPr>
          <w:color w:val="000000"/>
          <w:sz w:val="24"/>
          <w:szCs w:val="24"/>
          <w:lang w:val="nl-NL"/>
        </w:rPr>
        <w:t>, 426-435, doi:10.1097/CCO.0000000000000964 (2023).</w:t>
      </w:r>
    </w:p>
    <w:p w14:paraId="7BD35948"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C75E16">
        <w:rPr>
          <w:color w:val="000000"/>
          <w:sz w:val="24"/>
          <w:szCs w:val="24"/>
          <w:lang w:val="nl-NL"/>
        </w:rPr>
        <w:lastRenderedPageBreak/>
        <w:t>35</w:t>
      </w:r>
      <w:r w:rsidRPr="00C75E16">
        <w:rPr>
          <w:color w:val="000000"/>
          <w:sz w:val="24"/>
          <w:szCs w:val="24"/>
          <w:lang w:val="nl-NL"/>
        </w:rPr>
        <w:tab/>
        <w:t>Nader-Marta, G.</w:t>
      </w:r>
      <w:r w:rsidRPr="00C75E16">
        <w:rPr>
          <w:i/>
          <w:color w:val="000000"/>
          <w:sz w:val="24"/>
          <w:szCs w:val="24"/>
          <w:lang w:val="nl-NL"/>
        </w:rPr>
        <w:t xml:space="preserve"> et al.</w:t>
      </w:r>
      <w:r w:rsidRPr="00C75E16">
        <w:rPr>
          <w:color w:val="000000"/>
          <w:sz w:val="24"/>
          <w:szCs w:val="24"/>
          <w:lang w:val="nl-NL"/>
        </w:rPr>
        <w:t xml:space="preserve"> </w:t>
      </w:r>
      <w:r w:rsidRPr="00DC6F16">
        <w:rPr>
          <w:color w:val="000000"/>
          <w:sz w:val="24"/>
          <w:szCs w:val="24"/>
          <w:lang w:val="en-GB"/>
        </w:rPr>
        <w:t xml:space="preserve">Circulating </w:t>
      </w:r>
      <w:proofErr w:type="spellStart"/>
      <w:r w:rsidRPr="00DC6F16">
        <w:rPr>
          <w:color w:val="000000"/>
          <w:sz w:val="24"/>
          <w:szCs w:val="24"/>
          <w:lang w:val="en-GB"/>
        </w:rPr>
        <w:t>tumor</w:t>
      </w:r>
      <w:proofErr w:type="spellEnd"/>
      <w:r w:rsidRPr="00DC6F16">
        <w:rPr>
          <w:color w:val="000000"/>
          <w:sz w:val="24"/>
          <w:szCs w:val="24"/>
          <w:lang w:val="en-GB"/>
        </w:rPr>
        <w:t xml:space="preserve"> DNA for predicting recurrence in patients with operable breast cancer: a systematic review and meta-analysis. </w:t>
      </w:r>
      <w:r w:rsidRPr="00DC6F16">
        <w:rPr>
          <w:i/>
          <w:color w:val="000000"/>
          <w:sz w:val="24"/>
          <w:szCs w:val="24"/>
          <w:lang w:val="en-GB"/>
        </w:rPr>
        <w:t>ESMO Open</w:t>
      </w:r>
      <w:r w:rsidRPr="00DC6F16">
        <w:rPr>
          <w:color w:val="000000"/>
          <w:sz w:val="24"/>
          <w:szCs w:val="24"/>
          <w:lang w:val="en-GB"/>
        </w:rPr>
        <w:t xml:space="preserve"> </w:t>
      </w:r>
      <w:r w:rsidRPr="00DC6F16">
        <w:rPr>
          <w:b/>
          <w:color w:val="000000"/>
          <w:sz w:val="24"/>
          <w:szCs w:val="24"/>
          <w:lang w:val="en-GB"/>
        </w:rPr>
        <w:t>9</w:t>
      </w:r>
      <w:r w:rsidRPr="00DC6F16">
        <w:rPr>
          <w:color w:val="000000"/>
          <w:sz w:val="24"/>
          <w:szCs w:val="24"/>
          <w:lang w:val="en-GB"/>
        </w:rPr>
        <w:t xml:space="preserve">, 102390, </w:t>
      </w:r>
      <w:proofErr w:type="gramStart"/>
      <w:r w:rsidRPr="00DC6F16">
        <w:rPr>
          <w:color w:val="000000"/>
          <w:sz w:val="24"/>
          <w:szCs w:val="24"/>
          <w:lang w:val="en-GB"/>
        </w:rPr>
        <w:t>doi:10.1016/j.esmoop</w:t>
      </w:r>
      <w:proofErr w:type="gramEnd"/>
      <w:r w:rsidRPr="00DC6F16">
        <w:rPr>
          <w:color w:val="000000"/>
          <w:sz w:val="24"/>
          <w:szCs w:val="24"/>
          <w:lang w:val="en-GB"/>
        </w:rPr>
        <w:t>.2024.102390 (2024).</w:t>
      </w:r>
    </w:p>
    <w:p w14:paraId="76152773"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DC6F16">
        <w:rPr>
          <w:color w:val="000000"/>
          <w:sz w:val="24"/>
          <w:szCs w:val="24"/>
          <w:lang w:val="en-GB"/>
        </w:rPr>
        <w:t>36</w:t>
      </w:r>
      <w:r w:rsidRPr="00DC6F16">
        <w:rPr>
          <w:color w:val="000000"/>
          <w:sz w:val="24"/>
          <w:szCs w:val="24"/>
          <w:lang w:val="en-GB"/>
        </w:rPr>
        <w:tab/>
        <w:t xml:space="preserve">Thierry, A. R., El </w:t>
      </w:r>
      <w:proofErr w:type="spellStart"/>
      <w:r w:rsidRPr="00DC6F16">
        <w:rPr>
          <w:color w:val="000000"/>
          <w:sz w:val="24"/>
          <w:szCs w:val="24"/>
          <w:lang w:val="en-GB"/>
        </w:rPr>
        <w:t>Messaoudi</w:t>
      </w:r>
      <w:proofErr w:type="spellEnd"/>
      <w:r w:rsidRPr="00DC6F16">
        <w:rPr>
          <w:color w:val="000000"/>
          <w:sz w:val="24"/>
          <w:szCs w:val="24"/>
          <w:lang w:val="en-GB"/>
        </w:rPr>
        <w:t xml:space="preserve">, S., Gahan, P. B., Anker, P. &amp; </w:t>
      </w:r>
      <w:proofErr w:type="spellStart"/>
      <w:r w:rsidRPr="00DC6F16">
        <w:rPr>
          <w:color w:val="000000"/>
          <w:sz w:val="24"/>
          <w:szCs w:val="24"/>
          <w:lang w:val="en-GB"/>
        </w:rPr>
        <w:t>Stroun</w:t>
      </w:r>
      <w:proofErr w:type="spellEnd"/>
      <w:r w:rsidRPr="00DC6F16">
        <w:rPr>
          <w:color w:val="000000"/>
          <w:sz w:val="24"/>
          <w:szCs w:val="24"/>
          <w:lang w:val="en-GB"/>
        </w:rPr>
        <w:t xml:space="preserve">, M. Origins, structures, and functions of circulating DNA in oncology. </w:t>
      </w:r>
      <w:r w:rsidRPr="00DC6F16">
        <w:rPr>
          <w:i/>
          <w:color w:val="000000"/>
          <w:sz w:val="24"/>
          <w:szCs w:val="24"/>
          <w:lang w:val="en-GB"/>
        </w:rPr>
        <w:t>Cancer Metastasis Rev</w:t>
      </w:r>
      <w:r w:rsidRPr="00DC6F16">
        <w:rPr>
          <w:color w:val="000000"/>
          <w:sz w:val="24"/>
          <w:szCs w:val="24"/>
          <w:lang w:val="en-GB"/>
        </w:rPr>
        <w:t xml:space="preserve"> </w:t>
      </w:r>
      <w:r w:rsidRPr="00DC6F16">
        <w:rPr>
          <w:b/>
          <w:color w:val="000000"/>
          <w:sz w:val="24"/>
          <w:szCs w:val="24"/>
          <w:lang w:val="en-GB"/>
        </w:rPr>
        <w:t>35</w:t>
      </w:r>
      <w:r w:rsidRPr="00DC6F16">
        <w:rPr>
          <w:color w:val="000000"/>
          <w:sz w:val="24"/>
          <w:szCs w:val="24"/>
          <w:lang w:val="en-GB"/>
        </w:rPr>
        <w:t>, 347-376, doi:10.1007/s10555-016-9629-x (2016).</w:t>
      </w:r>
    </w:p>
    <w:p w14:paraId="24975034"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DC6F16">
        <w:rPr>
          <w:color w:val="000000"/>
          <w:sz w:val="24"/>
          <w:szCs w:val="24"/>
          <w:lang w:val="en-GB"/>
        </w:rPr>
        <w:t>37</w:t>
      </w:r>
      <w:r w:rsidRPr="00DC6F16">
        <w:rPr>
          <w:color w:val="000000"/>
          <w:sz w:val="24"/>
          <w:szCs w:val="24"/>
          <w:lang w:val="en-GB"/>
        </w:rPr>
        <w:tab/>
      </w:r>
      <w:proofErr w:type="spellStart"/>
      <w:r w:rsidRPr="00DC6F16">
        <w:rPr>
          <w:color w:val="000000"/>
          <w:sz w:val="24"/>
          <w:szCs w:val="24"/>
          <w:lang w:val="en-GB"/>
        </w:rPr>
        <w:t>Mouliere</w:t>
      </w:r>
      <w:proofErr w:type="spellEnd"/>
      <w:r w:rsidRPr="00DC6F16">
        <w:rPr>
          <w:color w:val="000000"/>
          <w:sz w:val="24"/>
          <w:szCs w:val="24"/>
          <w:lang w:val="en-GB"/>
        </w:rPr>
        <w:t>, F.</w:t>
      </w:r>
      <w:r w:rsidRPr="00DC6F16">
        <w:rPr>
          <w:i/>
          <w:color w:val="000000"/>
          <w:sz w:val="24"/>
          <w:szCs w:val="24"/>
          <w:lang w:val="en-GB"/>
        </w:rPr>
        <w:t xml:space="preserve"> et al.</w:t>
      </w:r>
      <w:r w:rsidRPr="00DC6F16">
        <w:rPr>
          <w:color w:val="000000"/>
          <w:sz w:val="24"/>
          <w:szCs w:val="24"/>
          <w:lang w:val="en-GB"/>
        </w:rPr>
        <w:t xml:space="preserve"> Enhanced detection of circulating </w:t>
      </w:r>
      <w:proofErr w:type="spellStart"/>
      <w:r w:rsidRPr="00DC6F16">
        <w:rPr>
          <w:color w:val="000000"/>
          <w:sz w:val="24"/>
          <w:szCs w:val="24"/>
          <w:lang w:val="en-GB"/>
        </w:rPr>
        <w:t>tumor</w:t>
      </w:r>
      <w:proofErr w:type="spellEnd"/>
      <w:r w:rsidRPr="00DC6F16">
        <w:rPr>
          <w:color w:val="000000"/>
          <w:sz w:val="24"/>
          <w:szCs w:val="24"/>
          <w:lang w:val="en-GB"/>
        </w:rPr>
        <w:t xml:space="preserve"> DNA by fragment size analysis. </w:t>
      </w:r>
      <w:r w:rsidRPr="00DC6F16">
        <w:rPr>
          <w:i/>
          <w:color w:val="000000"/>
          <w:sz w:val="24"/>
          <w:szCs w:val="24"/>
          <w:lang w:val="en-GB"/>
        </w:rPr>
        <w:t xml:space="preserve">Sci </w:t>
      </w:r>
      <w:proofErr w:type="spellStart"/>
      <w:r w:rsidRPr="00DC6F16">
        <w:rPr>
          <w:i/>
          <w:color w:val="000000"/>
          <w:sz w:val="24"/>
          <w:szCs w:val="24"/>
          <w:lang w:val="en-GB"/>
        </w:rPr>
        <w:t>Transl</w:t>
      </w:r>
      <w:proofErr w:type="spellEnd"/>
      <w:r w:rsidRPr="00DC6F16">
        <w:rPr>
          <w:i/>
          <w:color w:val="000000"/>
          <w:sz w:val="24"/>
          <w:szCs w:val="24"/>
          <w:lang w:val="en-GB"/>
        </w:rPr>
        <w:t xml:space="preserve"> Med</w:t>
      </w:r>
      <w:r w:rsidRPr="00DC6F16">
        <w:rPr>
          <w:color w:val="000000"/>
          <w:sz w:val="24"/>
          <w:szCs w:val="24"/>
          <w:lang w:val="en-GB"/>
        </w:rPr>
        <w:t xml:space="preserve"> </w:t>
      </w:r>
      <w:r w:rsidRPr="00DC6F16">
        <w:rPr>
          <w:b/>
          <w:color w:val="000000"/>
          <w:sz w:val="24"/>
          <w:szCs w:val="24"/>
          <w:lang w:val="en-GB"/>
        </w:rPr>
        <w:t>10</w:t>
      </w:r>
      <w:r w:rsidRPr="00DC6F16">
        <w:rPr>
          <w:color w:val="000000"/>
          <w:sz w:val="24"/>
          <w:szCs w:val="24"/>
          <w:lang w:val="en-GB"/>
        </w:rPr>
        <w:t>, doi:10.1126/</w:t>
      </w:r>
      <w:proofErr w:type="gramStart"/>
      <w:r w:rsidRPr="00DC6F16">
        <w:rPr>
          <w:color w:val="000000"/>
          <w:sz w:val="24"/>
          <w:szCs w:val="24"/>
          <w:lang w:val="en-GB"/>
        </w:rPr>
        <w:t>scitranslmed.aat</w:t>
      </w:r>
      <w:proofErr w:type="gramEnd"/>
      <w:r w:rsidRPr="00DC6F16">
        <w:rPr>
          <w:color w:val="000000"/>
          <w:sz w:val="24"/>
          <w:szCs w:val="24"/>
          <w:lang w:val="en-GB"/>
        </w:rPr>
        <w:t>4921 (2018).</w:t>
      </w:r>
    </w:p>
    <w:p w14:paraId="5BECA43E"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DC6F16">
        <w:rPr>
          <w:color w:val="000000"/>
          <w:sz w:val="24"/>
          <w:szCs w:val="24"/>
          <w:lang w:val="en-GB"/>
        </w:rPr>
        <w:t>38</w:t>
      </w:r>
      <w:r w:rsidRPr="00DC6F16">
        <w:rPr>
          <w:color w:val="000000"/>
          <w:sz w:val="24"/>
          <w:szCs w:val="24"/>
          <w:lang w:val="en-GB"/>
        </w:rPr>
        <w:tab/>
      </w:r>
      <w:proofErr w:type="spellStart"/>
      <w:r w:rsidRPr="00DC6F16">
        <w:rPr>
          <w:color w:val="000000"/>
          <w:sz w:val="24"/>
          <w:szCs w:val="24"/>
          <w:lang w:val="en-GB"/>
        </w:rPr>
        <w:t>Magbanua</w:t>
      </w:r>
      <w:proofErr w:type="spellEnd"/>
      <w:r w:rsidRPr="00DC6F16">
        <w:rPr>
          <w:color w:val="000000"/>
          <w:sz w:val="24"/>
          <w:szCs w:val="24"/>
          <w:lang w:val="en-GB"/>
        </w:rPr>
        <w:t>, M. J. M.</w:t>
      </w:r>
      <w:r w:rsidRPr="00DC6F16">
        <w:rPr>
          <w:i/>
          <w:color w:val="000000"/>
          <w:sz w:val="24"/>
          <w:szCs w:val="24"/>
          <w:lang w:val="en-GB"/>
        </w:rPr>
        <w:t xml:space="preserve"> et al.</w:t>
      </w:r>
      <w:r w:rsidRPr="00DC6F16">
        <w:rPr>
          <w:color w:val="000000"/>
          <w:sz w:val="24"/>
          <w:szCs w:val="24"/>
          <w:lang w:val="en-GB"/>
        </w:rPr>
        <w:t xml:space="preserve"> Circulating </w:t>
      </w:r>
      <w:proofErr w:type="spellStart"/>
      <w:r w:rsidRPr="00DC6F16">
        <w:rPr>
          <w:color w:val="000000"/>
          <w:sz w:val="24"/>
          <w:szCs w:val="24"/>
          <w:lang w:val="en-GB"/>
        </w:rPr>
        <w:t>tumor</w:t>
      </w:r>
      <w:proofErr w:type="spellEnd"/>
      <w:r w:rsidRPr="00DC6F16">
        <w:rPr>
          <w:color w:val="000000"/>
          <w:sz w:val="24"/>
          <w:szCs w:val="24"/>
          <w:lang w:val="en-GB"/>
        </w:rPr>
        <w:t xml:space="preserve"> DNA in neoadjuvant-treated breast cancer reflects response and survival. </w:t>
      </w:r>
      <w:r w:rsidRPr="00DC6F16">
        <w:rPr>
          <w:i/>
          <w:color w:val="000000"/>
          <w:sz w:val="24"/>
          <w:szCs w:val="24"/>
          <w:lang w:val="en-GB"/>
        </w:rPr>
        <w:t>Ann Oncol</w:t>
      </w:r>
      <w:r w:rsidRPr="00DC6F16">
        <w:rPr>
          <w:color w:val="000000"/>
          <w:sz w:val="24"/>
          <w:szCs w:val="24"/>
          <w:lang w:val="en-GB"/>
        </w:rPr>
        <w:t xml:space="preserve"> </w:t>
      </w:r>
      <w:r w:rsidRPr="00DC6F16">
        <w:rPr>
          <w:b/>
          <w:color w:val="000000"/>
          <w:sz w:val="24"/>
          <w:szCs w:val="24"/>
          <w:lang w:val="en-GB"/>
        </w:rPr>
        <w:t>32</w:t>
      </w:r>
      <w:r w:rsidRPr="00DC6F16">
        <w:rPr>
          <w:color w:val="000000"/>
          <w:sz w:val="24"/>
          <w:szCs w:val="24"/>
          <w:lang w:val="en-GB"/>
        </w:rPr>
        <w:t xml:space="preserve">, 229-239, </w:t>
      </w:r>
      <w:proofErr w:type="gramStart"/>
      <w:r w:rsidRPr="00DC6F16">
        <w:rPr>
          <w:color w:val="000000"/>
          <w:sz w:val="24"/>
          <w:szCs w:val="24"/>
          <w:lang w:val="en-GB"/>
        </w:rPr>
        <w:t>doi:10.1016/j.annonc</w:t>
      </w:r>
      <w:proofErr w:type="gramEnd"/>
      <w:r w:rsidRPr="00DC6F16">
        <w:rPr>
          <w:color w:val="000000"/>
          <w:sz w:val="24"/>
          <w:szCs w:val="24"/>
          <w:lang w:val="en-GB"/>
        </w:rPr>
        <w:t>.2020.11.007 (2021).</w:t>
      </w:r>
    </w:p>
    <w:p w14:paraId="2065D80F"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DC6F16">
        <w:rPr>
          <w:color w:val="000000"/>
          <w:sz w:val="24"/>
          <w:szCs w:val="24"/>
          <w:lang w:val="en-GB"/>
        </w:rPr>
        <w:t>39</w:t>
      </w:r>
      <w:r w:rsidRPr="00DC6F16">
        <w:rPr>
          <w:color w:val="000000"/>
          <w:sz w:val="24"/>
          <w:szCs w:val="24"/>
          <w:lang w:val="en-GB"/>
        </w:rPr>
        <w:tab/>
      </w:r>
      <w:proofErr w:type="spellStart"/>
      <w:r w:rsidRPr="00DC6F16">
        <w:rPr>
          <w:color w:val="000000"/>
          <w:sz w:val="24"/>
          <w:szCs w:val="24"/>
          <w:lang w:val="en-GB"/>
        </w:rPr>
        <w:t>Cailleux</w:t>
      </w:r>
      <w:proofErr w:type="spellEnd"/>
      <w:r w:rsidRPr="00DC6F16">
        <w:rPr>
          <w:color w:val="000000"/>
          <w:sz w:val="24"/>
          <w:szCs w:val="24"/>
          <w:lang w:val="en-GB"/>
        </w:rPr>
        <w:t>, F.</w:t>
      </w:r>
      <w:r w:rsidRPr="00DC6F16">
        <w:rPr>
          <w:i/>
          <w:color w:val="000000"/>
          <w:sz w:val="24"/>
          <w:szCs w:val="24"/>
          <w:lang w:val="en-GB"/>
        </w:rPr>
        <w:t xml:space="preserve"> et al.</w:t>
      </w:r>
      <w:r w:rsidRPr="00DC6F16">
        <w:rPr>
          <w:color w:val="000000"/>
          <w:sz w:val="24"/>
          <w:szCs w:val="24"/>
          <w:lang w:val="en-GB"/>
        </w:rPr>
        <w:t xml:space="preserve"> Circulating </w:t>
      </w:r>
      <w:proofErr w:type="spellStart"/>
      <w:r w:rsidRPr="00DC6F16">
        <w:rPr>
          <w:color w:val="000000"/>
          <w:sz w:val="24"/>
          <w:szCs w:val="24"/>
          <w:lang w:val="en-GB"/>
        </w:rPr>
        <w:t>Tumor</w:t>
      </w:r>
      <w:proofErr w:type="spellEnd"/>
      <w:r w:rsidRPr="00DC6F16">
        <w:rPr>
          <w:color w:val="000000"/>
          <w:sz w:val="24"/>
          <w:szCs w:val="24"/>
          <w:lang w:val="en-GB"/>
        </w:rPr>
        <w:t xml:space="preserve"> DNA After Neoadjuvant Chemotherapy in Breast Cancer Is Associated </w:t>
      </w:r>
      <w:proofErr w:type="gramStart"/>
      <w:r w:rsidRPr="00DC6F16">
        <w:rPr>
          <w:color w:val="000000"/>
          <w:sz w:val="24"/>
          <w:szCs w:val="24"/>
          <w:lang w:val="en-GB"/>
        </w:rPr>
        <w:t>With</w:t>
      </w:r>
      <w:proofErr w:type="gramEnd"/>
      <w:r w:rsidRPr="00DC6F16">
        <w:rPr>
          <w:color w:val="000000"/>
          <w:sz w:val="24"/>
          <w:szCs w:val="24"/>
          <w:lang w:val="en-GB"/>
        </w:rPr>
        <w:t xml:space="preserve"> Disease Relapse. </w:t>
      </w:r>
      <w:r w:rsidRPr="00DC6F16">
        <w:rPr>
          <w:i/>
          <w:color w:val="000000"/>
          <w:sz w:val="24"/>
          <w:szCs w:val="24"/>
          <w:lang w:val="en-GB"/>
        </w:rPr>
        <w:t>JCO Precis Oncol</w:t>
      </w:r>
      <w:r w:rsidRPr="00DC6F16">
        <w:rPr>
          <w:color w:val="000000"/>
          <w:sz w:val="24"/>
          <w:szCs w:val="24"/>
          <w:lang w:val="en-GB"/>
        </w:rPr>
        <w:t xml:space="preserve"> </w:t>
      </w:r>
      <w:r w:rsidRPr="00DC6F16">
        <w:rPr>
          <w:b/>
          <w:color w:val="000000"/>
          <w:sz w:val="24"/>
          <w:szCs w:val="24"/>
          <w:lang w:val="en-GB"/>
        </w:rPr>
        <w:t>6</w:t>
      </w:r>
      <w:r w:rsidRPr="00DC6F16">
        <w:rPr>
          <w:color w:val="000000"/>
          <w:sz w:val="24"/>
          <w:szCs w:val="24"/>
          <w:lang w:val="en-GB"/>
        </w:rPr>
        <w:t>, e2200148, doi:10.1200/PO.22.00148 (2022).</w:t>
      </w:r>
    </w:p>
    <w:p w14:paraId="7E1E82C0"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DC6F16">
        <w:rPr>
          <w:color w:val="000000"/>
          <w:sz w:val="24"/>
          <w:szCs w:val="24"/>
          <w:lang w:val="en-GB"/>
        </w:rPr>
        <w:t>40</w:t>
      </w:r>
      <w:r w:rsidRPr="00DC6F16">
        <w:rPr>
          <w:color w:val="000000"/>
          <w:sz w:val="24"/>
          <w:szCs w:val="24"/>
          <w:lang w:val="en-GB"/>
        </w:rPr>
        <w:tab/>
        <w:t>Abbosh, C.</w:t>
      </w:r>
      <w:r w:rsidRPr="00DC6F16">
        <w:rPr>
          <w:i/>
          <w:color w:val="000000"/>
          <w:sz w:val="24"/>
          <w:szCs w:val="24"/>
          <w:lang w:val="en-GB"/>
        </w:rPr>
        <w:t xml:space="preserve"> et al.</w:t>
      </w:r>
      <w:r w:rsidRPr="00DC6F16">
        <w:rPr>
          <w:color w:val="000000"/>
          <w:sz w:val="24"/>
          <w:szCs w:val="24"/>
          <w:lang w:val="en-GB"/>
        </w:rPr>
        <w:t xml:space="preserve"> Phylogenetic </w:t>
      </w:r>
      <w:proofErr w:type="spellStart"/>
      <w:r w:rsidRPr="00DC6F16">
        <w:rPr>
          <w:color w:val="000000"/>
          <w:sz w:val="24"/>
          <w:szCs w:val="24"/>
          <w:lang w:val="en-GB"/>
        </w:rPr>
        <w:t>ctDNA</w:t>
      </w:r>
      <w:proofErr w:type="spellEnd"/>
      <w:r w:rsidRPr="00DC6F16">
        <w:rPr>
          <w:color w:val="000000"/>
          <w:sz w:val="24"/>
          <w:szCs w:val="24"/>
          <w:lang w:val="en-GB"/>
        </w:rPr>
        <w:t xml:space="preserve"> analysis depicts early-stage lung cancer evolution. </w:t>
      </w:r>
      <w:r w:rsidRPr="00DC6F16">
        <w:rPr>
          <w:i/>
          <w:color w:val="000000"/>
          <w:sz w:val="24"/>
          <w:szCs w:val="24"/>
          <w:lang w:val="en-GB"/>
        </w:rPr>
        <w:t>Nature</w:t>
      </w:r>
      <w:r w:rsidRPr="00DC6F16">
        <w:rPr>
          <w:color w:val="000000"/>
          <w:sz w:val="24"/>
          <w:szCs w:val="24"/>
          <w:lang w:val="en-GB"/>
        </w:rPr>
        <w:t xml:space="preserve"> </w:t>
      </w:r>
      <w:r w:rsidRPr="00DC6F16">
        <w:rPr>
          <w:b/>
          <w:color w:val="000000"/>
          <w:sz w:val="24"/>
          <w:szCs w:val="24"/>
          <w:lang w:val="en-GB"/>
        </w:rPr>
        <w:t>545</w:t>
      </w:r>
      <w:r w:rsidRPr="00DC6F16">
        <w:rPr>
          <w:color w:val="000000"/>
          <w:sz w:val="24"/>
          <w:szCs w:val="24"/>
          <w:lang w:val="en-GB"/>
        </w:rPr>
        <w:t>, 446-451, doi:10.1038/nature22364 (2017).</w:t>
      </w:r>
    </w:p>
    <w:p w14:paraId="738AEEA4"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5307C5">
        <w:rPr>
          <w:color w:val="000000"/>
          <w:sz w:val="24"/>
          <w:szCs w:val="24"/>
          <w:lang w:val="nl-NL"/>
        </w:rPr>
        <w:t>41</w:t>
      </w:r>
      <w:r w:rsidRPr="005307C5">
        <w:rPr>
          <w:color w:val="000000"/>
          <w:sz w:val="24"/>
          <w:szCs w:val="24"/>
          <w:lang w:val="nl-NL"/>
        </w:rPr>
        <w:tab/>
        <w:t>Parsons, H. A.</w:t>
      </w:r>
      <w:r w:rsidRPr="005307C5">
        <w:rPr>
          <w:i/>
          <w:color w:val="000000"/>
          <w:sz w:val="24"/>
          <w:szCs w:val="24"/>
          <w:lang w:val="nl-NL"/>
        </w:rPr>
        <w:t xml:space="preserve"> et al.</w:t>
      </w:r>
      <w:r w:rsidRPr="005307C5">
        <w:rPr>
          <w:color w:val="000000"/>
          <w:sz w:val="24"/>
          <w:szCs w:val="24"/>
          <w:lang w:val="nl-NL"/>
        </w:rPr>
        <w:t xml:space="preserve"> </w:t>
      </w:r>
      <w:r w:rsidRPr="00DC6F16">
        <w:rPr>
          <w:color w:val="000000"/>
          <w:sz w:val="24"/>
          <w:szCs w:val="24"/>
          <w:lang w:val="en-GB"/>
        </w:rPr>
        <w:t xml:space="preserve">Sensitive Detection of Minimal Residual Disease in Patients Treated for Early-Stage Breast Cancer. </w:t>
      </w:r>
      <w:r w:rsidRPr="00DC6F16">
        <w:rPr>
          <w:i/>
          <w:color w:val="000000"/>
          <w:sz w:val="24"/>
          <w:szCs w:val="24"/>
          <w:lang w:val="en-GB"/>
        </w:rPr>
        <w:t>Clin Cancer Res</w:t>
      </w:r>
      <w:r w:rsidRPr="00DC6F16">
        <w:rPr>
          <w:color w:val="000000"/>
          <w:sz w:val="24"/>
          <w:szCs w:val="24"/>
          <w:lang w:val="en-GB"/>
        </w:rPr>
        <w:t xml:space="preserve"> </w:t>
      </w:r>
      <w:r w:rsidRPr="00DC6F16">
        <w:rPr>
          <w:b/>
          <w:color w:val="000000"/>
          <w:sz w:val="24"/>
          <w:szCs w:val="24"/>
          <w:lang w:val="en-GB"/>
        </w:rPr>
        <w:t>26</w:t>
      </w:r>
      <w:r w:rsidRPr="00DC6F16">
        <w:rPr>
          <w:color w:val="000000"/>
          <w:sz w:val="24"/>
          <w:szCs w:val="24"/>
          <w:lang w:val="en-GB"/>
        </w:rPr>
        <w:t xml:space="preserve">, 2556-2564, </w:t>
      </w:r>
      <w:proofErr w:type="gramStart"/>
      <w:r w:rsidRPr="00DC6F16">
        <w:rPr>
          <w:color w:val="000000"/>
          <w:sz w:val="24"/>
          <w:szCs w:val="24"/>
          <w:lang w:val="en-GB"/>
        </w:rPr>
        <w:t>doi:10.1158/1078-0432.CCR</w:t>
      </w:r>
      <w:proofErr w:type="gramEnd"/>
      <w:r w:rsidRPr="00DC6F16">
        <w:rPr>
          <w:color w:val="000000"/>
          <w:sz w:val="24"/>
          <w:szCs w:val="24"/>
          <w:lang w:val="en-GB"/>
        </w:rPr>
        <w:t>-19-3005 (2020).</w:t>
      </w:r>
    </w:p>
    <w:p w14:paraId="33F20330"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DC6F16">
        <w:rPr>
          <w:color w:val="000000"/>
          <w:sz w:val="24"/>
          <w:szCs w:val="24"/>
          <w:lang w:val="en-GB"/>
        </w:rPr>
        <w:t>42</w:t>
      </w:r>
      <w:r w:rsidRPr="00DC6F16">
        <w:rPr>
          <w:color w:val="000000"/>
          <w:sz w:val="24"/>
          <w:szCs w:val="24"/>
          <w:lang w:val="en-GB"/>
        </w:rPr>
        <w:tab/>
        <w:t>Coakley, M.</w:t>
      </w:r>
      <w:r w:rsidRPr="00DC6F16">
        <w:rPr>
          <w:i/>
          <w:color w:val="000000"/>
          <w:sz w:val="24"/>
          <w:szCs w:val="24"/>
          <w:lang w:val="en-GB"/>
        </w:rPr>
        <w:t xml:space="preserve"> et al.</w:t>
      </w:r>
      <w:r w:rsidRPr="00DC6F16">
        <w:rPr>
          <w:color w:val="000000"/>
          <w:sz w:val="24"/>
          <w:szCs w:val="24"/>
          <w:lang w:val="en-GB"/>
        </w:rPr>
        <w:t xml:space="preserve"> Comparison of Circulating </w:t>
      </w:r>
      <w:proofErr w:type="spellStart"/>
      <w:r w:rsidRPr="00DC6F16">
        <w:rPr>
          <w:color w:val="000000"/>
          <w:sz w:val="24"/>
          <w:szCs w:val="24"/>
          <w:lang w:val="en-GB"/>
        </w:rPr>
        <w:t>Tumor</w:t>
      </w:r>
      <w:proofErr w:type="spellEnd"/>
      <w:r w:rsidRPr="00DC6F16">
        <w:rPr>
          <w:color w:val="000000"/>
          <w:sz w:val="24"/>
          <w:szCs w:val="24"/>
          <w:lang w:val="en-GB"/>
        </w:rPr>
        <w:t xml:space="preserve"> DNA Assays for Molecular Residual Disease Detection in Early-Stage Triple-Negative Breast Cancer. </w:t>
      </w:r>
      <w:r w:rsidRPr="00DC6F16">
        <w:rPr>
          <w:i/>
          <w:color w:val="000000"/>
          <w:sz w:val="24"/>
          <w:szCs w:val="24"/>
          <w:lang w:val="en-GB"/>
        </w:rPr>
        <w:t>Clin Cancer Res</w:t>
      </w:r>
      <w:r w:rsidRPr="00DC6F16">
        <w:rPr>
          <w:color w:val="000000"/>
          <w:sz w:val="24"/>
          <w:szCs w:val="24"/>
          <w:lang w:val="en-GB"/>
        </w:rPr>
        <w:t xml:space="preserve"> </w:t>
      </w:r>
      <w:r w:rsidRPr="00DC6F16">
        <w:rPr>
          <w:b/>
          <w:color w:val="000000"/>
          <w:sz w:val="24"/>
          <w:szCs w:val="24"/>
          <w:lang w:val="en-GB"/>
        </w:rPr>
        <w:t>30</w:t>
      </w:r>
      <w:r w:rsidRPr="00DC6F16">
        <w:rPr>
          <w:color w:val="000000"/>
          <w:sz w:val="24"/>
          <w:szCs w:val="24"/>
          <w:lang w:val="en-GB"/>
        </w:rPr>
        <w:t xml:space="preserve">, 895-903, </w:t>
      </w:r>
      <w:proofErr w:type="gramStart"/>
      <w:r w:rsidRPr="00DC6F16">
        <w:rPr>
          <w:color w:val="000000"/>
          <w:sz w:val="24"/>
          <w:szCs w:val="24"/>
          <w:lang w:val="en-GB"/>
        </w:rPr>
        <w:t>doi:10.1158/1078-0432.CCR</w:t>
      </w:r>
      <w:proofErr w:type="gramEnd"/>
      <w:r w:rsidRPr="00DC6F16">
        <w:rPr>
          <w:color w:val="000000"/>
          <w:sz w:val="24"/>
          <w:szCs w:val="24"/>
          <w:lang w:val="en-GB"/>
        </w:rPr>
        <w:t>-23-2326 (2024).</w:t>
      </w:r>
    </w:p>
    <w:p w14:paraId="66711AC8"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DC6F16">
        <w:rPr>
          <w:color w:val="000000"/>
          <w:sz w:val="24"/>
          <w:szCs w:val="24"/>
          <w:lang w:val="en-GB"/>
        </w:rPr>
        <w:t>43</w:t>
      </w:r>
      <w:r w:rsidRPr="00DC6F16">
        <w:rPr>
          <w:color w:val="000000"/>
          <w:sz w:val="24"/>
          <w:szCs w:val="24"/>
          <w:lang w:val="en-GB"/>
        </w:rPr>
        <w:tab/>
        <w:t>Parsons, H. A.</w:t>
      </w:r>
      <w:r w:rsidRPr="00DC6F16">
        <w:rPr>
          <w:i/>
          <w:color w:val="000000"/>
          <w:sz w:val="24"/>
          <w:szCs w:val="24"/>
          <w:lang w:val="en-GB"/>
        </w:rPr>
        <w:t xml:space="preserve"> et al.</w:t>
      </w:r>
      <w:r w:rsidRPr="00DC6F16">
        <w:rPr>
          <w:color w:val="000000"/>
          <w:sz w:val="24"/>
          <w:szCs w:val="24"/>
          <w:lang w:val="en-GB"/>
        </w:rPr>
        <w:t xml:space="preserve"> Circulating </w:t>
      </w:r>
      <w:proofErr w:type="spellStart"/>
      <w:r w:rsidRPr="00DC6F16">
        <w:rPr>
          <w:color w:val="000000"/>
          <w:sz w:val="24"/>
          <w:szCs w:val="24"/>
          <w:lang w:val="en-GB"/>
        </w:rPr>
        <w:t>tumor</w:t>
      </w:r>
      <w:proofErr w:type="spellEnd"/>
      <w:r w:rsidRPr="00DC6F16">
        <w:rPr>
          <w:color w:val="000000"/>
          <w:sz w:val="24"/>
          <w:szCs w:val="24"/>
          <w:lang w:val="en-GB"/>
        </w:rPr>
        <w:t xml:space="preserve"> DNA association with residual cancer burden after neoadjuvant chemotherapy in triple-negative breast cancer in TBCRC 030. </w:t>
      </w:r>
      <w:r w:rsidRPr="00DC6F16">
        <w:rPr>
          <w:i/>
          <w:color w:val="000000"/>
          <w:sz w:val="24"/>
          <w:szCs w:val="24"/>
          <w:lang w:val="en-GB"/>
        </w:rPr>
        <w:t>Ann Oncol</w:t>
      </w:r>
      <w:r w:rsidRPr="00DC6F16">
        <w:rPr>
          <w:color w:val="000000"/>
          <w:sz w:val="24"/>
          <w:szCs w:val="24"/>
          <w:lang w:val="en-GB"/>
        </w:rPr>
        <w:t xml:space="preserve"> </w:t>
      </w:r>
      <w:r w:rsidRPr="00DC6F16">
        <w:rPr>
          <w:b/>
          <w:color w:val="000000"/>
          <w:sz w:val="24"/>
          <w:szCs w:val="24"/>
          <w:lang w:val="en-GB"/>
        </w:rPr>
        <w:t>34</w:t>
      </w:r>
      <w:r w:rsidRPr="00DC6F16">
        <w:rPr>
          <w:color w:val="000000"/>
          <w:sz w:val="24"/>
          <w:szCs w:val="24"/>
          <w:lang w:val="en-GB"/>
        </w:rPr>
        <w:t xml:space="preserve">, 899-906, </w:t>
      </w:r>
      <w:proofErr w:type="gramStart"/>
      <w:r w:rsidRPr="00DC6F16">
        <w:rPr>
          <w:color w:val="000000"/>
          <w:sz w:val="24"/>
          <w:szCs w:val="24"/>
          <w:lang w:val="en-GB"/>
        </w:rPr>
        <w:t>doi:10.1016/j.annonc</w:t>
      </w:r>
      <w:proofErr w:type="gramEnd"/>
      <w:r w:rsidRPr="00DC6F16">
        <w:rPr>
          <w:color w:val="000000"/>
          <w:sz w:val="24"/>
          <w:szCs w:val="24"/>
          <w:lang w:val="en-GB"/>
        </w:rPr>
        <w:t>.2023.08.004 (2023).</w:t>
      </w:r>
    </w:p>
    <w:p w14:paraId="1C1D5C66" w14:textId="77777777" w:rsidR="00DC6F16" w:rsidRPr="00DC6F16" w:rsidRDefault="00DC6F16" w:rsidP="00DC6F16">
      <w:pPr>
        <w:pBdr>
          <w:top w:val="nil"/>
          <w:left w:val="nil"/>
          <w:bottom w:val="nil"/>
          <w:right w:val="nil"/>
          <w:between w:val="nil"/>
        </w:pBdr>
        <w:spacing w:line="240" w:lineRule="auto"/>
        <w:ind w:left="720" w:hanging="720"/>
        <w:jc w:val="both"/>
        <w:rPr>
          <w:color w:val="000000"/>
          <w:sz w:val="24"/>
          <w:szCs w:val="24"/>
          <w:lang w:val="en-GB"/>
        </w:rPr>
      </w:pPr>
      <w:r w:rsidRPr="00DC6F16">
        <w:rPr>
          <w:color w:val="000000"/>
          <w:sz w:val="24"/>
          <w:szCs w:val="24"/>
          <w:lang w:val="en-GB"/>
        </w:rPr>
        <w:t>44</w:t>
      </w:r>
      <w:r w:rsidRPr="00DC6F16">
        <w:rPr>
          <w:color w:val="000000"/>
          <w:sz w:val="24"/>
          <w:szCs w:val="24"/>
          <w:lang w:val="en-GB"/>
        </w:rPr>
        <w:tab/>
        <w:t>Turner, N. C.</w:t>
      </w:r>
      <w:r w:rsidRPr="00DC6F16">
        <w:rPr>
          <w:i/>
          <w:color w:val="000000"/>
          <w:sz w:val="24"/>
          <w:szCs w:val="24"/>
          <w:lang w:val="en-GB"/>
        </w:rPr>
        <w:t xml:space="preserve"> et al.</w:t>
      </w:r>
      <w:r w:rsidRPr="00DC6F16">
        <w:rPr>
          <w:color w:val="000000"/>
          <w:sz w:val="24"/>
          <w:szCs w:val="24"/>
          <w:lang w:val="en-GB"/>
        </w:rPr>
        <w:t xml:space="preserve"> Results of the c-TRAK TN trial: a clinical trial utilising </w:t>
      </w:r>
      <w:proofErr w:type="spellStart"/>
      <w:r w:rsidRPr="00DC6F16">
        <w:rPr>
          <w:color w:val="000000"/>
          <w:sz w:val="24"/>
          <w:szCs w:val="24"/>
          <w:lang w:val="en-GB"/>
        </w:rPr>
        <w:t>ctDNA</w:t>
      </w:r>
      <w:proofErr w:type="spellEnd"/>
      <w:r w:rsidRPr="00DC6F16">
        <w:rPr>
          <w:color w:val="000000"/>
          <w:sz w:val="24"/>
          <w:szCs w:val="24"/>
          <w:lang w:val="en-GB"/>
        </w:rPr>
        <w:t xml:space="preserve"> mutation tracking to detect molecular residual disease and trigger intervention in patients with moderate- and high-risk early-stage triple-negative breast cancer. </w:t>
      </w:r>
      <w:r w:rsidRPr="00DC6F16">
        <w:rPr>
          <w:i/>
          <w:color w:val="000000"/>
          <w:sz w:val="24"/>
          <w:szCs w:val="24"/>
          <w:lang w:val="en-GB"/>
        </w:rPr>
        <w:t>Ann Oncol</w:t>
      </w:r>
      <w:r w:rsidRPr="00DC6F16">
        <w:rPr>
          <w:color w:val="000000"/>
          <w:sz w:val="24"/>
          <w:szCs w:val="24"/>
          <w:lang w:val="en-GB"/>
        </w:rPr>
        <w:t xml:space="preserve"> </w:t>
      </w:r>
      <w:r w:rsidRPr="00DC6F16">
        <w:rPr>
          <w:b/>
          <w:color w:val="000000"/>
          <w:sz w:val="24"/>
          <w:szCs w:val="24"/>
          <w:lang w:val="en-GB"/>
        </w:rPr>
        <w:t>34</w:t>
      </w:r>
      <w:r w:rsidRPr="00DC6F16">
        <w:rPr>
          <w:color w:val="000000"/>
          <w:sz w:val="24"/>
          <w:szCs w:val="24"/>
          <w:lang w:val="en-GB"/>
        </w:rPr>
        <w:t xml:space="preserve">, 200-211, </w:t>
      </w:r>
      <w:proofErr w:type="gramStart"/>
      <w:r w:rsidRPr="00DC6F16">
        <w:rPr>
          <w:color w:val="000000"/>
          <w:sz w:val="24"/>
          <w:szCs w:val="24"/>
          <w:lang w:val="en-GB"/>
        </w:rPr>
        <w:t>doi:10.1016/j.annonc</w:t>
      </w:r>
      <w:proofErr w:type="gramEnd"/>
      <w:r w:rsidRPr="00DC6F16">
        <w:rPr>
          <w:color w:val="000000"/>
          <w:sz w:val="24"/>
          <w:szCs w:val="24"/>
          <w:lang w:val="en-GB"/>
        </w:rPr>
        <w:t>.2022.11.005 (2023).</w:t>
      </w:r>
    </w:p>
    <w:p w14:paraId="491ACD46" w14:textId="77777777" w:rsidR="00DC6F16" w:rsidRPr="00CB51FB" w:rsidRDefault="00DC6F16" w:rsidP="00DC6F16">
      <w:pPr>
        <w:pBdr>
          <w:top w:val="nil"/>
          <w:left w:val="nil"/>
          <w:bottom w:val="nil"/>
          <w:right w:val="nil"/>
          <w:between w:val="nil"/>
        </w:pBdr>
        <w:spacing w:line="240" w:lineRule="auto"/>
        <w:ind w:left="720" w:hanging="720"/>
        <w:jc w:val="both"/>
        <w:rPr>
          <w:color w:val="000000"/>
          <w:sz w:val="24"/>
          <w:szCs w:val="24"/>
        </w:rPr>
      </w:pPr>
    </w:p>
    <w:p w14:paraId="000000BB" w14:textId="77777777" w:rsidR="00797359" w:rsidRPr="00CB51FB" w:rsidRDefault="00D136BF">
      <w:pPr>
        <w:jc w:val="both"/>
        <w:rPr>
          <w:sz w:val="24"/>
          <w:szCs w:val="24"/>
        </w:rPr>
      </w:pPr>
      <w:r w:rsidRPr="00CB51FB">
        <w:rPr>
          <w:sz w:val="24"/>
          <w:szCs w:val="24"/>
        </w:rPr>
        <w:br w:type="page"/>
      </w:r>
    </w:p>
    <w:p w14:paraId="08F00F4E" w14:textId="2AAF814E" w:rsidR="00B2010D" w:rsidRPr="00CB51FB" w:rsidRDefault="005307C5" w:rsidP="00B2010D">
      <w:pPr>
        <w:pStyle w:val="Heading1"/>
        <w:jc w:val="both"/>
        <w:rPr>
          <w:b/>
          <w:bCs/>
          <w:sz w:val="24"/>
          <w:szCs w:val="24"/>
        </w:rPr>
      </w:pPr>
      <w:r>
        <w:rPr>
          <w:b/>
          <w:bCs/>
          <w:sz w:val="24"/>
          <w:szCs w:val="24"/>
        </w:rPr>
        <w:lastRenderedPageBreak/>
        <w:t>T</w:t>
      </w:r>
      <w:r>
        <w:rPr>
          <w:b/>
          <w:bCs/>
          <w:sz w:val="24"/>
          <w:szCs w:val="24"/>
        </w:rPr>
        <w:t>ables</w:t>
      </w:r>
    </w:p>
    <w:p w14:paraId="000000BE" w14:textId="77777777" w:rsidR="00797359" w:rsidRDefault="00D136BF">
      <w:pPr>
        <w:jc w:val="both"/>
        <w:rPr>
          <w:sz w:val="24"/>
          <w:szCs w:val="24"/>
        </w:rPr>
      </w:pPr>
      <w:r>
        <w:rPr>
          <w:b/>
          <w:sz w:val="24"/>
          <w:szCs w:val="24"/>
        </w:rPr>
        <w:t>Table 1</w:t>
      </w:r>
      <w:r>
        <w:rPr>
          <w:sz w:val="24"/>
          <w:szCs w:val="24"/>
        </w:rPr>
        <w:t>. Patients’ characteristics</w:t>
      </w:r>
    </w:p>
    <w:tbl>
      <w:tblPr>
        <w:tblStyle w:val="a"/>
        <w:tblW w:w="6165" w:type="dxa"/>
        <w:tblBorders>
          <w:top w:val="nil"/>
          <w:left w:val="nil"/>
          <w:bottom w:val="nil"/>
          <w:right w:val="nil"/>
          <w:insideH w:val="nil"/>
          <w:insideV w:val="nil"/>
        </w:tblBorders>
        <w:tblLayout w:type="fixed"/>
        <w:tblLook w:val="0600" w:firstRow="0" w:lastRow="0" w:firstColumn="0" w:lastColumn="0" w:noHBand="1" w:noVBand="1"/>
      </w:tblPr>
      <w:tblGrid>
        <w:gridCol w:w="3255"/>
        <w:gridCol w:w="2910"/>
      </w:tblGrid>
      <w:tr w:rsidR="00797359" w:rsidRPr="00B42FB1" w14:paraId="0D450AF5" w14:textId="77777777" w:rsidTr="00B42FB1">
        <w:trPr>
          <w:trHeight w:hRule="exact" w:val="331"/>
        </w:trPr>
        <w:tc>
          <w:tcPr>
            <w:tcW w:w="3255" w:type="dxa"/>
            <w:tcBorders>
              <w:top w:val="single" w:sz="8" w:space="0" w:color="000000"/>
              <w:left w:val="single" w:sz="8" w:space="0" w:color="000000"/>
              <w:bottom w:val="single" w:sz="8" w:space="0" w:color="000000"/>
            </w:tcBorders>
            <w:shd w:val="clear" w:color="auto" w:fill="FFFFFF"/>
            <w:tcMar>
              <w:top w:w="0" w:type="dxa"/>
              <w:left w:w="0" w:type="dxa"/>
              <w:bottom w:w="0" w:type="dxa"/>
              <w:right w:w="0" w:type="dxa"/>
            </w:tcMar>
          </w:tcPr>
          <w:p w14:paraId="000000C0" w14:textId="77777777" w:rsidR="00797359" w:rsidRPr="00B42FB1" w:rsidRDefault="00D136BF" w:rsidP="00B42FB1">
            <w:pPr>
              <w:spacing w:before="40" w:after="40" w:line="240" w:lineRule="auto"/>
              <w:ind w:left="100" w:right="100"/>
              <w:rPr>
                <w:b/>
                <w:sz w:val="20"/>
                <w:szCs w:val="20"/>
              </w:rPr>
            </w:pPr>
            <w:r w:rsidRPr="00B42FB1">
              <w:rPr>
                <w:b/>
                <w:sz w:val="20"/>
                <w:szCs w:val="20"/>
              </w:rPr>
              <w:t>Characteristic</w:t>
            </w:r>
          </w:p>
        </w:tc>
        <w:tc>
          <w:tcPr>
            <w:tcW w:w="2910" w:type="dxa"/>
            <w:tcBorders>
              <w:top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0C1" w14:textId="77777777" w:rsidR="00797359" w:rsidRPr="00B42FB1" w:rsidRDefault="00D136BF" w:rsidP="00B42FB1">
            <w:pPr>
              <w:spacing w:before="40" w:after="40" w:line="240" w:lineRule="auto"/>
              <w:ind w:left="100" w:right="100"/>
              <w:rPr>
                <w:sz w:val="20"/>
                <w:szCs w:val="20"/>
                <w:vertAlign w:val="superscript"/>
              </w:rPr>
            </w:pPr>
            <w:r w:rsidRPr="00B42FB1">
              <w:rPr>
                <w:b/>
                <w:sz w:val="20"/>
                <w:szCs w:val="20"/>
              </w:rPr>
              <w:t>N = 20</w:t>
            </w:r>
            <w:r w:rsidRPr="00B42FB1">
              <w:rPr>
                <w:sz w:val="20"/>
                <w:szCs w:val="20"/>
                <w:vertAlign w:val="superscript"/>
              </w:rPr>
              <w:t>1</w:t>
            </w:r>
          </w:p>
        </w:tc>
      </w:tr>
      <w:tr w:rsidR="00797359" w:rsidRPr="00B42FB1" w14:paraId="2CC219F8"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C2" w14:textId="77777777" w:rsidR="00797359" w:rsidRPr="00B42FB1" w:rsidRDefault="00D136BF" w:rsidP="00B42FB1">
            <w:pPr>
              <w:spacing w:before="100" w:after="100" w:line="240" w:lineRule="auto"/>
              <w:ind w:left="100" w:right="100"/>
              <w:rPr>
                <w:sz w:val="20"/>
                <w:szCs w:val="20"/>
              </w:rPr>
            </w:pPr>
            <w:r w:rsidRPr="00B42FB1">
              <w:rPr>
                <w:sz w:val="20"/>
                <w:szCs w:val="20"/>
              </w:rPr>
              <w:t>Age (continuous)</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C3" w14:textId="77777777" w:rsidR="00797359" w:rsidRPr="00B42FB1" w:rsidRDefault="00D136BF" w:rsidP="00B42FB1">
            <w:pPr>
              <w:spacing w:before="100" w:after="100" w:line="240" w:lineRule="auto"/>
              <w:ind w:left="100" w:right="100"/>
              <w:rPr>
                <w:sz w:val="20"/>
                <w:szCs w:val="20"/>
              </w:rPr>
            </w:pPr>
            <w:r w:rsidRPr="00B42FB1">
              <w:rPr>
                <w:sz w:val="20"/>
                <w:szCs w:val="20"/>
              </w:rPr>
              <w:t>54 (47, 58)</w:t>
            </w:r>
          </w:p>
        </w:tc>
      </w:tr>
      <w:tr w:rsidR="00797359" w:rsidRPr="00B42FB1" w14:paraId="2D6B0514"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C4" w14:textId="77777777" w:rsidR="00797359" w:rsidRPr="00B42FB1" w:rsidRDefault="00D136BF" w:rsidP="00B42FB1">
            <w:pPr>
              <w:spacing w:before="100" w:after="100" w:line="240" w:lineRule="auto"/>
              <w:ind w:left="100" w:right="100"/>
              <w:rPr>
                <w:sz w:val="20"/>
                <w:szCs w:val="20"/>
              </w:rPr>
            </w:pPr>
            <w:r w:rsidRPr="00B42FB1">
              <w:rPr>
                <w:sz w:val="20"/>
                <w:szCs w:val="20"/>
              </w:rPr>
              <w:t>Age</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C5"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7DAE9CC4"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C6" w14:textId="77777777" w:rsidR="00797359" w:rsidRPr="00B42FB1" w:rsidRDefault="00D136BF" w:rsidP="00B42FB1">
            <w:pPr>
              <w:spacing w:before="100" w:after="100" w:line="240" w:lineRule="auto"/>
              <w:ind w:left="300" w:right="100"/>
              <w:rPr>
                <w:sz w:val="20"/>
                <w:szCs w:val="20"/>
              </w:rPr>
            </w:pPr>
            <w:r w:rsidRPr="00B42FB1">
              <w:rPr>
                <w:sz w:val="20"/>
                <w:szCs w:val="20"/>
              </w:rPr>
              <w:t xml:space="preserve">&lt;50 </w:t>
            </w:r>
            <w:proofErr w:type="spellStart"/>
            <w:r w:rsidRPr="00B42FB1">
              <w:rPr>
                <w:sz w:val="20"/>
                <w:szCs w:val="20"/>
              </w:rPr>
              <w:t>yrs</w:t>
            </w:r>
            <w:proofErr w:type="spellEnd"/>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C7" w14:textId="77777777" w:rsidR="00797359" w:rsidRPr="00B42FB1" w:rsidRDefault="00D136BF" w:rsidP="00B42FB1">
            <w:pPr>
              <w:spacing w:before="100" w:after="100" w:line="240" w:lineRule="auto"/>
              <w:ind w:left="100" w:right="100"/>
              <w:rPr>
                <w:sz w:val="20"/>
                <w:szCs w:val="20"/>
              </w:rPr>
            </w:pPr>
            <w:r w:rsidRPr="00B42FB1">
              <w:rPr>
                <w:sz w:val="20"/>
                <w:szCs w:val="20"/>
              </w:rPr>
              <w:t>8 (40%)</w:t>
            </w:r>
          </w:p>
        </w:tc>
      </w:tr>
      <w:tr w:rsidR="00797359" w:rsidRPr="00B42FB1" w14:paraId="6CACE208"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C8" w14:textId="77777777" w:rsidR="00797359" w:rsidRPr="00B42FB1" w:rsidRDefault="00000000" w:rsidP="00B42FB1">
            <w:pPr>
              <w:spacing w:before="100" w:after="100" w:line="240" w:lineRule="auto"/>
              <w:ind w:left="300" w:right="100"/>
              <w:rPr>
                <w:sz w:val="20"/>
                <w:szCs w:val="20"/>
              </w:rPr>
            </w:pPr>
            <w:sdt>
              <w:sdtPr>
                <w:rPr>
                  <w:sz w:val="20"/>
                  <w:szCs w:val="20"/>
                </w:rPr>
                <w:tag w:val="goog_rdk_11"/>
                <w:id w:val="1568765818"/>
              </w:sdtPr>
              <w:sdtContent>
                <w:r w:rsidR="00D136BF" w:rsidRPr="00B42FB1">
                  <w:rPr>
                    <w:rFonts w:eastAsia="Arial Unicode MS"/>
                    <w:sz w:val="20"/>
                    <w:szCs w:val="20"/>
                  </w:rPr>
                  <w:t xml:space="preserve">≥50 </w:t>
                </w:r>
                <w:proofErr w:type="spellStart"/>
                <w:r w:rsidR="00D136BF" w:rsidRPr="00B42FB1">
                  <w:rPr>
                    <w:rFonts w:eastAsia="Arial Unicode MS"/>
                    <w:sz w:val="20"/>
                    <w:szCs w:val="20"/>
                  </w:rPr>
                  <w:t>yrs</w:t>
                </w:r>
                <w:proofErr w:type="spellEnd"/>
              </w:sdtContent>
            </w:sdt>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C9" w14:textId="77777777" w:rsidR="00797359" w:rsidRPr="00B42FB1" w:rsidRDefault="00D136BF" w:rsidP="00B42FB1">
            <w:pPr>
              <w:spacing w:before="100" w:after="100" w:line="240" w:lineRule="auto"/>
              <w:ind w:left="100" w:right="100"/>
              <w:rPr>
                <w:sz w:val="20"/>
                <w:szCs w:val="20"/>
              </w:rPr>
            </w:pPr>
            <w:r w:rsidRPr="00B42FB1">
              <w:rPr>
                <w:sz w:val="20"/>
                <w:szCs w:val="20"/>
              </w:rPr>
              <w:t>12 (60%)</w:t>
            </w:r>
          </w:p>
        </w:tc>
      </w:tr>
      <w:tr w:rsidR="00797359" w:rsidRPr="00B42FB1" w14:paraId="3F684C0F"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CA" w14:textId="77777777" w:rsidR="00797359" w:rsidRPr="00B42FB1" w:rsidRDefault="00D136BF" w:rsidP="00B42FB1">
            <w:pPr>
              <w:spacing w:before="100" w:after="100" w:line="240" w:lineRule="auto"/>
              <w:ind w:left="100" w:right="100"/>
              <w:rPr>
                <w:sz w:val="20"/>
                <w:szCs w:val="20"/>
              </w:rPr>
            </w:pPr>
            <w:proofErr w:type="spellStart"/>
            <w:r w:rsidRPr="00B42FB1">
              <w:rPr>
                <w:sz w:val="20"/>
                <w:szCs w:val="20"/>
              </w:rPr>
              <w:t>cStage</w:t>
            </w:r>
            <w:proofErr w:type="spellEnd"/>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CB"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1F3ABEBB"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CC" w14:textId="77777777" w:rsidR="00797359" w:rsidRPr="00B42FB1" w:rsidRDefault="00D136BF" w:rsidP="00B42FB1">
            <w:pPr>
              <w:spacing w:before="100" w:after="100" w:line="240" w:lineRule="auto"/>
              <w:ind w:left="300" w:right="100"/>
              <w:rPr>
                <w:sz w:val="20"/>
                <w:szCs w:val="20"/>
              </w:rPr>
            </w:pPr>
            <w:r w:rsidRPr="00B42FB1">
              <w:rPr>
                <w:sz w:val="20"/>
                <w:szCs w:val="20"/>
              </w:rPr>
              <w:t>II</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CD" w14:textId="77777777" w:rsidR="00797359" w:rsidRPr="00B42FB1" w:rsidRDefault="00D136BF" w:rsidP="00B42FB1">
            <w:pPr>
              <w:spacing w:before="100" w:after="100" w:line="240" w:lineRule="auto"/>
              <w:ind w:left="100" w:right="100"/>
              <w:rPr>
                <w:sz w:val="20"/>
                <w:szCs w:val="20"/>
              </w:rPr>
            </w:pPr>
            <w:r w:rsidRPr="00B42FB1">
              <w:rPr>
                <w:sz w:val="20"/>
                <w:szCs w:val="20"/>
              </w:rPr>
              <w:t>12 (60%)</w:t>
            </w:r>
          </w:p>
        </w:tc>
      </w:tr>
      <w:tr w:rsidR="00797359" w:rsidRPr="00B42FB1" w14:paraId="2BB3D943"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CE" w14:textId="77777777" w:rsidR="00797359" w:rsidRPr="00B42FB1" w:rsidRDefault="00D136BF" w:rsidP="00B42FB1">
            <w:pPr>
              <w:spacing w:before="100" w:after="100" w:line="240" w:lineRule="auto"/>
              <w:ind w:left="300" w:right="100"/>
              <w:rPr>
                <w:sz w:val="20"/>
                <w:szCs w:val="20"/>
              </w:rPr>
            </w:pPr>
            <w:r w:rsidRPr="00B42FB1">
              <w:rPr>
                <w:sz w:val="20"/>
                <w:szCs w:val="20"/>
              </w:rPr>
              <w:t>III</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CF" w14:textId="77777777" w:rsidR="00797359" w:rsidRPr="00B42FB1" w:rsidRDefault="00D136BF" w:rsidP="00B42FB1">
            <w:pPr>
              <w:spacing w:before="100" w:after="100" w:line="240" w:lineRule="auto"/>
              <w:ind w:left="100" w:right="100"/>
              <w:rPr>
                <w:sz w:val="20"/>
                <w:szCs w:val="20"/>
              </w:rPr>
            </w:pPr>
            <w:r w:rsidRPr="00B42FB1">
              <w:rPr>
                <w:sz w:val="20"/>
                <w:szCs w:val="20"/>
              </w:rPr>
              <w:t>8 (40%)</w:t>
            </w:r>
          </w:p>
        </w:tc>
      </w:tr>
      <w:tr w:rsidR="00797359" w:rsidRPr="00B42FB1" w14:paraId="2DA2A433"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D0" w14:textId="77777777" w:rsidR="00797359" w:rsidRPr="00B42FB1" w:rsidRDefault="00D136BF" w:rsidP="00B42FB1">
            <w:pPr>
              <w:spacing w:before="100" w:after="100" w:line="240" w:lineRule="auto"/>
              <w:ind w:left="100" w:right="100"/>
              <w:rPr>
                <w:sz w:val="20"/>
                <w:szCs w:val="20"/>
              </w:rPr>
            </w:pPr>
            <w:proofErr w:type="spellStart"/>
            <w:r w:rsidRPr="00B42FB1">
              <w:rPr>
                <w:sz w:val="20"/>
                <w:szCs w:val="20"/>
              </w:rPr>
              <w:t>cT</w:t>
            </w:r>
            <w:proofErr w:type="spellEnd"/>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D1"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53820F98"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D2" w14:textId="77777777" w:rsidR="00797359" w:rsidRPr="00B42FB1" w:rsidRDefault="00D136BF" w:rsidP="00B42FB1">
            <w:pPr>
              <w:spacing w:before="100" w:after="100" w:line="240" w:lineRule="auto"/>
              <w:ind w:left="300" w:right="100"/>
              <w:rPr>
                <w:sz w:val="20"/>
                <w:szCs w:val="20"/>
              </w:rPr>
            </w:pPr>
            <w:r w:rsidRPr="00B42FB1">
              <w:rPr>
                <w:sz w:val="20"/>
                <w:szCs w:val="20"/>
              </w:rPr>
              <w:t>T2</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D3" w14:textId="77777777" w:rsidR="00797359" w:rsidRPr="00B42FB1" w:rsidRDefault="00D136BF" w:rsidP="00B42FB1">
            <w:pPr>
              <w:spacing w:before="100" w:after="100" w:line="240" w:lineRule="auto"/>
              <w:ind w:left="100" w:right="100"/>
              <w:rPr>
                <w:sz w:val="20"/>
                <w:szCs w:val="20"/>
              </w:rPr>
            </w:pPr>
            <w:r w:rsidRPr="00B42FB1">
              <w:rPr>
                <w:sz w:val="20"/>
                <w:szCs w:val="20"/>
              </w:rPr>
              <w:t>14 (70%)</w:t>
            </w:r>
          </w:p>
        </w:tc>
      </w:tr>
      <w:tr w:rsidR="00797359" w:rsidRPr="00B42FB1" w14:paraId="3F9D169B"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D4" w14:textId="77777777" w:rsidR="00797359" w:rsidRPr="00B42FB1" w:rsidRDefault="00D136BF" w:rsidP="00B42FB1">
            <w:pPr>
              <w:spacing w:before="100" w:after="100" w:line="240" w:lineRule="auto"/>
              <w:ind w:left="300" w:right="100"/>
              <w:rPr>
                <w:sz w:val="20"/>
                <w:szCs w:val="20"/>
              </w:rPr>
            </w:pPr>
            <w:r w:rsidRPr="00B42FB1">
              <w:rPr>
                <w:sz w:val="20"/>
                <w:szCs w:val="20"/>
              </w:rPr>
              <w:t>T3</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D5" w14:textId="77777777" w:rsidR="00797359" w:rsidRPr="00B42FB1" w:rsidRDefault="00D136BF" w:rsidP="00B42FB1">
            <w:pPr>
              <w:spacing w:before="100" w:after="100" w:line="240" w:lineRule="auto"/>
              <w:ind w:left="100" w:right="100"/>
              <w:rPr>
                <w:sz w:val="20"/>
                <w:szCs w:val="20"/>
              </w:rPr>
            </w:pPr>
            <w:r w:rsidRPr="00B42FB1">
              <w:rPr>
                <w:sz w:val="20"/>
                <w:szCs w:val="20"/>
              </w:rPr>
              <w:t>3 (15%)</w:t>
            </w:r>
          </w:p>
        </w:tc>
      </w:tr>
      <w:tr w:rsidR="00797359" w:rsidRPr="00B42FB1" w14:paraId="087910BA"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D6" w14:textId="77777777" w:rsidR="00797359" w:rsidRPr="00B42FB1" w:rsidRDefault="00D136BF" w:rsidP="00B42FB1">
            <w:pPr>
              <w:spacing w:before="100" w:after="100" w:line="240" w:lineRule="auto"/>
              <w:ind w:left="300" w:right="100"/>
              <w:rPr>
                <w:sz w:val="20"/>
                <w:szCs w:val="20"/>
              </w:rPr>
            </w:pPr>
            <w:r w:rsidRPr="00B42FB1">
              <w:rPr>
                <w:sz w:val="20"/>
                <w:szCs w:val="20"/>
              </w:rPr>
              <w:t>T4</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D7" w14:textId="77777777" w:rsidR="00797359" w:rsidRPr="00B42FB1" w:rsidRDefault="00D136BF" w:rsidP="00B42FB1">
            <w:pPr>
              <w:spacing w:before="100" w:after="100" w:line="240" w:lineRule="auto"/>
              <w:ind w:left="100" w:right="100"/>
              <w:rPr>
                <w:sz w:val="20"/>
                <w:szCs w:val="20"/>
              </w:rPr>
            </w:pPr>
            <w:r w:rsidRPr="00B42FB1">
              <w:rPr>
                <w:sz w:val="20"/>
                <w:szCs w:val="20"/>
              </w:rPr>
              <w:t>3 (15%)</w:t>
            </w:r>
          </w:p>
        </w:tc>
      </w:tr>
      <w:tr w:rsidR="00797359" w:rsidRPr="00B42FB1" w14:paraId="27836FEF"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D8" w14:textId="77777777" w:rsidR="00797359" w:rsidRPr="00B42FB1" w:rsidRDefault="00D136BF" w:rsidP="00B42FB1">
            <w:pPr>
              <w:spacing w:before="100" w:after="100" w:line="240" w:lineRule="auto"/>
              <w:ind w:left="100" w:right="100"/>
              <w:rPr>
                <w:sz w:val="20"/>
                <w:szCs w:val="20"/>
              </w:rPr>
            </w:pPr>
            <w:proofErr w:type="spellStart"/>
            <w:r w:rsidRPr="00B42FB1">
              <w:rPr>
                <w:sz w:val="20"/>
                <w:szCs w:val="20"/>
              </w:rPr>
              <w:t>cT</w:t>
            </w:r>
            <w:proofErr w:type="spellEnd"/>
            <w:r w:rsidRPr="00B42FB1">
              <w:rPr>
                <w:sz w:val="20"/>
                <w:szCs w:val="20"/>
              </w:rPr>
              <w:t xml:space="preserve"> (cm)</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D9" w14:textId="77777777" w:rsidR="00797359" w:rsidRPr="00B42FB1" w:rsidRDefault="00D136BF" w:rsidP="00B42FB1">
            <w:pPr>
              <w:spacing w:before="100" w:after="100" w:line="240" w:lineRule="auto"/>
              <w:ind w:left="100" w:right="100"/>
              <w:rPr>
                <w:sz w:val="20"/>
                <w:szCs w:val="20"/>
              </w:rPr>
            </w:pPr>
            <w:r w:rsidRPr="00B42FB1">
              <w:rPr>
                <w:sz w:val="20"/>
                <w:szCs w:val="20"/>
              </w:rPr>
              <w:t>3.55 (2.88, 4.55)</w:t>
            </w:r>
          </w:p>
        </w:tc>
      </w:tr>
      <w:tr w:rsidR="00797359" w:rsidRPr="00B42FB1" w14:paraId="7869FEC9"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DA" w14:textId="77777777" w:rsidR="00797359" w:rsidRPr="00B42FB1" w:rsidRDefault="00D136BF" w:rsidP="00B42FB1">
            <w:pPr>
              <w:spacing w:before="100" w:after="100" w:line="240" w:lineRule="auto"/>
              <w:ind w:left="100" w:right="100"/>
              <w:rPr>
                <w:sz w:val="20"/>
                <w:szCs w:val="20"/>
              </w:rPr>
            </w:pPr>
            <w:proofErr w:type="spellStart"/>
            <w:r w:rsidRPr="00B42FB1">
              <w:rPr>
                <w:sz w:val="20"/>
                <w:szCs w:val="20"/>
              </w:rPr>
              <w:t>cN</w:t>
            </w:r>
            <w:proofErr w:type="spellEnd"/>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DB"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1560527E"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DC" w14:textId="77777777" w:rsidR="00797359" w:rsidRPr="00B42FB1" w:rsidRDefault="00D136BF" w:rsidP="00B42FB1">
            <w:pPr>
              <w:spacing w:before="100" w:after="100" w:line="240" w:lineRule="auto"/>
              <w:ind w:left="300" w:right="100"/>
              <w:rPr>
                <w:sz w:val="20"/>
                <w:szCs w:val="20"/>
              </w:rPr>
            </w:pPr>
            <w:r w:rsidRPr="00B42FB1">
              <w:rPr>
                <w:sz w:val="20"/>
                <w:szCs w:val="20"/>
              </w:rPr>
              <w:t>N1</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DD" w14:textId="77777777" w:rsidR="00797359" w:rsidRPr="00B42FB1" w:rsidRDefault="00D136BF" w:rsidP="00B42FB1">
            <w:pPr>
              <w:spacing w:before="100" w:after="100" w:line="240" w:lineRule="auto"/>
              <w:ind w:left="100" w:right="100"/>
              <w:rPr>
                <w:sz w:val="20"/>
                <w:szCs w:val="20"/>
              </w:rPr>
            </w:pPr>
            <w:r w:rsidRPr="00B42FB1">
              <w:rPr>
                <w:sz w:val="20"/>
                <w:szCs w:val="20"/>
              </w:rPr>
              <w:t>16 (80%)</w:t>
            </w:r>
          </w:p>
        </w:tc>
      </w:tr>
      <w:tr w:rsidR="00797359" w:rsidRPr="00B42FB1" w14:paraId="2B496DC9"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DE" w14:textId="77777777" w:rsidR="00797359" w:rsidRPr="00B42FB1" w:rsidRDefault="00D136BF" w:rsidP="00B42FB1">
            <w:pPr>
              <w:spacing w:before="100" w:after="100" w:line="240" w:lineRule="auto"/>
              <w:ind w:left="300" w:right="100"/>
              <w:rPr>
                <w:sz w:val="20"/>
                <w:szCs w:val="20"/>
              </w:rPr>
            </w:pPr>
            <w:r w:rsidRPr="00B42FB1">
              <w:rPr>
                <w:sz w:val="20"/>
                <w:szCs w:val="20"/>
              </w:rPr>
              <w:t>N2</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DF" w14:textId="77777777" w:rsidR="00797359" w:rsidRPr="00B42FB1" w:rsidRDefault="00D136BF" w:rsidP="00B42FB1">
            <w:pPr>
              <w:spacing w:before="100" w:after="100" w:line="240" w:lineRule="auto"/>
              <w:ind w:left="100" w:right="100"/>
              <w:rPr>
                <w:sz w:val="20"/>
                <w:szCs w:val="20"/>
              </w:rPr>
            </w:pPr>
            <w:r w:rsidRPr="00B42FB1">
              <w:rPr>
                <w:sz w:val="20"/>
                <w:szCs w:val="20"/>
              </w:rPr>
              <w:t>2 (10%)</w:t>
            </w:r>
          </w:p>
        </w:tc>
      </w:tr>
      <w:tr w:rsidR="00797359" w:rsidRPr="00B42FB1" w14:paraId="3B0592D5"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E0" w14:textId="77777777" w:rsidR="00797359" w:rsidRPr="00B42FB1" w:rsidRDefault="00D136BF" w:rsidP="00B42FB1">
            <w:pPr>
              <w:spacing w:before="100" w:after="100" w:line="240" w:lineRule="auto"/>
              <w:ind w:left="300" w:right="100"/>
              <w:rPr>
                <w:sz w:val="20"/>
                <w:szCs w:val="20"/>
              </w:rPr>
            </w:pPr>
            <w:r w:rsidRPr="00B42FB1">
              <w:rPr>
                <w:sz w:val="20"/>
                <w:szCs w:val="20"/>
              </w:rPr>
              <w:t>N3</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E1" w14:textId="77777777" w:rsidR="00797359" w:rsidRPr="00B42FB1" w:rsidRDefault="00D136BF" w:rsidP="00B42FB1">
            <w:pPr>
              <w:spacing w:before="100" w:after="100" w:line="240" w:lineRule="auto"/>
              <w:ind w:left="100" w:right="100"/>
              <w:rPr>
                <w:sz w:val="20"/>
                <w:szCs w:val="20"/>
              </w:rPr>
            </w:pPr>
            <w:r w:rsidRPr="00B42FB1">
              <w:rPr>
                <w:sz w:val="20"/>
                <w:szCs w:val="20"/>
              </w:rPr>
              <w:t>2 (10%)</w:t>
            </w:r>
          </w:p>
        </w:tc>
      </w:tr>
      <w:tr w:rsidR="00797359" w:rsidRPr="00B42FB1" w14:paraId="5FDED4E9"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E2" w14:textId="77777777" w:rsidR="00797359" w:rsidRPr="00B42FB1" w:rsidRDefault="00D136BF" w:rsidP="00B42FB1">
            <w:pPr>
              <w:spacing w:before="100" w:after="100" w:line="240" w:lineRule="auto"/>
              <w:ind w:left="100" w:right="100"/>
              <w:rPr>
                <w:sz w:val="20"/>
                <w:szCs w:val="20"/>
              </w:rPr>
            </w:pPr>
            <w:r w:rsidRPr="00B42FB1">
              <w:rPr>
                <w:sz w:val="20"/>
                <w:szCs w:val="20"/>
              </w:rPr>
              <w:t>Histology</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E3"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029ADF31"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E4" w14:textId="06480A38" w:rsidR="00797359" w:rsidRPr="00B42FB1" w:rsidRDefault="00D136BF" w:rsidP="00B42FB1">
            <w:pPr>
              <w:spacing w:before="100" w:after="100" w:line="240" w:lineRule="auto"/>
              <w:ind w:left="300" w:right="100"/>
              <w:rPr>
                <w:sz w:val="20"/>
                <w:szCs w:val="20"/>
              </w:rPr>
            </w:pPr>
            <w:r w:rsidRPr="00B42FB1">
              <w:rPr>
                <w:sz w:val="20"/>
                <w:szCs w:val="20"/>
              </w:rPr>
              <w:t>IDC</w:t>
            </w:r>
            <w:ins w:id="28" w:author="Weigelt, Britta" w:date="2024-06-26T09:34:00Z">
              <w:r w:rsidR="00581194">
                <w:rPr>
                  <w:sz w:val="20"/>
                  <w:szCs w:val="20"/>
                </w:rPr>
                <w:t>-</w:t>
              </w:r>
            </w:ins>
            <w:r w:rsidRPr="00B42FB1">
              <w:rPr>
                <w:sz w:val="20"/>
                <w:szCs w:val="20"/>
              </w:rPr>
              <w:t>NST</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E5" w14:textId="77777777" w:rsidR="00797359" w:rsidRPr="00B42FB1" w:rsidRDefault="00D136BF" w:rsidP="00B42FB1">
            <w:pPr>
              <w:spacing w:before="100" w:after="100" w:line="240" w:lineRule="auto"/>
              <w:ind w:left="100" w:right="100"/>
              <w:rPr>
                <w:sz w:val="20"/>
                <w:szCs w:val="20"/>
              </w:rPr>
            </w:pPr>
            <w:r w:rsidRPr="00B42FB1">
              <w:rPr>
                <w:sz w:val="20"/>
                <w:szCs w:val="20"/>
              </w:rPr>
              <w:t>20 (100%)</w:t>
            </w:r>
          </w:p>
        </w:tc>
      </w:tr>
      <w:tr w:rsidR="00797359" w:rsidRPr="00B42FB1" w14:paraId="0A710789"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E6" w14:textId="77777777" w:rsidR="00797359" w:rsidRPr="00B42FB1" w:rsidRDefault="00D136BF" w:rsidP="00B42FB1">
            <w:pPr>
              <w:spacing w:before="100" w:after="100" w:line="240" w:lineRule="auto"/>
              <w:ind w:left="100" w:right="100"/>
              <w:rPr>
                <w:sz w:val="20"/>
                <w:szCs w:val="20"/>
              </w:rPr>
            </w:pPr>
            <w:r w:rsidRPr="00B42FB1">
              <w:rPr>
                <w:sz w:val="20"/>
                <w:szCs w:val="20"/>
              </w:rPr>
              <w:t>Grade</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E7"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2D3AD71C"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E8" w14:textId="4C23AF0D" w:rsidR="00797359" w:rsidRPr="00B42FB1" w:rsidRDefault="00D136BF" w:rsidP="00B42FB1">
            <w:pPr>
              <w:spacing w:before="100" w:after="100" w:line="240" w:lineRule="auto"/>
              <w:ind w:left="300" w:right="100"/>
              <w:rPr>
                <w:sz w:val="20"/>
                <w:szCs w:val="20"/>
              </w:rPr>
            </w:pPr>
            <w:r w:rsidRPr="00B42FB1">
              <w:rPr>
                <w:sz w:val="20"/>
                <w:szCs w:val="20"/>
              </w:rPr>
              <w:t>2</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E9" w14:textId="77777777" w:rsidR="00797359" w:rsidRPr="00B42FB1" w:rsidRDefault="00D136BF" w:rsidP="00B42FB1">
            <w:pPr>
              <w:spacing w:before="100" w:after="100" w:line="240" w:lineRule="auto"/>
              <w:ind w:left="100" w:right="100"/>
              <w:rPr>
                <w:sz w:val="20"/>
                <w:szCs w:val="20"/>
              </w:rPr>
            </w:pPr>
            <w:r w:rsidRPr="00B42FB1">
              <w:rPr>
                <w:sz w:val="20"/>
                <w:szCs w:val="20"/>
              </w:rPr>
              <w:t>7 (35%)</w:t>
            </w:r>
          </w:p>
        </w:tc>
      </w:tr>
      <w:tr w:rsidR="00797359" w:rsidRPr="00B42FB1" w14:paraId="455B0A74"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EA" w14:textId="0FFF615D" w:rsidR="00797359" w:rsidRPr="00B42FB1" w:rsidRDefault="00D136BF" w:rsidP="00B42FB1">
            <w:pPr>
              <w:spacing w:before="100" w:after="100" w:line="240" w:lineRule="auto"/>
              <w:ind w:left="300" w:right="100"/>
              <w:rPr>
                <w:sz w:val="20"/>
                <w:szCs w:val="20"/>
              </w:rPr>
            </w:pPr>
            <w:r w:rsidRPr="00B42FB1">
              <w:rPr>
                <w:sz w:val="20"/>
                <w:szCs w:val="20"/>
              </w:rPr>
              <w:t>3</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EB" w14:textId="77777777" w:rsidR="00797359" w:rsidRPr="00B42FB1" w:rsidRDefault="00D136BF" w:rsidP="00B42FB1">
            <w:pPr>
              <w:spacing w:before="100" w:after="100" w:line="240" w:lineRule="auto"/>
              <w:ind w:left="100" w:right="100"/>
              <w:rPr>
                <w:sz w:val="20"/>
                <w:szCs w:val="20"/>
              </w:rPr>
            </w:pPr>
            <w:r w:rsidRPr="00B42FB1">
              <w:rPr>
                <w:sz w:val="20"/>
                <w:szCs w:val="20"/>
              </w:rPr>
              <w:t>13 (65%)</w:t>
            </w:r>
          </w:p>
        </w:tc>
      </w:tr>
      <w:tr w:rsidR="00797359" w:rsidRPr="00B42FB1" w14:paraId="50ACE50F"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EC" w14:textId="77777777" w:rsidR="00797359" w:rsidRPr="00B42FB1" w:rsidRDefault="00D136BF" w:rsidP="00B42FB1">
            <w:pPr>
              <w:spacing w:before="100" w:after="100" w:line="240" w:lineRule="auto"/>
              <w:ind w:left="100" w:right="100"/>
              <w:rPr>
                <w:sz w:val="20"/>
                <w:szCs w:val="20"/>
              </w:rPr>
            </w:pPr>
            <w:r w:rsidRPr="00B42FB1">
              <w:rPr>
                <w:sz w:val="20"/>
                <w:szCs w:val="20"/>
              </w:rPr>
              <w:t>Subtype</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ED"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13DC5B9A"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EE" w14:textId="0DC70D7E" w:rsidR="00797359" w:rsidRPr="00B42FB1" w:rsidRDefault="00D136BF" w:rsidP="00B42FB1">
            <w:pPr>
              <w:spacing w:before="100" w:after="100" w:line="240" w:lineRule="auto"/>
              <w:ind w:left="300" w:right="100"/>
              <w:rPr>
                <w:sz w:val="20"/>
                <w:szCs w:val="20"/>
              </w:rPr>
            </w:pPr>
            <w:r w:rsidRPr="00B42FB1">
              <w:rPr>
                <w:sz w:val="20"/>
                <w:szCs w:val="20"/>
              </w:rPr>
              <w:t>HR</w:t>
            </w:r>
            <w:r w:rsidR="00581194">
              <w:rPr>
                <w:sz w:val="20"/>
                <w:szCs w:val="20"/>
              </w:rPr>
              <w:t>-positive</w:t>
            </w:r>
            <w:r w:rsidR="00581194" w:rsidRPr="00B42FB1">
              <w:rPr>
                <w:sz w:val="20"/>
                <w:szCs w:val="20"/>
              </w:rPr>
              <w:t>/</w:t>
            </w:r>
            <w:r w:rsidRPr="00B42FB1">
              <w:rPr>
                <w:sz w:val="20"/>
                <w:szCs w:val="20"/>
              </w:rPr>
              <w:t>HER2-</w:t>
            </w:r>
            <w:r w:rsidR="00581194">
              <w:rPr>
                <w:sz w:val="20"/>
                <w:szCs w:val="20"/>
              </w:rPr>
              <w:t>negative</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EF" w14:textId="77777777" w:rsidR="00797359" w:rsidRPr="00B42FB1" w:rsidRDefault="00D136BF" w:rsidP="00B42FB1">
            <w:pPr>
              <w:spacing w:before="100" w:after="100" w:line="240" w:lineRule="auto"/>
              <w:ind w:left="100" w:right="100"/>
              <w:rPr>
                <w:sz w:val="20"/>
                <w:szCs w:val="20"/>
              </w:rPr>
            </w:pPr>
            <w:r w:rsidRPr="00B42FB1">
              <w:rPr>
                <w:sz w:val="20"/>
                <w:szCs w:val="20"/>
              </w:rPr>
              <w:t>11 (55%)</w:t>
            </w:r>
          </w:p>
        </w:tc>
      </w:tr>
      <w:tr w:rsidR="00797359" w:rsidRPr="00B42FB1" w14:paraId="07B2CCAF"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F0" w14:textId="1240DBD4" w:rsidR="00797359" w:rsidRPr="00B42FB1" w:rsidRDefault="00D136BF" w:rsidP="00B42FB1">
            <w:pPr>
              <w:spacing w:before="100" w:after="100" w:line="240" w:lineRule="auto"/>
              <w:ind w:left="300" w:right="100"/>
              <w:rPr>
                <w:sz w:val="20"/>
                <w:szCs w:val="20"/>
              </w:rPr>
            </w:pPr>
            <w:r w:rsidRPr="00B42FB1">
              <w:rPr>
                <w:sz w:val="20"/>
                <w:szCs w:val="20"/>
              </w:rPr>
              <w:t>HER2</w:t>
            </w:r>
            <w:r w:rsidR="00581194">
              <w:rPr>
                <w:sz w:val="20"/>
                <w:szCs w:val="20"/>
              </w:rPr>
              <w:t>-positive</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F1" w14:textId="77777777" w:rsidR="00797359" w:rsidRPr="00B42FB1" w:rsidRDefault="00D136BF" w:rsidP="00B42FB1">
            <w:pPr>
              <w:spacing w:before="100" w:after="100" w:line="240" w:lineRule="auto"/>
              <w:ind w:left="100" w:right="100"/>
              <w:rPr>
                <w:sz w:val="20"/>
                <w:szCs w:val="20"/>
              </w:rPr>
            </w:pPr>
            <w:r w:rsidRPr="00B42FB1">
              <w:rPr>
                <w:sz w:val="20"/>
                <w:szCs w:val="20"/>
              </w:rPr>
              <w:t>5 (25%)</w:t>
            </w:r>
          </w:p>
        </w:tc>
      </w:tr>
      <w:tr w:rsidR="00797359" w:rsidRPr="00B42FB1" w14:paraId="71630FB7"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F2" w14:textId="11C053F6" w:rsidR="00797359" w:rsidRPr="00B42FB1" w:rsidRDefault="00581194" w:rsidP="00B42FB1">
            <w:pPr>
              <w:spacing w:before="100" w:after="100" w:line="240" w:lineRule="auto"/>
              <w:ind w:left="300" w:right="100"/>
              <w:rPr>
                <w:sz w:val="20"/>
                <w:szCs w:val="20"/>
              </w:rPr>
            </w:pPr>
            <w:r w:rsidRPr="00B42FB1">
              <w:rPr>
                <w:sz w:val="20"/>
                <w:szCs w:val="20"/>
              </w:rPr>
              <w:t>T</w:t>
            </w:r>
            <w:r>
              <w:rPr>
                <w:sz w:val="20"/>
                <w:szCs w:val="20"/>
              </w:rPr>
              <w:t>riple-negative</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F3" w14:textId="77777777" w:rsidR="00797359" w:rsidRPr="00B42FB1" w:rsidRDefault="00D136BF" w:rsidP="00B42FB1">
            <w:pPr>
              <w:spacing w:before="100" w:after="100" w:line="240" w:lineRule="auto"/>
              <w:ind w:left="100" w:right="100"/>
              <w:rPr>
                <w:sz w:val="20"/>
                <w:szCs w:val="20"/>
              </w:rPr>
            </w:pPr>
            <w:r w:rsidRPr="00B42FB1">
              <w:rPr>
                <w:sz w:val="20"/>
                <w:szCs w:val="20"/>
              </w:rPr>
              <w:t>4 (20%)</w:t>
            </w:r>
          </w:p>
        </w:tc>
      </w:tr>
      <w:tr w:rsidR="00797359" w:rsidRPr="00B42FB1" w14:paraId="005EDDE4"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F4" w14:textId="77777777" w:rsidR="00797359" w:rsidRPr="00B42FB1" w:rsidRDefault="00D136BF" w:rsidP="00B42FB1">
            <w:pPr>
              <w:spacing w:before="100" w:after="100" w:line="240" w:lineRule="auto"/>
              <w:ind w:left="100" w:right="100"/>
              <w:rPr>
                <w:sz w:val="20"/>
                <w:szCs w:val="20"/>
              </w:rPr>
            </w:pPr>
            <w:proofErr w:type="spellStart"/>
            <w:r w:rsidRPr="00B42FB1">
              <w:rPr>
                <w:sz w:val="20"/>
                <w:szCs w:val="20"/>
              </w:rPr>
              <w:t>pCR</w:t>
            </w:r>
            <w:proofErr w:type="spellEnd"/>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F5" w14:textId="77777777" w:rsidR="00797359" w:rsidRPr="00B42FB1" w:rsidRDefault="00D136BF" w:rsidP="00B42FB1">
            <w:pPr>
              <w:spacing w:before="100" w:after="100" w:line="240" w:lineRule="auto"/>
              <w:ind w:left="100" w:right="100"/>
              <w:rPr>
                <w:sz w:val="20"/>
                <w:szCs w:val="20"/>
              </w:rPr>
            </w:pPr>
            <w:r w:rsidRPr="00B42FB1">
              <w:rPr>
                <w:sz w:val="20"/>
                <w:szCs w:val="20"/>
              </w:rPr>
              <w:t>6 (30%)</w:t>
            </w:r>
          </w:p>
        </w:tc>
      </w:tr>
      <w:tr w:rsidR="00797359" w:rsidRPr="00B42FB1" w14:paraId="5273116D"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F6" w14:textId="77777777" w:rsidR="00797359" w:rsidRPr="00B42FB1" w:rsidRDefault="00D136BF" w:rsidP="00B42FB1">
            <w:pPr>
              <w:spacing w:before="100" w:after="100" w:line="240" w:lineRule="auto"/>
              <w:ind w:left="100" w:right="100"/>
              <w:rPr>
                <w:sz w:val="20"/>
                <w:szCs w:val="20"/>
              </w:rPr>
            </w:pPr>
            <w:proofErr w:type="spellStart"/>
            <w:r w:rsidRPr="00B42FB1">
              <w:rPr>
                <w:sz w:val="20"/>
                <w:szCs w:val="20"/>
              </w:rPr>
              <w:t>pT</w:t>
            </w:r>
            <w:proofErr w:type="spellEnd"/>
            <w:r w:rsidRPr="00B42FB1">
              <w:rPr>
                <w:sz w:val="20"/>
                <w:szCs w:val="20"/>
              </w:rPr>
              <w:t xml:space="preserve"> (cm)</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F7" w14:textId="77777777" w:rsidR="00797359" w:rsidRPr="00B42FB1" w:rsidRDefault="00D136BF" w:rsidP="00B42FB1">
            <w:pPr>
              <w:spacing w:before="100" w:after="100" w:line="240" w:lineRule="auto"/>
              <w:ind w:left="100" w:right="100"/>
              <w:rPr>
                <w:sz w:val="20"/>
                <w:szCs w:val="20"/>
              </w:rPr>
            </w:pPr>
            <w:r w:rsidRPr="00B42FB1">
              <w:rPr>
                <w:sz w:val="20"/>
                <w:szCs w:val="20"/>
              </w:rPr>
              <w:t>1.50 (1.00, 1.95)</w:t>
            </w:r>
          </w:p>
        </w:tc>
      </w:tr>
      <w:tr w:rsidR="00797359" w:rsidRPr="00B42FB1" w14:paraId="237052C6"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F8" w14:textId="77777777" w:rsidR="00797359" w:rsidRPr="00B42FB1" w:rsidRDefault="00D136BF" w:rsidP="00B42FB1">
            <w:pPr>
              <w:spacing w:before="100" w:after="100" w:line="240" w:lineRule="auto"/>
              <w:ind w:left="300" w:right="100"/>
              <w:rPr>
                <w:sz w:val="20"/>
                <w:szCs w:val="20"/>
              </w:rPr>
            </w:pPr>
            <w:r w:rsidRPr="00B42FB1">
              <w:rPr>
                <w:sz w:val="20"/>
                <w:szCs w:val="20"/>
              </w:rPr>
              <w:t>Not Applicable</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F9" w14:textId="77777777" w:rsidR="00797359" w:rsidRPr="00B42FB1" w:rsidRDefault="00D136BF" w:rsidP="00B42FB1">
            <w:pPr>
              <w:spacing w:before="100" w:after="100" w:line="240" w:lineRule="auto"/>
              <w:ind w:left="100" w:right="100"/>
              <w:rPr>
                <w:sz w:val="20"/>
                <w:szCs w:val="20"/>
              </w:rPr>
            </w:pPr>
            <w:r w:rsidRPr="00B42FB1">
              <w:rPr>
                <w:sz w:val="20"/>
                <w:szCs w:val="20"/>
              </w:rPr>
              <w:t>6</w:t>
            </w:r>
          </w:p>
        </w:tc>
      </w:tr>
      <w:tr w:rsidR="00797359" w:rsidRPr="00B42FB1" w14:paraId="2724456E"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FA" w14:textId="77777777" w:rsidR="00797359" w:rsidRPr="00B42FB1" w:rsidRDefault="00D136BF" w:rsidP="00B42FB1">
            <w:pPr>
              <w:spacing w:before="100" w:after="100" w:line="240" w:lineRule="auto"/>
              <w:ind w:left="100" w:right="100"/>
              <w:rPr>
                <w:sz w:val="20"/>
                <w:szCs w:val="20"/>
              </w:rPr>
            </w:pPr>
            <w:proofErr w:type="spellStart"/>
            <w:r w:rsidRPr="00B42FB1">
              <w:rPr>
                <w:sz w:val="20"/>
                <w:szCs w:val="20"/>
              </w:rPr>
              <w:t>pN</w:t>
            </w:r>
            <w:proofErr w:type="spellEnd"/>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FB"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35885C16"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FC" w14:textId="77777777" w:rsidR="00797359" w:rsidRPr="00B42FB1" w:rsidRDefault="00D136BF" w:rsidP="00B42FB1">
            <w:pPr>
              <w:spacing w:before="100" w:after="100" w:line="240" w:lineRule="auto"/>
              <w:ind w:left="300" w:right="100"/>
              <w:rPr>
                <w:sz w:val="20"/>
                <w:szCs w:val="20"/>
              </w:rPr>
            </w:pPr>
            <w:r w:rsidRPr="00B42FB1">
              <w:rPr>
                <w:sz w:val="20"/>
                <w:szCs w:val="20"/>
              </w:rPr>
              <w:t>N0</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FD" w14:textId="77777777" w:rsidR="00797359" w:rsidRPr="00B42FB1" w:rsidRDefault="00D136BF" w:rsidP="00B42FB1">
            <w:pPr>
              <w:spacing w:before="100" w:after="100" w:line="240" w:lineRule="auto"/>
              <w:ind w:left="100" w:right="100"/>
              <w:rPr>
                <w:sz w:val="20"/>
                <w:szCs w:val="20"/>
              </w:rPr>
            </w:pPr>
            <w:r w:rsidRPr="00B42FB1">
              <w:rPr>
                <w:sz w:val="20"/>
                <w:szCs w:val="20"/>
              </w:rPr>
              <w:t>9 (47%)</w:t>
            </w:r>
          </w:p>
        </w:tc>
      </w:tr>
      <w:tr w:rsidR="00797359" w:rsidRPr="00B42FB1" w14:paraId="4B418AA3"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0FE" w14:textId="77777777" w:rsidR="00797359" w:rsidRPr="00B42FB1" w:rsidRDefault="00D136BF" w:rsidP="00B42FB1">
            <w:pPr>
              <w:spacing w:before="100" w:after="100" w:line="240" w:lineRule="auto"/>
              <w:ind w:left="300" w:right="100"/>
              <w:rPr>
                <w:sz w:val="20"/>
                <w:szCs w:val="20"/>
              </w:rPr>
            </w:pPr>
            <w:r w:rsidRPr="00B42FB1">
              <w:rPr>
                <w:sz w:val="20"/>
                <w:szCs w:val="20"/>
              </w:rPr>
              <w:t>N1</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0FF" w14:textId="77777777" w:rsidR="00797359" w:rsidRPr="00B42FB1" w:rsidRDefault="00D136BF" w:rsidP="00B42FB1">
            <w:pPr>
              <w:spacing w:before="100" w:after="100" w:line="240" w:lineRule="auto"/>
              <w:ind w:left="100" w:right="100"/>
              <w:rPr>
                <w:sz w:val="20"/>
                <w:szCs w:val="20"/>
              </w:rPr>
            </w:pPr>
            <w:r w:rsidRPr="00B42FB1">
              <w:rPr>
                <w:sz w:val="20"/>
                <w:szCs w:val="20"/>
              </w:rPr>
              <w:t>6 (32%)</w:t>
            </w:r>
          </w:p>
        </w:tc>
      </w:tr>
      <w:tr w:rsidR="00797359" w:rsidRPr="00B42FB1" w14:paraId="2C707678"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00" w14:textId="77777777" w:rsidR="00797359" w:rsidRPr="00B42FB1" w:rsidRDefault="00D136BF" w:rsidP="00B42FB1">
            <w:pPr>
              <w:spacing w:before="100" w:after="100" w:line="240" w:lineRule="auto"/>
              <w:ind w:left="300" w:right="100"/>
              <w:rPr>
                <w:sz w:val="20"/>
                <w:szCs w:val="20"/>
              </w:rPr>
            </w:pPr>
            <w:r w:rsidRPr="00B42FB1">
              <w:rPr>
                <w:sz w:val="20"/>
                <w:szCs w:val="20"/>
              </w:rPr>
              <w:t>N2</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01" w14:textId="77777777" w:rsidR="00797359" w:rsidRPr="00B42FB1" w:rsidRDefault="00D136BF" w:rsidP="00B42FB1">
            <w:pPr>
              <w:spacing w:before="100" w:after="100" w:line="240" w:lineRule="auto"/>
              <w:ind w:left="100" w:right="100"/>
              <w:rPr>
                <w:sz w:val="20"/>
                <w:szCs w:val="20"/>
              </w:rPr>
            </w:pPr>
            <w:r w:rsidRPr="00B42FB1">
              <w:rPr>
                <w:sz w:val="20"/>
                <w:szCs w:val="20"/>
              </w:rPr>
              <w:t>4 (21%)</w:t>
            </w:r>
          </w:p>
        </w:tc>
      </w:tr>
      <w:tr w:rsidR="00797359" w:rsidRPr="00B42FB1" w14:paraId="717D989B"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02" w14:textId="77777777" w:rsidR="00797359" w:rsidRPr="00B42FB1" w:rsidRDefault="00D136BF" w:rsidP="00B42FB1">
            <w:pPr>
              <w:spacing w:before="100" w:after="100" w:line="240" w:lineRule="auto"/>
              <w:ind w:left="300" w:right="100"/>
              <w:rPr>
                <w:sz w:val="20"/>
                <w:szCs w:val="20"/>
              </w:rPr>
            </w:pPr>
            <w:r w:rsidRPr="00B42FB1">
              <w:rPr>
                <w:sz w:val="20"/>
                <w:szCs w:val="20"/>
              </w:rPr>
              <w:t>Unknown</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03" w14:textId="77777777" w:rsidR="00797359" w:rsidRPr="00B42FB1" w:rsidRDefault="00D136BF" w:rsidP="00B42FB1">
            <w:pPr>
              <w:spacing w:before="100" w:after="100" w:line="240" w:lineRule="auto"/>
              <w:ind w:left="100" w:right="100"/>
              <w:rPr>
                <w:sz w:val="20"/>
                <w:szCs w:val="20"/>
              </w:rPr>
            </w:pPr>
            <w:r w:rsidRPr="00B42FB1">
              <w:rPr>
                <w:sz w:val="20"/>
                <w:szCs w:val="20"/>
              </w:rPr>
              <w:t>1</w:t>
            </w:r>
          </w:p>
        </w:tc>
      </w:tr>
      <w:tr w:rsidR="00797359" w:rsidRPr="00B42FB1" w14:paraId="7A54694B"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04" w14:textId="77777777" w:rsidR="00797359" w:rsidRPr="00B42FB1" w:rsidRDefault="00D136BF" w:rsidP="00B42FB1">
            <w:pPr>
              <w:spacing w:before="100" w:after="100" w:line="240" w:lineRule="auto"/>
              <w:ind w:left="100" w:right="100"/>
              <w:rPr>
                <w:sz w:val="20"/>
                <w:szCs w:val="20"/>
              </w:rPr>
            </w:pPr>
            <w:r w:rsidRPr="00B42FB1">
              <w:rPr>
                <w:sz w:val="20"/>
                <w:szCs w:val="20"/>
              </w:rPr>
              <w:t>Neoadjuvant systemic therapy</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05"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13584D2C"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06" w14:textId="77777777" w:rsidR="00797359" w:rsidRPr="00B42FB1" w:rsidRDefault="00D136BF" w:rsidP="00B42FB1">
            <w:pPr>
              <w:spacing w:before="100" w:after="100" w:line="240" w:lineRule="auto"/>
              <w:ind w:left="300" w:right="100"/>
              <w:rPr>
                <w:sz w:val="20"/>
                <w:szCs w:val="20"/>
              </w:rPr>
            </w:pPr>
            <w:r w:rsidRPr="00B42FB1">
              <w:rPr>
                <w:sz w:val="20"/>
                <w:szCs w:val="20"/>
              </w:rPr>
              <w:t>AC-T</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07" w14:textId="77777777" w:rsidR="00797359" w:rsidRPr="00B42FB1" w:rsidRDefault="00D136BF" w:rsidP="00B42FB1">
            <w:pPr>
              <w:spacing w:before="100" w:after="100" w:line="240" w:lineRule="auto"/>
              <w:ind w:left="100" w:right="100"/>
              <w:rPr>
                <w:sz w:val="20"/>
                <w:szCs w:val="20"/>
              </w:rPr>
            </w:pPr>
            <w:r w:rsidRPr="00B42FB1">
              <w:rPr>
                <w:sz w:val="20"/>
                <w:szCs w:val="20"/>
              </w:rPr>
              <w:t>13 (65%)</w:t>
            </w:r>
          </w:p>
        </w:tc>
      </w:tr>
      <w:tr w:rsidR="00797359" w:rsidRPr="00B42FB1" w14:paraId="3D954C41"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08" w14:textId="77777777" w:rsidR="00797359" w:rsidRPr="00B42FB1" w:rsidRDefault="00D136BF" w:rsidP="00B42FB1">
            <w:pPr>
              <w:spacing w:before="100" w:after="100" w:line="240" w:lineRule="auto"/>
              <w:ind w:left="300" w:right="100"/>
              <w:rPr>
                <w:sz w:val="20"/>
                <w:szCs w:val="20"/>
              </w:rPr>
            </w:pPr>
            <w:r w:rsidRPr="00B42FB1">
              <w:rPr>
                <w:sz w:val="20"/>
                <w:szCs w:val="20"/>
              </w:rPr>
              <w:t>AC-TC</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09" w14:textId="77777777" w:rsidR="00797359" w:rsidRPr="00B42FB1" w:rsidRDefault="00D136BF" w:rsidP="00B42FB1">
            <w:pPr>
              <w:spacing w:before="100" w:after="100" w:line="240" w:lineRule="auto"/>
              <w:ind w:left="100" w:right="100"/>
              <w:rPr>
                <w:sz w:val="20"/>
                <w:szCs w:val="20"/>
              </w:rPr>
            </w:pPr>
            <w:r w:rsidRPr="00B42FB1">
              <w:rPr>
                <w:sz w:val="20"/>
                <w:szCs w:val="20"/>
              </w:rPr>
              <w:t>2 (10%)</w:t>
            </w:r>
          </w:p>
        </w:tc>
      </w:tr>
      <w:tr w:rsidR="00797359" w:rsidRPr="00B42FB1" w14:paraId="239B2717"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0A" w14:textId="77777777" w:rsidR="00797359" w:rsidRPr="00B42FB1" w:rsidRDefault="00D136BF" w:rsidP="00B42FB1">
            <w:pPr>
              <w:spacing w:before="100" w:after="100" w:line="240" w:lineRule="auto"/>
              <w:ind w:left="300" w:right="100"/>
              <w:rPr>
                <w:sz w:val="20"/>
                <w:szCs w:val="20"/>
              </w:rPr>
            </w:pPr>
            <w:r w:rsidRPr="00B42FB1">
              <w:rPr>
                <w:sz w:val="20"/>
                <w:szCs w:val="20"/>
              </w:rPr>
              <w:t>AC-THP</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0B" w14:textId="77777777" w:rsidR="00797359" w:rsidRPr="00B42FB1" w:rsidRDefault="00D136BF" w:rsidP="00B42FB1">
            <w:pPr>
              <w:spacing w:before="100" w:after="100" w:line="240" w:lineRule="auto"/>
              <w:ind w:left="100" w:right="100"/>
              <w:rPr>
                <w:sz w:val="20"/>
                <w:szCs w:val="20"/>
              </w:rPr>
            </w:pPr>
            <w:r w:rsidRPr="00B42FB1">
              <w:rPr>
                <w:sz w:val="20"/>
                <w:szCs w:val="20"/>
              </w:rPr>
              <w:t>4 (20%)</w:t>
            </w:r>
          </w:p>
        </w:tc>
      </w:tr>
      <w:tr w:rsidR="00797359" w:rsidRPr="00B42FB1" w14:paraId="12377028"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0C" w14:textId="77777777" w:rsidR="00797359" w:rsidRPr="00B42FB1" w:rsidRDefault="00D136BF" w:rsidP="00B42FB1">
            <w:pPr>
              <w:spacing w:before="100" w:after="100" w:line="240" w:lineRule="auto"/>
              <w:ind w:left="300" w:right="100"/>
              <w:rPr>
                <w:sz w:val="20"/>
                <w:szCs w:val="20"/>
              </w:rPr>
            </w:pPr>
            <w:r w:rsidRPr="00B42FB1">
              <w:rPr>
                <w:sz w:val="20"/>
                <w:szCs w:val="20"/>
              </w:rPr>
              <w:t>AT</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0D" w14:textId="77777777" w:rsidR="00797359" w:rsidRPr="00B42FB1" w:rsidRDefault="00D136BF" w:rsidP="00B42FB1">
            <w:pPr>
              <w:spacing w:before="100" w:after="100" w:line="240" w:lineRule="auto"/>
              <w:ind w:left="100" w:right="100"/>
              <w:rPr>
                <w:sz w:val="20"/>
                <w:szCs w:val="20"/>
              </w:rPr>
            </w:pPr>
            <w:r w:rsidRPr="00B42FB1">
              <w:rPr>
                <w:sz w:val="20"/>
                <w:szCs w:val="20"/>
              </w:rPr>
              <w:t>1 (5.0%)</w:t>
            </w:r>
          </w:p>
        </w:tc>
      </w:tr>
      <w:tr w:rsidR="00797359" w:rsidRPr="00B42FB1" w14:paraId="73D656FD"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0E" w14:textId="77777777" w:rsidR="00797359" w:rsidRPr="00B42FB1" w:rsidRDefault="00D136BF" w:rsidP="00B42FB1">
            <w:pPr>
              <w:spacing w:before="100" w:after="100" w:line="240" w:lineRule="auto"/>
              <w:ind w:left="100" w:right="100"/>
              <w:rPr>
                <w:sz w:val="20"/>
                <w:szCs w:val="20"/>
              </w:rPr>
            </w:pPr>
            <w:r w:rsidRPr="00B42FB1">
              <w:rPr>
                <w:sz w:val="20"/>
                <w:szCs w:val="20"/>
              </w:rPr>
              <w:lastRenderedPageBreak/>
              <w:t>Surgery</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0F"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00D42B6A"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10" w14:textId="77777777" w:rsidR="00797359" w:rsidRPr="00B42FB1" w:rsidRDefault="00D136BF" w:rsidP="00B42FB1">
            <w:pPr>
              <w:spacing w:before="100" w:after="100" w:line="240" w:lineRule="auto"/>
              <w:ind w:left="300" w:right="100"/>
              <w:rPr>
                <w:sz w:val="20"/>
                <w:szCs w:val="20"/>
              </w:rPr>
            </w:pPr>
            <w:r w:rsidRPr="00B42FB1">
              <w:rPr>
                <w:sz w:val="20"/>
                <w:szCs w:val="20"/>
              </w:rPr>
              <w:t>BCS</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11" w14:textId="77777777" w:rsidR="00797359" w:rsidRPr="00B42FB1" w:rsidRDefault="00D136BF" w:rsidP="00B42FB1">
            <w:pPr>
              <w:spacing w:before="100" w:after="100" w:line="240" w:lineRule="auto"/>
              <w:ind w:left="100" w:right="100"/>
              <w:rPr>
                <w:sz w:val="20"/>
                <w:szCs w:val="20"/>
              </w:rPr>
            </w:pPr>
            <w:r w:rsidRPr="00B42FB1">
              <w:rPr>
                <w:sz w:val="20"/>
                <w:szCs w:val="20"/>
              </w:rPr>
              <w:t>7 (39%)</w:t>
            </w:r>
          </w:p>
        </w:tc>
      </w:tr>
      <w:tr w:rsidR="00797359" w:rsidRPr="00B42FB1" w14:paraId="66922C97"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12" w14:textId="77777777" w:rsidR="00797359" w:rsidRPr="00B42FB1" w:rsidRDefault="00D136BF" w:rsidP="00B42FB1">
            <w:pPr>
              <w:spacing w:before="100" w:after="100" w:line="240" w:lineRule="auto"/>
              <w:ind w:left="300" w:right="100"/>
              <w:rPr>
                <w:sz w:val="20"/>
                <w:szCs w:val="20"/>
              </w:rPr>
            </w:pPr>
            <w:r w:rsidRPr="00B42FB1">
              <w:rPr>
                <w:sz w:val="20"/>
                <w:szCs w:val="20"/>
              </w:rPr>
              <w:t>Mastectomy</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13" w14:textId="77777777" w:rsidR="00797359" w:rsidRPr="00B42FB1" w:rsidRDefault="00D136BF" w:rsidP="00B42FB1">
            <w:pPr>
              <w:spacing w:before="100" w:after="100" w:line="240" w:lineRule="auto"/>
              <w:ind w:left="100" w:right="100"/>
              <w:rPr>
                <w:sz w:val="20"/>
                <w:szCs w:val="20"/>
              </w:rPr>
            </w:pPr>
            <w:r w:rsidRPr="00B42FB1">
              <w:rPr>
                <w:sz w:val="20"/>
                <w:szCs w:val="20"/>
              </w:rPr>
              <w:t>11 (61%)</w:t>
            </w:r>
          </w:p>
        </w:tc>
      </w:tr>
      <w:tr w:rsidR="00797359" w:rsidRPr="00B42FB1" w14:paraId="10C587B5"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14" w14:textId="77777777" w:rsidR="00797359" w:rsidRPr="00B42FB1" w:rsidRDefault="00D136BF" w:rsidP="00B42FB1">
            <w:pPr>
              <w:spacing w:before="100" w:after="100" w:line="240" w:lineRule="auto"/>
              <w:ind w:left="300" w:right="100"/>
              <w:rPr>
                <w:sz w:val="20"/>
                <w:szCs w:val="20"/>
              </w:rPr>
            </w:pPr>
            <w:r w:rsidRPr="00B42FB1">
              <w:rPr>
                <w:sz w:val="20"/>
                <w:szCs w:val="20"/>
              </w:rPr>
              <w:t>Unknown</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15" w14:textId="77777777" w:rsidR="00797359" w:rsidRPr="00B42FB1" w:rsidRDefault="00D136BF" w:rsidP="00B42FB1">
            <w:pPr>
              <w:spacing w:before="100" w:after="100" w:line="240" w:lineRule="auto"/>
              <w:ind w:left="100" w:right="100"/>
              <w:rPr>
                <w:sz w:val="20"/>
                <w:szCs w:val="20"/>
              </w:rPr>
            </w:pPr>
            <w:r w:rsidRPr="00B42FB1">
              <w:rPr>
                <w:sz w:val="20"/>
                <w:szCs w:val="20"/>
              </w:rPr>
              <w:t>2</w:t>
            </w:r>
          </w:p>
        </w:tc>
      </w:tr>
      <w:tr w:rsidR="00797359" w:rsidRPr="00B42FB1" w14:paraId="04F3EA72"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16" w14:textId="77777777" w:rsidR="00797359" w:rsidRPr="00B42FB1" w:rsidRDefault="00D136BF" w:rsidP="00B42FB1">
            <w:pPr>
              <w:spacing w:before="100" w:after="100" w:line="240" w:lineRule="auto"/>
              <w:ind w:left="100" w:right="100"/>
              <w:rPr>
                <w:sz w:val="20"/>
                <w:szCs w:val="20"/>
              </w:rPr>
            </w:pPr>
            <w:r w:rsidRPr="00B42FB1">
              <w:rPr>
                <w:sz w:val="20"/>
                <w:szCs w:val="20"/>
              </w:rPr>
              <w:t>Adjuvant CT</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17"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1C75DA07"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18" w14:textId="77777777" w:rsidR="00797359" w:rsidRPr="00B42FB1" w:rsidRDefault="00D136BF" w:rsidP="00B42FB1">
            <w:pPr>
              <w:spacing w:before="100" w:after="100" w:line="240" w:lineRule="auto"/>
              <w:ind w:left="300" w:right="100"/>
              <w:rPr>
                <w:sz w:val="20"/>
                <w:szCs w:val="20"/>
              </w:rPr>
            </w:pPr>
            <w:r w:rsidRPr="00B42FB1">
              <w:rPr>
                <w:sz w:val="20"/>
                <w:szCs w:val="20"/>
              </w:rPr>
              <w:t>Capecitabine</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19" w14:textId="77777777" w:rsidR="00797359" w:rsidRPr="00B42FB1" w:rsidRDefault="00D136BF" w:rsidP="00B42FB1">
            <w:pPr>
              <w:spacing w:before="100" w:after="100" w:line="240" w:lineRule="auto"/>
              <w:ind w:left="100" w:right="100"/>
              <w:rPr>
                <w:sz w:val="20"/>
                <w:szCs w:val="20"/>
              </w:rPr>
            </w:pPr>
            <w:r w:rsidRPr="00B42FB1">
              <w:rPr>
                <w:sz w:val="20"/>
                <w:szCs w:val="20"/>
              </w:rPr>
              <w:t>2 (10%)</w:t>
            </w:r>
          </w:p>
        </w:tc>
      </w:tr>
      <w:tr w:rsidR="00797359" w:rsidRPr="00B42FB1" w14:paraId="703A0460"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1A" w14:textId="77777777" w:rsidR="00797359" w:rsidRPr="00B42FB1" w:rsidRDefault="00D136BF" w:rsidP="00B42FB1">
            <w:pPr>
              <w:spacing w:before="100" w:after="100" w:line="240" w:lineRule="auto"/>
              <w:ind w:left="300" w:right="100"/>
              <w:rPr>
                <w:sz w:val="20"/>
                <w:szCs w:val="20"/>
              </w:rPr>
            </w:pPr>
            <w:r w:rsidRPr="00B42FB1">
              <w:rPr>
                <w:sz w:val="20"/>
                <w:szCs w:val="20"/>
              </w:rPr>
              <w:t>CMF</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1B" w14:textId="77777777" w:rsidR="00797359" w:rsidRPr="00B42FB1" w:rsidRDefault="00D136BF" w:rsidP="00B42FB1">
            <w:pPr>
              <w:spacing w:before="100" w:after="100" w:line="240" w:lineRule="auto"/>
              <w:ind w:left="100" w:right="100"/>
              <w:rPr>
                <w:sz w:val="20"/>
                <w:szCs w:val="20"/>
              </w:rPr>
            </w:pPr>
            <w:r w:rsidRPr="00B42FB1">
              <w:rPr>
                <w:sz w:val="20"/>
                <w:szCs w:val="20"/>
              </w:rPr>
              <w:t>1 (5.0%)</w:t>
            </w:r>
          </w:p>
        </w:tc>
      </w:tr>
      <w:tr w:rsidR="00797359" w:rsidRPr="00B42FB1" w14:paraId="7CC6BBCD"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1C" w14:textId="77777777" w:rsidR="00797359" w:rsidRPr="00B42FB1" w:rsidRDefault="00D136BF" w:rsidP="00B42FB1">
            <w:pPr>
              <w:spacing w:before="100" w:after="100" w:line="240" w:lineRule="auto"/>
              <w:ind w:left="300" w:right="100"/>
              <w:rPr>
                <w:sz w:val="20"/>
                <w:szCs w:val="20"/>
              </w:rPr>
            </w:pPr>
            <w:r w:rsidRPr="00B42FB1">
              <w:rPr>
                <w:sz w:val="20"/>
                <w:szCs w:val="20"/>
              </w:rPr>
              <w:t>No</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1D" w14:textId="77777777" w:rsidR="00797359" w:rsidRPr="00B42FB1" w:rsidRDefault="00D136BF" w:rsidP="00B42FB1">
            <w:pPr>
              <w:spacing w:before="100" w:after="100" w:line="240" w:lineRule="auto"/>
              <w:ind w:left="100" w:right="100"/>
              <w:rPr>
                <w:sz w:val="20"/>
                <w:szCs w:val="20"/>
              </w:rPr>
            </w:pPr>
            <w:r w:rsidRPr="00B42FB1">
              <w:rPr>
                <w:sz w:val="20"/>
                <w:szCs w:val="20"/>
              </w:rPr>
              <w:t>17 (85%)</w:t>
            </w:r>
          </w:p>
        </w:tc>
      </w:tr>
      <w:tr w:rsidR="00797359" w:rsidRPr="00B42FB1" w14:paraId="6F1F9B16"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1E" w14:textId="77777777" w:rsidR="00797359" w:rsidRPr="00B42FB1" w:rsidRDefault="00D136BF" w:rsidP="00B42FB1">
            <w:pPr>
              <w:spacing w:before="100" w:after="100" w:line="240" w:lineRule="auto"/>
              <w:ind w:left="100" w:right="100"/>
              <w:rPr>
                <w:sz w:val="20"/>
                <w:szCs w:val="20"/>
              </w:rPr>
            </w:pPr>
            <w:r w:rsidRPr="00B42FB1">
              <w:rPr>
                <w:sz w:val="20"/>
                <w:szCs w:val="20"/>
              </w:rPr>
              <w:t>Adjuvant anti-HER2</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1F"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2A8D7F53"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20" w14:textId="77777777" w:rsidR="00797359" w:rsidRPr="00B42FB1" w:rsidRDefault="00D136BF" w:rsidP="00B42FB1">
            <w:pPr>
              <w:spacing w:before="100" w:after="100" w:line="240" w:lineRule="auto"/>
              <w:ind w:left="300" w:right="100"/>
              <w:rPr>
                <w:sz w:val="20"/>
                <w:szCs w:val="20"/>
              </w:rPr>
            </w:pPr>
            <w:r w:rsidRPr="00B42FB1">
              <w:rPr>
                <w:sz w:val="20"/>
                <w:szCs w:val="20"/>
              </w:rPr>
              <w:t>HP</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21" w14:textId="77777777" w:rsidR="00797359" w:rsidRPr="00B42FB1" w:rsidRDefault="00D136BF" w:rsidP="00B42FB1">
            <w:pPr>
              <w:spacing w:before="100" w:after="100" w:line="240" w:lineRule="auto"/>
              <w:ind w:left="100" w:right="100"/>
              <w:rPr>
                <w:sz w:val="20"/>
                <w:szCs w:val="20"/>
              </w:rPr>
            </w:pPr>
            <w:r w:rsidRPr="00B42FB1">
              <w:rPr>
                <w:sz w:val="20"/>
                <w:szCs w:val="20"/>
              </w:rPr>
              <w:t>7 (35%)</w:t>
            </w:r>
          </w:p>
        </w:tc>
      </w:tr>
      <w:tr w:rsidR="00797359" w:rsidRPr="00B42FB1" w14:paraId="115A4F06"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22" w14:textId="77777777" w:rsidR="00797359" w:rsidRPr="00B42FB1" w:rsidRDefault="00D136BF" w:rsidP="00B42FB1">
            <w:pPr>
              <w:spacing w:before="100" w:after="100" w:line="240" w:lineRule="auto"/>
              <w:ind w:left="300" w:right="100"/>
              <w:rPr>
                <w:sz w:val="20"/>
                <w:szCs w:val="20"/>
              </w:rPr>
            </w:pPr>
            <w:r w:rsidRPr="00B42FB1">
              <w:rPr>
                <w:sz w:val="20"/>
                <w:szCs w:val="20"/>
              </w:rPr>
              <w:t>No</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23" w14:textId="77777777" w:rsidR="00797359" w:rsidRPr="00B42FB1" w:rsidRDefault="00D136BF" w:rsidP="00B42FB1">
            <w:pPr>
              <w:spacing w:before="100" w:after="100" w:line="240" w:lineRule="auto"/>
              <w:ind w:left="100" w:right="100"/>
              <w:rPr>
                <w:sz w:val="20"/>
                <w:szCs w:val="20"/>
              </w:rPr>
            </w:pPr>
            <w:r w:rsidRPr="00B42FB1">
              <w:rPr>
                <w:sz w:val="20"/>
                <w:szCs w:val="20"/>
              </w:rPr>
              <w:t>13 (65%)</w:t>
            </w:r>
          </w:p>
        </w:tc>
      </w:tr>
      <w:tr w:rsidR="00797359" w:rsidRPr="00B42FB1" w14:paraId="509651AD"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24" w14:textId="77777777" w:rsidR="00797359" w:rsidRPr="00B42FB1" w:rsidRDefault="00D136BF" w:rsidP="00B42FB1">
            <w:pPr>
              <w:spacing w:before="100" w:after="100" w:line="240" w:lineRule="auto"/>
              <w:ind w:left="100" w:right="100"/>
              <w:rPr>
                <w:sz w:val="20"/>
                <w:szCs w:val="20"/>
              </w:rPr>
            </w:pPr>
            <w:r w:rsidRPr="00B42FB1">
              <w:rPr>
                <w:sz w:val="20"/>
                <w:szCs w:val="20"/>
              </w:rPr>
              <w:t>Adjuvant ET</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25" w14:textId="77777777" w:rsidR="00797359" w:rsidRPr="00B42FB1" w:rsidRDefault="00D136BF" w:rsidP="00B42FB1">
            <w:pPr>
              <w:spacing w:before="100" w:after="100" w:line="240" w:lineRule="auto"/>
              <w:ind w:left="100" w:right="100"/>
              <w:rPr>
                <w:sz w:val="20"/>
                <w:szCs w:val="20"/>
              </w:rPr>
            </w:pPr>
            <w:r w:rsidRPr="00B42FB1">
              <w:rPr>
                <w:sz w:val="20"/>
                <w:szCs w:val="20"/>
              </w:rPr>
              <w:t xml:space="preserve"> </w:t>
            </w:r>
          </w:p>
        </w:tc>
      </w:tr>
      <w:tr w:rsidR="00797359" w:rsidRPr="00B42FB1" w14:paraId="31C8320A"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26" w14:textId="77777777" w:rsidR="00797359" w:rsidRPr="00B42FB1" w:rsidRDefault="00D136BF" w:rsidP="00B42FB1">
            <w:pPr>
              <w:spacing w:before="100" w:after="100" w:line="240" w:lineRule="auto"/>
              <w:ind w:left="300" w:right="100"/>
              <w:rPr>
                <w:sz w:val="20"/>
                <w:szCs w:val="20"/>
              </w:rPr>
            </w:pPr>
            <w:r w:rsidRPr="00B42FB1">
              <w:rPr>
                <w:sz w:val="20"/>
                <w:szCs w:val="20"/>
              </w:rPr>
              <w:t>AI</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27" w14:textId="77777777" w:rsidR="00797359" w:rsidRPr="00B42FB1" w:rsidRDefault="00D136BF" w:rsidP="00B42FB1">
            <w:pPr>
              <w:spacing w:before="100" w:after="100" w:line="240" w:lineRule="auto"/>
              <w:ind w:left="100" w:right="100"/>
              <w:rPr>
                <w:sz w:val="20"/>
                <w:szCs w:val="20"/>
              </w:rPr>
            </w:pPr>
            <w:r w:rsidRPr="00B42FB1">
              <w:rPr>
                <w:sz w:val="20"/>
                <w:szCs w:val="20"/>
              </w:rPr>
              <w:t>11 (55%)</w:t>
            </w:r>
          </w:p>
        </w:tc>
      </w:tr>
      <w:tr w:rsidR="00797359" w:rsidRPr="00B42FB1" w14:paraId="68347B74"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28" w14:textId="77777777" w:rsidR="00797359" w:rsidRPr="00B42FB1" w:rsidRDefault="00D136BF" w:rsidP="00B42FB1">
            <w:pPr>
              <w:spacing w:before="100" w:after="100" w:line="240" w:lineRule="auto"/>
              <w:ind w:left="300" w:right="100"/>
              <w:rPr>
                <w:sz w:val="20"/>
                <w:szCs w:val="20"/>
              </w:rPr>
            </w:pPr>
            <w:r w:rsidRPr="00B42FB1">
              <w:rPr>
                <w:sz w:val="20"/>
                <w:szCs w:val="20"/>
              </w:rPr>
              <w:t>Tamoxifen</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29" w14:textId="77777777" w:rsidR="00797359" w:rsidRPr="00B42FB1" w:rsidRDefault="00D136BF" w:rsidP="00B42FB1">
            <w:pPr>
              <w:spacing w:before="100" w:after="100" w:line="240" w:lineRule="auto"/>
              <w:ind w:left="100" w:right="100"/>
              <w:rPr>
                <w:sz w:val="20"/>
                <w:szCs w:val="20"/>
              </w:rPr>
            </w:pPr>
            <w:r w:rsidRPr="00B42FB1">
              <w:rPr>
                <w:sz w:val="20"/>
                <w:szCs w:val="20"/>
              </w:rPr>
              <w:t>3 (15%)</w:t>
            </w:r>
          </w:p>
        </w:tc>
      </w:tr>
      <w:tr w:rsidR="00797359" w:rsidRPr="00B42FB1" w14:paraId="4070F878"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2A" w14:textId="77777777" w:rsidR="00797359" w:rsidRPr="00B42FB1" w:rsidRDefault="00D136BF" w:rsidP="00B42FB1">
            <w:pPr>
              <w:spacing w:before="100" w:after="100" w:line="240" w:lineRule="auto"/>
              <w:ind w:left="300" w:right="100"/>
              <w:rPr>
                <w:sz w:val="20"/>
                <w:szCs w:val="20"/>
              </w:rPr>
            </w:pPr>
            <w:r w:rsidRPr="00B42FB1">
              <w:rPr>
                <w:sz w:val="20"/>
                <w:szCs w:val="20"/>
              </w:rPr>
              <w:t>Tamoxifen-AI</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2B" w14:textId="77777777" w:rsidR="00797359" w:rsidRPr="00B42FB1" w:rsidRDefault="00D136BF" w:rsidP="00B42FB1">
            <w:pPr>
              <w:spacing w:before="100" w:after="100" w:line="240" w:lineRule="auto"/>
              <w:ind w:left="100" w:right="100"/>
              <w:rPr>
                <w:sz w:val="20"/>
                <w:szCs w:val="20"/>
              </w:rPr>
            </w:pPr>
            <w:r w:rsidRPr="00B42FB1">
              <w:rPr>
                <w:sz w:val="20"/>
                <w:szCs w:val="20"/>
              </w:rPr>
              <w:t>1 (5.0%)</w:t>
            </w:r>
          </w:p>
        </w:tc>
      </w:tr>
      <w:tr w:rsidR="00797359" w:rsidRPr="00B42FB1" w14:paraId="48F8D994"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2C" w14:textId="77777777" w:rsidR="00797359" w:rsidRPr="00B42FB1" w:rsidRDefault="00D136BF" w:rsidP="00B42FB1">
            <w:pPr>
              <w:spacing w:before="100" w:after="100" w:line="240" w:lineRule="auto"/>
              <w:ind w:left="300" w:right="100"/>
              <w:rPr>
                <w:sz w:val="20"/>
                <w:szCs w:val="20"/>
              </w:rPr>
            </w:pPr>
            <w:r w:rsidRPr="00B42FB1">
              <w:rPr>
                <w:sz w:val="20"/>
                <w:szCs w:val="20"/>
              </w:rPr>
              <w:t>No</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2D" w14:textId="77777777" w:rsidR="00797359" w:rsidRPr="00B42FB1" w:rsidRDefault="00D136BF" w:rsidP="00B42FB1">
            <w:pPr>
              <w:spacing w:before="100" w:after="100" w:line="240" w:lineRule="auto"/>
              <w:ind w:left="100" w:right="100"/>
              <w:rPr>
                <w:sz w:val="20"/>
                <w:szCs w:val="20"/>
              </w:rPr>
            </w:pPr>
            <w:r w:rsidRPr="00B42FB1">
              <w:rPr>
                <w:sz w:val="20"/>
                <w:szCs w:val="20"/>
              </w:rPr>
              <w:t>5 (25%)</w:t>
            </w:r>
          </w:p>
        </w:tc>
      </w:tr>
      <w:tr w:rsidR="00797359" w:rsidRPr="00B42FB1" w14:paraId="0DBFCF45"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2E" w14:textId="77777777" w:rsidR="00797359" w:rsidRPr="00B42FB1" w:rsidRDefault="00D136BF" w:rsidP="00B42FB1">
            <w:pPr>
              <w:spacing w:before="100" w:after="100" w:line="240" w:lineRule="auto"/>
              <w:ind w:left="100" w:right="100"/>
              <w:rPr>
                <w:sz w:val="20"/>
                <w:szCs w:val="20"/>
              </w:rPr>
            </w:pPr>
            <w:r w:rsidRPr="00B42FB1">
              <w:rPr>
                <w:sz w:val="20"/>
                <w:szCs w:val="20"/>
              </w:rPr>
              <w:t>Radiotherapy</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2F" w14:textId="77777777" w:rsidR="00797359" w:rsidRPr="00B42FB1" w:rsidRDefault="00D136BF" w:rsidP="00B42FB1">
            <w:pPr>
              <w:spacing w:before="100" w:after="100" w:line="240" w:lineRule="auto"/>
              <w:ind w:left="100" w:right="100"/>
              <w:rPr>
                <w:sz w:val="20"/>
                <w:szCs w:val="20"/>
              </w:rPr>
            </w:pPr>
            <w:r w:rsidRPr="00B42FB1">
              <w:rPr>
                <w:sz w:val="20"/>
                <w:szCs w:val="20"/>
              </w:rPr>
              <w:t>16 (80%)</w:t>
            </w:r>
          </w:p>
        </w:tc>
      </w:tr>
      <w:tr w:rsidR="00797359" w:rsidRPr="00B42FB1" w14:paraId="127F4F01" w14:textId="77777777" w:rsidTr="00B42FB1">
        <w:trPr>
          <w:trHeight w:hRule="exact" w:val="331"/>
        </w:trPr>
        <w:tc>
          <w:tcPr>
            <w:tcW w:w="3255" w:type="dxa"/>
            <w:tcBorders>
              <w:left w:val="single" w:sz="8" w:space="0" w:color="000000"/>
              <w:bottom w:val="single" w:sz="8" w:space="0" w:color="000000"/>
            </w:tcBorders>
            <w:shd w:val="clear" w:color="auto" w:fill="FFFFFF"/>
            <w:tcMar>
              <w:top w:w="0" w:type="dxa"/>
              <w:left w:w="0" w:type="dxa"/>
              <w:bottom w:w="0" w:type="dxa"/>
              <w:right w:w="0" w:type="dxa"/>
            </w:tcMar>
          </w:tcPr>
          <w:p w14:paraId="00000130" w14:textId="77777777" w:rsidR="00797359" w:rsidRPr="00B42FB1" w:rsidRDefault="00D136BF" w:rsidP="00B42FB1">
            <w:pPr>
              <w:spacing w:before="100" w:after="100" w:line="240" w:lineRule="auto"/>
              <w:ind w:left="100" w:right="100"/>
              <w:rPr>
                <w:sz w:val="20"/>
                <w:szCs w:val="20"/>
              </w:rPr>
            </w:pPr>
            <w:r w:rsidRPr="00B42FB1">
              <w:rPr>
                <w:sz w:val="20"/>
                <w:szCs w:val="20"/>
              </w:rPr>
              <w:t>Distant Relapse</w:t>
            </w:r>
          </w:p>
        </w:tc>
        <w:tc>
          <w:tcPr>
            <w:tcW w:w="2910" w:type="dxa"/>
            <w:tcBorders>
              <w:bottom w:val="single" w:sz="8" w:space="0" w:color="000000"/>
              <w:right w:val="single" w:sz="8" w:space="0" w:color="000000"/>
            </w:tcBorders>
            <w:shd w:val="clear" w:color="auto" w:fill="FFFFFF"/>
            <w:tcMar>
              <w:top w:w="0" w:type="dxa"/>
              <w:left w:w="0" w:type="dxa"/>
              <w:bottom w:w="0" w:type="dxa"/>
              <w:right w:w="0" w:type="dxa"/>
            </w:tcMar>
          </w:tcPr>
          <w:p w14:paraId="00000131" w14:textId="77777777" w:rsidR="00797359" w:rsidRPr="00B42FB1" w:rsidRDefault="00D136BF" w:rsidP="00B42FB1">
            <w:pPr>
              <w:spacing w:before="100" w:after="100" w:line="240" w:lineRule="auto"/>
              <w:ind w:left="100" w:right="100"/>
              <w:rPr>
                <w:sz w:val="20"/>
                <w:szCs w:val="20"/>
              </w:rPr>
            </w:pPr>
            <w:r w:rsidRPr="00B42FB1">
              <w:rPr>
                <w:sz w:val="20"/>
                <w:szCs w:val="20"/>
              </w:rPr>
              <w:t>5 (25%)</w:t>
            </w:r>
          </w:p>
        </w:tc>
      </w:tr>
      <w:tr w:rsidR="00797359" w:rsidRPr="00B42FB1" w14:paraId="39069109" w14:textId="77777777" w:rsidTr="00B42FB1">
        <w:trPr>
          <w:trHeight w:hRule="exact" w:val="331"/>
        </w:trPr>
        <w:tc>
          <w:tcPr>
            <w:tcW w:w="6165" w:type="dxa"/>
            <w:gridSpan w:val="2"/>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32" w14:textId="77777777" w:rsidR="00797359" w:rsidRPr="00B42FB1" w:rsidRDefault="00D136BF" w:rsidP="00B42FB1">
            <w:pPr>
              <w:spacing w:before="100" w:after="100" w:line="240" w:lineRule="auto"/>
              <w:ind w:left="100" w:right="100"/>
              <w:rPr>
                <w:sz w:val="20"/>
                <w:szCs w:val="20"/>
              </w:rPr>
            </w:pPr>
            <w:r w:rsidRPr="00B42FB1">
              <w:rPr>
                <w:sz w:val="20"/>
                <w:szCs w:val="20"/>
                <w:vertAlign w:val="superscript"/>
              </w:rPr>
              <w:t>1</w:t>
            </w:r>
            <w:r w:rsidRPr="00B42FB1">
              <w:rPr>
                <w:sz w:val="20"/>
                <w:szCs w:val="20"/>
              </w:rPr>
              <w:t>Median (IQR); n (%)</w:t>
            </w:r>
          </w:p>
        </w:tc>
      </w:tr>
    </w:tbl>
    <w:p w14:paraId="00000134" w14:textId="7A1E3EB6" w:rsidR="00797359" w:rsidRDefault="00581194">
      <w:pPr>
        <w:jc w:val="both"/>
        <w:rPr>
          <w:sz w:val="24"/>
          <w:szCs w:val="24"/>
        </w:rPr>
      </w:pPr>
      <w:ins w:id="29" w:author="Weigelt, Britta" w:date="2024-06-26T09:35:00Z">
        <w:r>
          <w:rPr>
            <w:sz w:val="24"/>
            <w:szCs w:val="24"/>
          </w:rPr>
          <w:t xml:space="preserve">. </w:t>
        </w:r>
      </w:ins>
    </w:p>
    <w:p w14:paraId="61EDD24F" w14:textId="28040C54" w:rsidR="00581194" w:rsidRDefault="00581194">
      <w:pPr>
        <w:rPr>
          <w:ins w:id="30" w:author="Weigelt, Britta" w:date="2024-06-26T09:35:00Z"/>
          <w:b/>
          <w:sz w:val="24"/>
          <w:szCs w:val="24"/>
        </w:rPr>
      </w:pPr>
      <w:ins w:id="31" w:author="Weigelt, Britta" w:date="2024-06-26T09:35:00Z">
        <w:r>
          <w:rPr>
            <w:b/>
            <w:sz w:val="24"/>
            <w:szCs w:val="24"/>
          </w:rPr>
          <w:br w:type="page"/>
        </w:r>
      </w:ins>
    </w:p>
    <w:p w14:paraId="00000137" w14:textId="200C4658" w:rsidR="00797359" w:rsidRDefault="00D136BF">
      <w:pPr>
        <w:jc w:val="both"/>
        <w:rPr>
          <w:sz w:val="24"/>
          <w:szCs w:val="24"/>
        </w:rPr>
      </w:pPr>
      <w:r>
        <w:rPr>
          <w:b/>
          <w:sz w:val="24"/>
          <w:szCs w:val="24"/>
        </w:rPr>
        <w:lastRenderedPageBreak/>
        <w:t>Table 2.</w:t>
      </w:r>
      <w:r>
        <w:rPr>
          <w:sz w:val="24"/>
          <w:szCs w:val="24"/>
        </w:rPr>
        <w:t xml:space="preserve"> Characteristics by </w:t>
      </w:r>
      <w:r w:rsidR="00581194">
        <w:rPr>
          <w:sz w:val="24"/>
          <w:szCs w:val="24"/>
        </w:rPr>
        <w:t xml:space="preserve">pathologic complete response </w:t>
      </w:r>
      <w:r>
        <w:rPr>
          <w:sz w:val="24"/>
          <w:szCs w:val="24"/>
        </w:rPr>
        <w:t>at surgery.</w:t>
      </w:r>
    </w:p>
    <w:tbl>
      <w:tblPr>
        <w:tblStyle w:val="a0"/>
        <w:tblW w:w="7875" w:type="dxa"/>
        <w:tblBorders>
          <w:top w:val="nil"/>
          <w:left w:val="nil"/>
          <w:bottom w:val="nil"/>
          <w:right w:val="nil"/>
          <w:insideH w:val="nil"/>
          <w:insideV w:val="nil"/>
        </w:tblBorders>
        <w:tblLayout w:type="fixed"/>
        <w:tblLook w:val="0600" w:firstRow="0" w:lastRow="0" w:firstColumn="0" w:lastColumn="0" w:noHBand="1" w:noVBand="1"/>
      </w:tblPr>
      <w:tblGrid>
        <w:gridCol w:w="2130"/>
        <w:gridCol w:w="510"/>
        <w:gridCol w:w="2025"/>
        <w:gridCol w:w="2025"/>
        <w:gridCol w:w="1185"/>
      </w:tblGrid>
      <w:tr w:rsidR="00797359" w:rsidRPr="008C1CC9" w14:paraId="4BF6DE89" w14:textId="77777777" w:rsidTr="005307C5">
        <w:trPr>
          <w:trHeight w:hRule="exact" w:val="740"/>
        </w:trPr>
        <w:tc>
          <w:tcPr>
            <w:tcW w:w="213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3A" w14:textId="77777777" w:rsidR="00797359" w:rsidRPr="008C1CC9" w:rsidRDefault="00D136BF" w:rsidP="008C1CC9">
            <w:pPr>
              <w:spacing w:before="40" w:after="40" w:line="240" w:lineRule="auto"/>
              <w:ind w:left="100" w:right="101"/>
              <w:rPr>
                <w:b/>
                <w:sz w:val="20"/>
                <w:szCs w:val="20"/>
              </w:rPr>
            </w:pPr>
            <w:r w:rsidRPr="008C1CC9">
              <w:rPr>
                <w:b/>
                <w:sz w:val="20"/>
                <w:szCs w:val="20"/>
              </w:rPr>
              <w:t>Variable</w:t>
            </w:r>
          </w:p>
        </w:tc>
        <w:tc>
          <w:tcPr>
            <w:tcW w:w="510" w:type="dxa"/>
            <w:tcBorders>
              <w:top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3B" w14:textId="77777777" w:rsidR="00797359" w:rsidRPr="008C1CC9" w:rsidRDefault="00D136BF" w:rsidP="008C1CC9">
            <w:pPr>
              <w:spacing w:before="40" w:after="40" w:line="240" w:lineRule="auto"/>
              <w:ind w:left="100" w:right="101"/>
              <w:rPr>
                <w:b/>
                <w:sz w:val="20"/>
                <w:szCs w:val="20"/>
              </w:rPr>
            </w:pPr>
            <w:r w:rsidRPr="008C1CC9">
              <w:rPr>
                <w:b/>
                <w:sz w:val="20"/>
                <w:szCs w:val="20"/>
              </w:rPr>
              <w:t>N</w:t>
            </w:r>
          </w:p>
        </w:tc>
        <w:tc>
          <w:tcPr>
            <w:tcW w:w="2025" w:type="dxa"/>
            <w:tcBorders>
              <w:top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3C" w14:textId="77777777" w:rsidR="00797359" w:rsidRPr="008C1CC9" w:rsidRDefault="00D136BF" w:rsidP="008C1CC9">
            <w:pPr>
              <w:spacing w:before="40" w:after="40" w:line="240" w:lineRule="auto"/>
              <w:ind w:left="100" w:right="101"/>
              <w:rPr>
                <w:sz w:val="20"/>
                <w:szCs w:val="20"/>
              </w:rPr>
            </w:pPr>
            <w:r w:rsidRPr="008C1CC9">
              <w:rPr>
                <w:b/>
                <w:sz w:val="20"/>
                <w:szCs w:val="20"/>
              </w:rPr>
              <w:t>Residual Disease</w:t>
            </w:r>
          </w:p>
          <w:p w14:paraId="0000013D" w14:textId="77777777" w:rsidR="00797359" w:rsidRPr="008C1CC9" w:rsidRDefault="00D136BF" w:rsidP="008C1CC9">
            <w:pPr>
              <w:spacing w:before="40" w:after="40" w:line="240" w:lineRule="auto"/>
              <w:ind w:left="100" w:right="101"/>
              <w:rPr>
                <w:sz w:val="20"/>
                <w:szCs w:val="20"/>
                <w:vertAlign w:val="superscript"/>
              </w:rPr>
            </w:pPr>
            <w:r w:rsidRPr="008C1CC9">
              <w:rPr>
                <w:sz w:val="20"/>
                <w:szCs w:val="20"/>
              </w:rPr>
              <w:t>(n = 14)</w:t>
            </w:r>
            <w:r w:rsidRPr="008C1CC9">
              <w:rPr>
                <w:sz w:val="20"/>
                <w:szCs w:val="20"/>
                <w:vertAlign w:val="superscript"/>
              </w:rPr>
              <w:t>1</w:t>
            </w:r>
          </w:p>
        </w:tc>
        <w:tc>
          <w:tcPr>
            <w:tcW w:w="2025" w:type="dxa"/>
            <w:tcBorders>
              <w:top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3E" w14:textId="28BCAB27" w:rsidR="00797359" w:rsidRPr="008C1CC9" w:rsidRDefault="00D136BF" w:rsidP="008C1CC9">
            <w:pPr>
              <w:spacing w:before="40" w:after="40" w:line="240" w:lineRule="auto"/>
              <w:ind w:left="100" w:right="101"/>
              <w:rPr>
                <w:sz w:val="20"/>
                <w:szCs w:val="20"/>
              </w:rPr>
            </w:pPr>
            <w:r w:rsidRPr="008C1CC9">
              <w:rPr>
                <w:b/>
                <w:sz w:val="20"/>
                <w:szCs w:val="20"/>
              </w:rPr>
              <w:t>Pathological Complete Response</w:t>
            </w:r>
          </w:p>
          <w:p w14:paraId="0000013F" w14:textId="77777777" w:rsidR="00797359" w:rsidRPr="008C1CC9" w:rsidRDefault="00D136BF" w:rsidP="008C1CC9">
            <w:pPr>
              <w:spacing w:before="40" w:after="40" w:line="240" w:lineRule="auto"/>
              <w:ind w:left="100" w:right="101"/>
              <w:rPr>
                <w:sz w:val="20"/>
                <w:szCs w:val="20"/>
                <w:vertAlign w:val="superscript"/>
              </w:rPr>
            </w:pPr>
            <w:r w:rsidRPr="008C1CC9">
              <w:rPr>
                <w:sz w:val="20"/>
                <w:szCs w:val="20"/>
              </w:rPr>
              <w:t>(n = 6)</w:t>
            </w:r>
            <w:r w:rsidRPr="008C1CC9">
              <w:rPr>
                <w:sz w:val="20"/>
                <w:szCs w:val="20"/>
                <w:vertAlign w:val="superscript"/>
              </w:rPr>
              <w:t>1</w:t>
            </w:r>
          </w:p>
        </w:tc>
        <w:tc>
          <w:tcPr>
            <w:tcW w:w="1185" w:type="dxa"/>
            <w:tcBorders>
              <w:top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40" w14:textId="77777777" w:rsidR="00797359" w:rsidRPr="008C1CC9" w:rsidRDefault="00D136BF" w:rsidP="008C1CC9">
            <w:pPr>
              <w:spacing w:before="40" w:after="40" w:line="240" w:lineRule="auto"/>
              <w:ind w:left="100" w:right="101"/>
              <w:rPr>
                <w:sz w:val="20"/>
                <w:szCs w:val="20"/>
                <w:vertAlign w:val="superscript"/>
              </w:rPr>
            </w:pPr>
            <w:r w:rsidRPr="008C1CC9">
              <w:rPr>
                <w:b/>
                <w:sz w:val="20"/>
                <w:szCs w:val="20"/>
              </w:rPr>
              <w:t>p-value</w:t>
            </w:r>
            <w:r w:rsidRPr="008C1CC9">
              <w:rPr>
                <w:sz w:val="20"/>
                <w:szCs w:val="20"/>
                <w:vertAlign w:val="superscript"/>
              </w:rPr>
              <w:t>2</w:t>
            </w:r>
          </w:p>
        </w:tc>
      </w:tr>
      <w:tr w:rsidR="00797359" w:rsidRPr="008C1CC9" w14:paraId="58C4068F"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41" w14:textId="77777777" w:rsidR="00797359" w:rsidRPr="008C1CC9" w:rsidRDefault="00D136BF" w:rsidP="008C1CC9">
            <w:pPr>
              <w:spacing w:before="100" w:after="100" w:line="240" w:lineRule="auto"/>
              <w:ind w:left="100" w:right="101"/>
              <w:rPr>
                <w:b/>
                <w:sz w:val="20"/>
                <w:szCs w:val="20"/>
              </w:rPr>
            </w:pPr>
            <w:r w:rsidRPr="008C1CC9">
              <w:rPr>
                <w:b/>
                <w:sz w:val="20"/>
                <w:szCs w:val="20"/>
              </w:rPr>
              <w:t>Age (continuous)</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42"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43" w14:textId="77777777" w:rsidR="00797359" w:rsidRPr="008C1CC9" w:rsidRDefault="00D136BF" w:rsidP="008C1CC9">
            <w:pPr>
              <w:spacing w:before="100" w:after="100" w:line="240" w:lineRule="auto"/>
              <w:ind w:left="100" w:right="101"/>
              <w:rPr>
                <w:sz w:val="20"/>
                <w:szCs w:val="20"/>
              </w:rPr>
            </w:pPr>
            <w:r w:rsidRPr="008C1CC9">
              <w:rPr>
                <w:sz w:val="20"/>
                <w:szCs w:val="20"/>
              </w:rPr>
              <w:t>48 (45, 60)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44" w14:textId="77777777" w:rsidR="00797359" w:rsidRPr="008C1CC9" w:rsidRDefault="00D136BF" w:rsidP="008C1CC9">
            <w:pPr>
              <w:spacing w:before="100" w:after="100" w:line="240" w:lineRule="auto"/>
              <w:ind w:left="100" w:right="101"/>
              <w:rPr>
                <w:sz w:val="20"/>
                <w:szCs w:val="20"/>
              </w:rPr>
            </w:pPr>
            <w:r w:rsidRPr="008C1CC9">
              <w:rPr>
                <w:sz w:val="20"/>
                <w:szCs w:val="20"/>
              </w:rPr>
              <w:t>57 (54, 58)</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45" w14:textId="77777777" w:rsidR="00797359" w:rsidRPr="008C1CC9" w:rsidRDefault="00D136BF" w:rsidP="008C1CC9">
            <w:pPr>
              <w:spacing w:before="100" w:after="100" w:line="240" w:lineRule="auto"/>
              <w:ind w:left="100" w:right="101"/>
              <w:rPr>
                <w:sz w:val="20"/>
                <w:szCs w:val="20"/>
              </w:rPr>
            </w:pPr>
            <w:r w:rsidRPr="008C1CC9">
              <w:rPr>
                <w:sz w:val="20"/>
                <w:szCs w:val="20"/>
              </w:rPr>
              <w:t>0.3</w:t>
            </w:r>
          </w:p>
        </w:tc>
      </w:tr>
      <w:tr w:rsidR="00797359" w:rsidRPr="008C1CC9" w14:paraId="733C7F27"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46" w14:textId="77777777" w:rsidR="00797359" w:rsidRPr="008C1CC9" w:rsidRDefault="00D136BF" w:rsidP="008C1CC9">
            <w:pPr>
              <w:spacing w:before="100" w:after="100" w:line="240" w:lineRule="auto"/>
              <w:ind w:left="100" w:right="101"/>
              <w:rPr>
                <w:b/>
                <w:sz w:val="20"/>
                <w:szCs w:val="20"/>
              </w:rPr>
            </w:pPr>
            <w:r w:rsidRPr="008C1CC9">
              <w:rPr>
                <w:b/>
                <w:sz w:val="20"/>
                <w:szCs w:val="20"/>
              </w:rPr>
              <w:t>Age</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47"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48"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49"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4A" w14:textId="77777777" w:rsidR="00797359" w:rsidRPr="008C1CC9" w:rsidRDefault="00D136BF" w:rsidP="008C1CC9">
            <w:pPr>
              <w:spacing w:before="100" w:after="100" w:line="240" w:lineRule="auto"/>
              <w:ind w:left="100" w:right="101"/>
              <w:rPr>
                <w:sz w:val="20"/>
                <w:szCs w:val="20"/>
              </w:rPr>
            </w:pPr>
            <w:r w:rsidRPr="008C1CC9">
              <w:rPr>
                <w:sz w:val="20"/>
                <w:szCs w:val="20"/>
              </w:rPr>
              <w:t>0.042</w:t>
            </w:r>
          </w:p>
        </w:tc>
      </w:tr>
      <w:tr w:rsidR="00797359" w:rsidRPr="008C1CC9" w14:paraId="72E6E7E3"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4B" w14:textId="77777777" w:rsidR="00797359" w:rsidRPr="008C1CC9" w:rsidRDefault="00D136BF" w:rsidP="008C1CC9">
            <w:pPr>
              <w:spacing w:before="100" w:after="100" w:line="240" w:lineRule="auto"/>
              <w:ind w:left="300" w:right="101"/>
              <w:rPr>
                <w:sz w:val="20"/>
                <w:szCs w:val="20"/>
              </w:rPr>
            </w:pPr>
            <w:r w:rsidRPr="008C1CC9">
              <w:rPr>
                <w:sz w:val="20"/>
                <w:szCs w:val="20"/>
              </w:rPr>
              <w:t xml:space="preserve">&lt;50 </w:t>
            </w:r>
            <w:proofErr w:type="spellStart"/>
            <w:r w:rsidRPr="008C1CC9">
              <w:rPr>
                <w:sz w:val="20"/>
                <w:szCs w:val="20"/>
              </w:rPr>
              <w:t>yrs</w:t>
            </w:r>
            <w:proofErr w:type="spellEnd"/>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4C"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4D" w14:textId="77777777" w:rsidR="00797359" w:rsidRPr="008C1CC9" w:rsidRDefault="00D136BF" w:rsidP="008C1CC9">
            <w:pPr>
              <w:spacing w:before="100" w:after="100" w:line="240" w:lineRule="auto"/>
              <w:ind w:left="100" w:right="101"/>
              <w:rPr>
                <w:sz w:val="20"/>
                <w:szCs w:val="20"/>
              </w:rPr>
            </w:pPr>
            <w:r w:rsidRPr="008C1CC9">
              <w:rPr>
                <w:sz w:val="20"/>
                <w:szCs w:val="20"/>
              </w:rPr>
              <w:t>8 (57%)</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4E"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4F"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4127317F"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50" w14:textId="77777777" w:rsidR="00797359" w:rsidRPr="008C1CC9" w:rsidRDefault="00000000" w:rsidP="008C1CC9">
            <w:pPr>
              <w:spacing w:before="100" w:after="100" w:line="240" w:lineRule="auto"/>
              <w:ind w:left="300" w:right="101"/>
              <w:rPr>
                <w:sz w:val="20"/>
                <w:szCs w:val="20"/>
              </w:rPr>
            </w:pPr>
            <w:sdt>
              <w:sdtPr>
                <w:rPr>
                  <w:sz w:val="20"/>
                  <w:szCs w:val="20"/>
                </w:rPr>
                <w:tag w:val="goog_rdk_12"/>
                <w:id w:val="1052112969"/>
              </w:sdtPr>
              <w:sdtContent>
                <w:r w:rsidR="00D136BF" w:rsidRPr="008C1CC9">
                  <w:rPr>
                    <w:rFonts w:eastAsia="Arial Unicode MS"/>
                    <w:sz w:val="20"/>
                    <w:szCs w:val="20"/>
                  </w:rPr>
                  <w:t xml:space="preserve">≥50 </w:t>
                </w:r>
                <w:proofErr w:type="spellStart"/>
                <w:r w:rsidR="00D136BF" w:rsidRPr="008C1CC9">
                  <w:rPr>
                    <w:rFonts w:eastAsia="Arial Unicode MS"/>
                    <w:sz w:val="20"/>
                    <w:szCs w:val="20"/>
                  </w:rPr>
                  <w:t>yrs</w:t>
                </w:r>
                <w:proofErr w:type="spellEnd"/>
              </w:sdtContent>
            </w:sdt>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51"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52" w14:textId="77777777" w:rsidR="00797359" w:rsidRPr="008C1CC9" w:rsidRDefault="00D136BF" w:rsidP="008C1CC9">
            <w:pPr>
              <w:spacing w:before="100" w:after="100" w:line="240" w:lineRule="auto"/>
              <w:ind w:left="100" w:right="101"/>
              <w:rPr>
                <w:sz w:val="20"/>
                <w:szCs w:val="20"/>
              </w:rPr>
            </w:pPr>
            <w:r w:rsidRPr="008C1CC9">
              <w:rPr>
                <w:sz w:val="20"/>
                <w:szCs w:val="20"/>
              </w:rPr>
              <w:t>6 (43%)</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53" w14:textId="77777777" w:rsidR="00797359" w:rsidRPr="008C1CC9" w:rsidRDefault="00D136BF" w:rsidP="008C1CC9">
            <w:pPr>
              <w:spacing w:before="100" w:after="100" w:line="240" w:lineRule="auto"/>
              <w:ind w:left="100" w:right="101"/>
              <w:rPr>
                <w:sz w:val="20"/>
                <w:szCs w:val="20"/>
              </w:rPr>
            </w:pPr>
            <w:r w:rsidRPr="008C1CC9">
              <w:rPr>
                <w:sz w:val="20"/>
                <w:szCs w:val="20"/>
              </w:rPr>
              <w:t>6 (100%)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54"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17A2BE90"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55" w14:textId="77777777" w:rsidR="00797359" w:rsidRPr="008C1CC9" w:rsidRDefault="00D136BF" w:rsidP="008C1CC9">
            <w:pPr>
              <w:spacing w:before="100" w:after="100" w:line="240" w:lineRule="auto"/>
              <w:ind w:left="100" w:right="101"/>
              <w:rPr>
                <w:b/>
                <w:sz w:val="20"/>
                <w:szCs w:val="20"/>
              </w:rPr>
            </w:pPr>
            <w:proofErr w:type="spellStart"/>
            <w:r w:rsidRPr="008C1CC9">
              <w:rPr>
                <w:b/>
                <w:sz w:val="20"/>
                <w:szCs w:val="20"/>
              </w:rPr>
              <w:t>cStage</w:t>
            </w:r>
            <w:proofErr w:type="spellEnd"/>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56"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57"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58"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59" w14:textId="77777777" w:rsidR="00797359" w:rsidRPr="008C1CC9" w:rsidRDefault="00D136BF" w:rsidP="008C1CC9">
            <w:pPr>
              <w:spacing w:before="100" w:after="100" w:line="240" w:lineRule="auto"/>
              <w:ind w:left="100" w:right="101"/>
              <w:rPr>
                <w:sz w:val="20"/>
                <w:szCs w:val="20"/>
              </w:rPr>
            </w:pPr>
            <w:r w:rsidRPr="008C1CC9">
              <w:rPr>
                <w:sz w:val="20"/>
                <w:szCs w:val="20"/>
              </w:rPr>
              <w:t>&gt;0.9</w:t>
            </w:r>
          </w:p>
        </w:tc>
      </w:tr>
      <w:tr w:rsidR="00797359" w:rsidRPr="008C1CC9" w14:paraId="59756397"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5A" w14:textId="77777777" w:rsidR="00797359" w:rsidRPr="008C1CC9" w:rsidRDefault="00D136BF" w:rsidP="008C1CC9">
            <w:pPr>
              <w:spacing w:before="100" w:after="100" w:line="240" w:lineRule="auto"/>
              <w:ind w:left="300" w:right="101"/>
              <w:rPr>
                <w:sz w:val="20"/>
                <w:szCs w:val="20"/>
              </w:rPr>
            </w:pPr>
            <w:r w:rsidRPr="008C1CC9">
              <w:rPr>
                <w:sz w:val="20"/>
                <w:szCs w:val="20"/>
              </w:rPr>
              <w:t>II</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5B"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5C" w14:textId="77777777" w:rsidR="00797359" w:rsidRPr="008C1CC9" w:rsidRDefault="00D136BF" w:rsidP="008C1CC9">
            <w:pPr>
              <w:spacing w:before="100" w:after="100" w:line="240" w:lineRule="auto"/>
              <w:ind w:left="100" w:right="101"/>
              <w:rPr>
                <w:sz w:val="20"/>
                <w:szCs w:val="20"/>
              </w:rPr>
            </w:pPr>
            <w:r w:rsidRPr="008C1CC9">
              <w:rPr>
                <w:sz w:val="20"/>
                <w:szCs w:val="20"/>
              </w:rPr>
              <w:t>8 (57%)</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5D" w14:textId="77777777" w:rsidR="00797359" w:rsidRPr="008C1CC9" w:rsidRDefault="00D136BF" w:rsidP="008C1CC9">
            <w:pPr>
              <w:spacing w:before="100" w:after="100" w:line="240" w:lineRule="auto"/>
              <w:ind w:left="100" w:right="101"/>
              <w:rPr>
                <w:sz w:val="20"/>
                <w:szCs w:val="20"/>
              </w:rPr>
            </w:pPr>
            <w:r w:rsidRPr="008C1CC9">
              <w:rPr>
                <w:sz w:val="20"/>
                <w:szCs w:val="20"/>
              </w:rPr>
              <w:t>4 (67%)</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5E"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077A8A6D"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5F" w14:textId="77777777" w:rsidR="00797359" w:rsidRPr="008C1CC9" w:rsidRDefault="00D136BF" w:rsidP="008C1CC9">
            <w:pPr>
              <w:spacing w:before="100" w:after="100" w:line="240" w:lineRule="auto"/>
              <w:ind w:left="300" w:right="101"/>
              <w:rPr>
                <w:sz w:val="20"/>
                <w:szCs w:val="20"/>
              </w:rPr>
            </w:pPr>
            <w:r w:rsidRPr="008C1CC9">
              <w:rPr>
                <w:sz w:val="20"/>
                <w:szCs w:val="20"/>
              </w:rPr>
              <w:t>III</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60"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61" w14:textId="77777777" w:rsidR="00797359" w:rsidRPr="008C1CC9" w:rsidRDefault="00D136BF" w:rsidP="008C1CC9">
            <w:pPr>
              <w:spacing w:before="100" w:after="100" w:line="240" w:lineRule="auto"/>
              <w:ind w:left="100" w:right="101"/>
              <w:rPr>
                <w:sz w:val="20"/>
                <w:szCs w:val="20"/>
              </w:rPr>
            </w:pPr>
            <w:r w:rsidRPr="008C1CC9">
              <w:rPr>
                <w:sz w:val="20"/>
                <w:szCs w:val="20"/>
              </w:rPr>
              <w:t>6 (43%)</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62" w14:textId="77777777" w:rsidR="00797359" w:rsidRPr="008C1CC9" w:rsidRDefault="00D136BF" w:rsidP="008C1CC9">
            <w:pPr>
              <w:spacing w:before="100" w:after="100" w:line="240" w:lineRule="auto"/>
              <w:ind w:left="100" w:right="101"/>
              <w:rPr>
                <w:sz w:val="20"/>
                <w:szCs w:val="20"/>
              </w:rPr>
            </w:pPr>
            <w:r w:rsidRPr="008C1CC9">
              <w:rPr>
                <w:sz w:val="20"/>
                <w:szCs w:val="20"/>
              </w:rPr>
              <w:t>2 (33%)</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63"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031D20AA"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64" w14:textId="77777777" w:rsidR="00797359" w:rsidRPr="008C1CC9" w:rsidRDefault="00D136BF" w:rsidP="008C1CC9">
            <w:pPr>
              <w:spacing w:before="100" w:after="100" w:line="240" w:lineRule="auto"/>
              <w:ind w:left="100" w:right="101"/>
              <w:rPr>
                <w:b/>
                <w:sz w:val="20"/>
                <w:szCs w:val="20"/>
              </w:rPr>
            </w:pPr>
            <w:proofErr w:type="spellStart"/>
            <w:r w:rsidRPr="008C1CC9">
              <w:rPr>
                <w:b/>
                <w:sz w:val="20"/>
                <w:szCs w:val="20"/>
              </w:rPr>
              <w:t>cT</w:t>
            </w:r>
            <w:proofErr w:type="spellEnd"/>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65"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66"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67"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68" w14:textId="77777777" w:rsidR="00797359" w:rsidRPr="008C1CC9" w:rsidRDefault="00D136BF" w:rsidP="008C1CC9">
            <w:pPr>
              <w:spacing w:before="100" w:after="100" w:line="240" w:lineRule="auto"/>
              <w:ind w:left="100" w:right="101"/>
              <w:rPr>
                <w:sz w:val="20"/>
                <w:szCs w:val="20"/>
              </w:rPr>
            </w:pPr>
            <w:r w:rsidRPr="008C1CC9">
              <w:rPr>
                <w:sz w:val="20"/>
                <w:szCs w:val="20"/>
              </w:rPr>
              <w:t>0.8</w:t>
            </w:r>
          </w:p>
        </w:tc>
      </w:tr>
      <w:tr w:rsidR="00797359" w:rsidRPr="008C1CC9" w14:paraId="0F7ABB8E"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69" w14:textId="77777777" w:rsidR="00797359" w:rsidRPr="008C1CC9" w:rsidRDefault="00D136BF" w:rsidP="008C1CC9">
            <w:pPr>
              <w:spacing w:before="100" w:after="100" w:line="240" w:lineRule="auto"/>
              <w:ind w:left="300" w:right="101"/>
              <w:rPr>
                <w:sz w:val="20"/>
                <w:szCs w:val="20"/>
              </w:rPr>
            </w:pPr>
            <w:r w:rsidRPr="008C1CC9">
              <w:rPr>
                <w:sz w:val="20"/>
                <w:szCs w:val="20"/>
              </w:rPr>
              <w:t>T2</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6A"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6B" w14:textId="77777777" w:rsidR="00797359" w:rsidRPr="008C1CC9" w:rsidRDefault="00D136BF" w:rsidP="008C1CC9">
            <w:pPr>
              <w:spacing w:before="100" w:after="100" w:line="240" w:lineRule="auto"/>
              <w:ind w:left="100" w:right="101"/>
              <w:rPr>
                <w:sz w:val="20"/>
                <w:szCs w:val="20"/>
              </w:rPr>
            </w:pPr>
            <w:r w:rsidRPr="008C1CC9">
              <w:rPr>
                <w:sz w:val="20"/>
                <w:szCs w:val="20"/>
              </w:rPr>
              <w:t>9 (64%)</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6C" w14:textId="77777777" w:rsidR="00797359" w:rsidRPr="008C1CC9" w:rsidRDefault="00D136BF" w:rsidP="008C1CC9">
            <w:pPr>
              <w:spacing w:before="100" w:after="100" w:line="240" w:lineRule="auto"/>
              <w:ind w:left="100" w:right="101"/>
              <w:rPr>
                <w:sz w:val="20"/>
                <w:szCs w:val="20"/>
              </w:rPr>
            </w:pPr>
            <w:r w:rsidRPr="008C1CC9">
              <w:rPr>
                <w:sz w:val="20"/>
                <w:szCs w:val="20"/>
              </w:rPr>
              <w:t>5 (83%)</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6D"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7279E6FD"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6E" w14:textId="77777777" w:rsidR="00797359" w:rsidRPr="008C1CC9" w:rsidRDefault="00D136BF" w:rsidP="008C1CC9">
            <w:pPr>
              <w:spacing w:before="100" w:after="100" w:line="240" w:lineRule="auto"/>
              <w:ind w:left="300" w:right="101"/>
              <w:rPr>
                <w:sz w:val="20"/>
                <w:szCs w:val="20"/>
              </w:rPr>
            </w:pPr>
            <w:r w:rsidRPr="008C1CC9">
              <w:rPr>
                <w:sz w:val="20"/>
                <w:szCs w:val="20"/>
              </w:rPr>
              <w:t>T3</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6F"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70" w14:textId="77777777" w:rsidR="00797359" w:rsidRPr="008C1CC9" w:rsidRDefault="00D136BF" w:rsidP="008C1CC9">
            <w:pPr>
              <w:spacing w:before="100" w:after="100" w:line="240" w:lineRule="auto"/>
              <w:ind w:left="100" w:right="101"/>
              <w:rPr>
                <w:sz w:val="20"/>
                <w:szCs w:val="20"/>
              </w:rPr>
            </w:pPr>
            <w:r w:rsidRPr="008C1CC9">
              <w:rPr>
                <w:sz w:val="20"/>
                <w:szCs w:val="20"/>
              </w:rPr>
              <w:t>3 (21%)</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71"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72"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499F75CA"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73" w14:textId="77777777" w:rsidR="00797359" w:rsidRPr="008C1CC9" w:rsidRDefault="00D136BF" w:rsidP="008C1CC9">
            <w:pPr>
              <w:spacing w:before="100" w:after="100" w:line="240" w:lineRule="auto"/>
              <w:ind w:left="300" w:right="101"/>
              <w:rPr>
                <w:sz w:val="20"/>
                <w:szCs w:val="20"/>
              </w:rPr>
            </w:pPr>
            <w:r w:rsidRPr="008C1CC9">
              <w:rPr>
                <w:sz w:val="20"/>
                <w:szCs w:val="20"/>
              </w:rPr>
              <w:t>T4</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74"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75" w14:textId="77777777" w:rsidR="00797359" w:rsidRPr="008C1CC9" w:rsidRDefault="00D136BF" w:rsidP="008C1CC9">
            <w:pPr>
              <w:spacing w:before="100" w:after="100" w:line="240" w:lineRule="auto"/>
              <w:ind w:left="100" w:right="101"/>
              <w:rPr>
                <w:sz w:val="20"/>
                <w:szCs w:val="20"/>
              </w:rPr>
            </w:pPr>
            <w:r w:rsidRPr="008C1CC9">
              <w:rPr>
                <w:sz w:val="20"/>
                <w:szCs w:val="20"/>
              </w:rPr>
              <w:t>2 (14%)</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76" w14:textId="77777777" w:rsidR="00797359" w:rsidRPr="008C1CC9" w:rsidRDefault="00D136BF" w:rsidP="008C1CC9">
            <w:pPr>
              <w:spacing w:before="100" w:after="100" w:line="240" w:lineRule="auto"/>
              <w:ind w:left="100" w:right="101"/>
              <w:rPr>
                <w:sz w:val="20"/>
                <w:szCs w:val="20"/>
              </w:rPr>
            </w:pPr>
            <w:r w:rsidRPr="008C1CC9">
              <w:rPr>
                <w:sz w:val="20"/>
                <w:szCs w:val="20"/>
              </w:rPr>
              <w:t>1 (17%)</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77"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0576A638"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78" w14:textId="77777777" w:rsidR="00797359" w:rsidRPr="008C1CC9" w:rsidRDefault="00D136BF" w:rsidP="008C1CC9">
            <w:pPr>
              <w:spacing w:before="100" w:after="100" w:line="240" w:lineRule="auto"/>
              <w:ind w:left="100" w:right="101"/>
              <w:rPr>
                <w:b/>
                <w:sz w:val="20"/>
                <w:szCs w:val="20"/>
              </w:rPr>
            </w:pPr>
            <w:proofErr w:type="spellStart"/>
            <w:r w:rsidRPr="008C1CC9">
              <w:rPr>
                <w:b/>
                <w:sz w:val="20"/>
                <w:szCs w:val="20"/>
              </w:rPr>
              <w:t>cT</w:t>
            </w:r>
            <w:proofErr w:type="spellEnd"/>
            <w:r w:rsidRPr="008C1CC9">
              <w:rPr>
                <w:b/>
                <w:sz w:val="20"/>
                <w:szCs w:val="20"/>
              </w:rPr>
              <w:t xml:space="preserve"> Size (cm)</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79"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7A" w14:textId="77777777" w:rsidR="00797359" w:rsidRPr="008C1CC9" w:rsidRDefault="00D136BF" w:rsidP="008C1CC9">
            <w:pPr>
              <w:spacing w:before="100" w:after="100" w:line="240" w:lineRule="auto"/>
              <w:ind w:left="100" w:right="101"/>
              <w:rPr>
                <w:sz w:val="20"/>
                <w:szCs w:val="20"/>
              </w:rPr>
            </w:pPr>
            <w:r w:rsidRPr="008C1CC9">
              <w:rPr>
                <w:sz w:val="20"/>
                <w:szCs w:val="20"/>
              </w:rPr>
              <w:t>4.15 (3.38, 5.45)</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7B" w14:textId="77777777" w:rsidR="00797359" w:rsidRPr="008C1CC9" w:rsidRDefault="00D136BF" w:rsidP="008C1CC9">
            <w:pPr>
              <w:spacing w:before="100" w:after="100" w:line="240" w:lineRule="auto"/>
              <w:ind w:left="100" w:right="101"/>
              <w:rPr>
                <w:sz w:val="20"/>
                <w:szCs w:val="20"/>
              </w:rPr>
            </w:pPr>
            <w:r w:rsidRPr="008C1CC9">
              <w:rPr>
                <w:sz w:val="20"/>
                <w:szCs w:val="20"/>
              </w:rPr>
              <w:t>2.65 (2.20, 2.95)</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7C" w14:textId="77777777" w:rsidR="00797359" w:rsidRPr="008C1CC9" w:rsidRDefault="00D136BF" w:rsidP="008C1CC9">
            <w:pPr>
              <w:spacing w:before="100" w:after="100" w:line="240" w:lineRule="auto"/>
              <w:ind w:left="100" w:right="101"/>
              <w:rPr>
                <w:sz w:val="20"/>
                <w:szCs w:val="20"/>
              </w:rPr>
            </w:pPr>
            <w:r w:rsidRPr="008C1CC9">
              <w:rPr>
                <w:sz w:val="20"/>
                <w:szCs w:val="20"/>
              </w:rPr>
              <w:t>0.006</w:t>
            </w:r>
          </w:p>
        </w:tc>
      </w:tr>
      <w:tr w:rsidR="00797359" w:rsidRPr="008C1CC9" w14:paraId="33D37209"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7D" w14:textId="77777777" w:rsidR="00797359" w:rsidRPr="008C1CC9" w:rsidRDefault="00D136BF" w:rsidP="008C1CC9">
            <w:pPr>
              <w:spacing w:before="100" w:after="100" w:line="240" w:lineRule="auto"/>
              <w:ind w:left="100" w:right="101"/>
              <w:rPr>
                <w:b/>
                <w:sz w:val="20"/>
                <w:szCs w:val="20"/>
              </w:rPr>
            </w:pPr>
            <w:proofErr w:type="spellStart"/>
            <w:r w:rsidRPr="008C1CC9">
              <w:rPr>
                <w:b/>
                <w:sz w:val="20"/>
                <w:szCs w:val="20"/>
              </w:rPr>
              <w:t>cN</w:t>
            </w:r>
            <w:proofErr w:type="spellEnd"/>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7E"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7F"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80"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81" w14:textId="77777777" w:rsidR="00797359" w:rsidRPr="008C1CC9" w:rsidRDefault="00D136BF" w:rsidP="008C1CC9">
            <w:pPr>
              <w:spacing w:before="100" w:after="100" w:line="240" w:lineRule="auto"/>
              <w:ind w:left="100" w:right="101"/>
              <w:rPr>
                <w:sz w:val="20"/>
                <w:szCs w:val="20"/>
              </w:rPr>
            </w:pPr>
            <w:r w:rsidRPr="008C1CC9">
              <w:rPr>
                <w:sz w:val="20"/>
                <w:szCs w:val="20"/>
              </w:rPr>
              <w:t>&gt;0.9</w:t>
            </w:r>
          </w:p>
        </w:tc>
      </w:tr>
      <w:tr w:rsidR="00797359" w:rsidRPr="008C1CC9" w14:paraId="51CA85E1"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82" w14:textId="77777777" w:rsidR="00797359" w:rsidRPr="008C1CC9" w:rsidRDefault="00D136BF" w:rsidP="008C1CC9">
            <w:pPr>
              <w:spacing w:before="100" w:after="100" w:line="240" w:lineRule="auto"/>
              <w:ind w:left="300" w:right="101"/>
              <w:rPr>
                <w:sz w:val="20"/>
                <w:szCs w:val="20"/>
              </w:rPr>
            </w:pPr>
            <w:r w:rsidRPr="008C1CC9">
              <w:rPr>
                <w:sz w:val="20"/>
                <w:szCs w:val="20"/>
              </w:rPr>
              <w:t>N1</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83"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84" w14:textId="77777777" w:rsidR="00797359" w:rsidRPr="008C1CC9" w:rsidRDefault="00D136BF" w:rsidP="008C1CC9">
            <w:pPr>
              <w:spacing w:before="100" w:after="100" w:line="240" w:lineRule="auto"/>
              <w:ind w:left="100" w:right="101"/>
              <w:rPr>
                <w:sz w:val="20"/>
                <w:szCs w:val="20"/>
              </w:rPr>
            </w:pPr>
            <w:r w:rsidRPr="008C1CC9">
              <w:rPr>
                <w:sz w:val="20"/>
                <w:szCs w:val="20"/>
              </w:rPr>
              <w:t>11 (79%)</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85" w14:textId="77777777" w:rsidR="00797359" w:rsidRPr="008C1CC9" w:rsidRDefault="00D136BF" w:rsidP="008C1CC9">
            <w:pPr>
              <w:spacing w:before="100" w:after="100" w:line="240" w:lineRule="auto"/>
              <w:ind w:left="100" w:right="101"/>
              <w:rPr>
                <w:sz w:val="20"/>
                <w:szCs w:val="20"/>
              </w:rPr>
            </w:pPr>
            <w:r w:rsidRPr="008C1CC9">
              <w:rPr>
                <w:sz w:val="20"/>
                <w:szCs w:val="20"/>
              </w:rPr>
              <w:t>5 (83%)</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86"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617EF4EF"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87" w14:textId="77777777" w:rsidR="00797359" w:rsidRPr="008C1CC9" w:rsidRDefault="00D136BF" w:rsidP="008C1CC9">
            <w:pPr>
              <w:spacing w:before="100" w:after="100" w:line="240" w:lineRule="auto"/>
              <w:ind w:left="300" w:right="101"/>
              <w:rPr>
                <w:sz w:val="20"/>
                <w:szCs w:val="20"/>
              </w:rPr>
            </w:pPr>
            <w:r w:rsidRPr="008C1CC9">
              <w:rPr>
                <w:sz w:val="20"/>
                <w:szCs w:val="20"/>
              </w:rPr>
              <w:t>N2</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88"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89" w14:textId="77777777" w:rsidR="00797359" w:rsidRPr="008C1CC9" w:rsidRDefault="00D136BF" w:rsidP="008C1CC9">
            <w:pPr>
              <w:spacing w:before="100" w:after="100" w:line="240" w:lineRule="auto"/>
              <w:ind w:left="100" w:right="101"/>
              <w:rPr>
                <w:sz w:val="20"/>
                <w:szCs w:val="20"/>
              </w:rPr>
            </w:pPr>
            <w:r w:rsidRPr="008C1CC9">
              <w:rPr>
                <w:sz w:val="20"/>
                <w:szCs w:val="20"/>
              </w:rPr>
              <w:t>2 (14%)</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8A"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8B"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5E8759C0"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8C" w14:textId="77777777" w:rsidR="00797359" w:rsidRPr="008C1CC9" w:rsidRDefault="00D136BF" w:rsidP="008C1CC9">
            <w:pPr>
              <w:spacing w:before="100" w:after="100" w:line="240" w:lineRule="auto"/>
              <w:ind w:left="300" w:right="101"/>
              <w:rPr>
                <w:sz w:val="20"/>
                <w:szCs w:val="20"/>
              </w:rPr>
            </w:pPr>
            <w:r w:rsidRPr="008C1CC9">
              <w:rPr>
                <w:sz w:val="20"/>
                <w:szCs w:val="20"/>
              </w:rPr>
              <w:t>N3</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8D"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8E" w14:textId="77777777" w:rsidR="00797359" w:rsidRPr="008C1CC9" w:rsidRDefault="00D136BF" w:rsidP="008C1CC9">
            <w:pPr>
              <w:spacing w:before="100" w:after="100" w:line="240" w:lineRule="auto"/>
              <w:ind w:left="100" w:right="101"/>
              <w:rPr>
                <w:sz w:val="20"/>
                <w:szCs w:val="20"/>
              </w:rPr>
            </w:pPr>
            <w:r w:rsidRPr="008C1CC9">
              <w:rPr>
                <w:sz w:val="20"/>
                <w:szCs w:val="20"/>
              </w:rPr>
              <w:t>1 (7.1%)</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8F" w14:textId="77777777" w:rsidR="00797359" w:rsidRPr="008C1CC9" w:rsidRDefault="00D136BF" w:rsidP="008C1CC9">
            <w:pPr>
              <w:spacing w:before="100" w:after="100" w:line="240" w:lineRule="auto"/>
              <w:ind w:left="100" w:right="101"/>
              <w:rPr>
                <w:sz w:val="20"/>
                <w:szCs w:val="20"/>
              </w:rPr>
            </w:pPr>
            <w:r w:rsidRPr="008C1CC9">
              <w:rPr>
                <w:sz w:val="20"/>
                <w:szCs w:val="20"/>
              </w:rPr>
              <w:t>1 (17%)</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90"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098B0E4B"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91" w14:textId="77777777" w:rsidR="00797359" w:rsidRPr="008C1CC9" w:rsidRDefault="00D136BF" w:rsidP="008C1CC9">
            <w:pPr>
              <w:spacing w:before="100" w:after="100" w:line="240" w:lineRule="auto"/>
              <w:ind w:left="100" w:right="101"/>
              <w:rPr>
                <w:b/>
                <w:sz w:val="20"/>
                <w:szCs w:val="20"/>
              </w:rPr>
            </w:pPr>
            <w:r w:rsidRPr="008C1CC9">
              <w:rPr>
                <w:b/>
                <w:sz w:val="20"/>
                <w:szCs w:val="20"/>
              </w:rPr>
              <w:t>Grade</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92"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93"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94"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95" w14:textId="77777777" w:rsidR="00797359" w:rsidRPr="008C1CC9" w:rsidRDefault="00D136BF" w:rsidP="008C1CC9">
            <w:pPr>
              <w:spacing w:before="100" w:after="100" w:line="240" w:lineRule="auto"/>
              <w:ind w:left="100" w:right="101"/>
              <w:rPr>
                <w:sz w:val="20"/>
                <w:szCs w:val="20"/>
              </w:rPr>
            </w:pPr>
            <w:r w:rsidRPr="008C1CC9">
              <w:rPr>
                <w:sz w:val="20"/>
                <w:szCs w:val="20"/>
              </w:rPr>
              <w:t>0.051</w:t>
            </w:r>
          </w:p>
        </w:tc>
      </w:tr>
      <w:tr w:rsidR="00797359" w:rsidRPr="008C1CC9" w14:paraId="36B00A2B"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96" w14:textId="77777777" w:rsidR="00797359" w:rsidRPr="008C1CC9" w:rsidRDefault="00D136BF" w:rsidP="008C1CC9">
            <w:pPr>
              <w:spacing w:before="100" w:after="100" w:line="240" w:lineRule="auto"/>
              <w:ind w:left="300" w:right="101"/>
              <w:rPr>
                <w:sz w:val="20"/>
                <w:szCs w:val="20"/>
              </w:rPr>
            </w:pPr>
            <w:r w:rsidRPr="008C1CC9">
              <w:rPr>
                <w:sz w:val="20"/>
                <w:szCs w:val="20"/>
              </w:rPr>
              <w:t>G2</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97"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98" w14:textId="77777777" w:rsidR="00797359" w:rsidRPr="008C1CC9" w:rsidRDefault="00D136BF" w:rsidP="008C1CC9">
            <w:pPr>
              <w:spacing w:before="100" w:after="100" w:line="240" w:lineRule="auto"/>
              <w:ind w:left="100" w:right="101"/>
              <w:rPr>
                <w:sz w:val="20"/>
                <w:szCs w:val="20"/>
              </w:rPr>
            </w:pPr>
            <w:r w:rsidRPr="008C1CC9">
              <w:rPr>
                <w:sz w:val="20"/>
                <w:szCs w:val="20"/>
              </w:rPr>
              <w:t>7 (50%)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99"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9A"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1A82F2EF"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9B" w14:textId="77777777" w:rsidR="00797359" w:rsidRPr="008C1CC9" w:rsidRDefault="00D136BF" w:rsidP="008C1CC9">
            <w:pPr>
              <w:spacing w:before="100" w:after="100" w:line="240" w:lineRule="auto"/>
              <w:ind w:left="300" w:right="101"/>
              <w:rPr>
                <w:sz w:val="20"/>
                <w:szCs w:val="20"/>
              </w:rPr>
            </w:pPr>
            <w:r w:rsidRPr="008C1CC9">
              <w:rPr>
                <w:sz w:val="20"/>
                <w:szCs w:val="20"/>
              </w:rPr>
              <w:t>G3</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9C"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9D" w14:textId="77777777" w:rsidR="00797359" w:rsidRPr="008C1CC9" w:rsidRDefault="00D136BF" w:rsidP="008C1CC9">
            <w:pPr>
              <w:spacing w:before="100" w:after="100" w:line="240" w:lineRule="auto"/>
              <w:ind w:left="100" w:right="101"/>
              <w:rPr>
                <w:sz w:val="20"/>
                <w:szCs w:val="20"/>
              </w:rPr>
            </w:pPr>
            <w:r w:rsidRPr="008C1CC9">
              <w:rPr>
                <w:sz w:val="20"/>
                <w:szCs w:val="20"/>
              </w:rPr>
              <w:t>7 (50%)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9E" w14:textId="77777777" w:rsidR="00797359" w:rsidRPr="008C1CC9" w:rsidRDefault="00D136BF" w:rsidP="008C1CC9">
            <w:pPr>
              <w:spacing w:before="100" w:after="100" w:line="240" w:lineRule="auto"/>
              <w:ind w:left="100" w:right="101"/>
              <w:rPr>
                <w:sz w:val="20"/>
                <w:szCs w:val="20"/>
              </w:rPr>
            </w:pPr>
            <w:r w:rsidRPr="008C1CC9">
              <w:rPr>
                <w:sz w:val="20"/>
                <w:szCs w:val="20"/>
              </w:rPr>
              <w:t>6 (100%)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9F"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2CAE701A"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A0" w14:textId="77777777" w:rsidR="00797359" w:rsidRPr="008C1CC9" w:rsidRDefault="00D136BF" w:rsidP="008C1CC9">
            <w:pPr>
              <w:spacing w:before="100" w:after="100" w:line="240" w:lineRule="auto"/>
              <w:ind w:left="100" w:right="101"/>
              <w:rPr>
                <w:b/>
                <w:sz w:val="20"/>
                <w:szCs w:val="20"/>
              </w:rPr>
            </w:pPr>
            <w:r w:rsidRPr="008C1CC9">
              <w:rPr>
                <w:b/>
                <w:sz w:val="20"/>
                <w:szCs w:val="20"/>
              </w:rPr>
              <w:t>Subtype</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A1"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A2"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A3"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A4" w14:textId="77777777" w:rsidR="00797359" w:rsidRPr="008C1CC9" w:rsidRDefault="00D136BF" w:rsidP="008C1CC9">
            <w:pPr>
              <w:spacing w:before="100" w:after="100" w:line="240" w:lineRule="auto"/>
              <w:ind w:left="100" w:right="101"/>
              <w:rPr>
                <w:sz w:val="20"/>
                <w:szCs w:val="20"/>
              </w:rPr>
            </w:pPr>
            <w:r w:rsidRPr="008C1CC9">
              <w:rPr>
                <w:sz w:val="20"/>
                <w:szCs w:val="20"/>
              </w:rPr>
              <w:t>0.2</w:t>
            </w:r>
          </w:p>
        </w:tc>
      </w:tr>
      <w:tr w:rsidR="00797359" w:rsidRPr="008C1CC9" w14:paraId="3B0F4E8B"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A5" w14:textId="77777777" w:rsidR="00797359" w:rsidRPr="008C1CC9" w:rsidRDefault="00D136BF" w:rsidP="008C1CC9">
            <w:pPr>
              <w:spacing w:before="100" w:after="100" w:line="240" w:lineRule="auto"/>
              <w:ind w:left="300" w:right="101"/>
              <w:rPr>
                <w:sz w:val="20"/>
                <w:szCs w:val="20"/>
              </w:rPr>
            </w:pPr>
            <w:r w:rsidRPr="008C1CC9">
              <w:rPr>
                <w:sz w:val="20"/>
                <w:szCs w:val="20"/>
              </w:rPr>
              <w:t>HR+/HER2-</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A6"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A7" w14:textId="77777777" w:rsidR="00797359" w:rsidRPr="008C1CC9" w:rsidRDefault="00D136BF" w:rsidP="008C1CC9">
            <w:pPr>
              <w:spacing w:before="100" w:after="100" w:line="240" w:lineRule="auto"/>
              <w:ind w:left="100" w:right="101"/>
              <w:rPr>
                <w:sz w:val="20"/>
                <w:szCs w:val="20"/>
              </w:rPr>
            </w:pPr>
            <w:r w:rsidRPr="008C1CC9">
              <w:rPr>
                <w:sz w:val="20"/>
                <w:szCs w:val="20"/>
              </w:rPr>
              <w:t>8 (57%)</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A8" w14:textId="77777777" w:rsidR="00797359" w:rsidRPr="008C1CC9" w:rsidRDefault="00D136BF" w:rsidP="008C1CC9">
            <w:pPr>
              <w:spacing w:before="100" w:after="100" w:line="240" w:lineRule="auto"/>
              <w:ind w:left="100" w:right="101"/>
              <w:rPr>
                <w:sz w:val="20"/>
                <w:szCs w:val="20"/>
              </w:rPr>
            </w:pPr>
            <w:r w:rsidRPr="008C1CC9">
              <w:rPr>
                <w:sz w:val="20"/>
                <w:szCs w:val="20"/>
              </w:rPr>
              <w:t>1 (17%)</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A9"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5544EDB5"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AA" w14:textId="77777777" w:rsidR="00797359" w:rsidRPr="008C1CC9" w:rsidRDefault="00D136BF" w:rsidP="008C1CC9">
            <w:pPr>
              <w:spacing w:before="100" w:after="100" w:line="240" w:lineRule="auto"/>
              <w:ind w:left="300" w:right="101"/>
              <w:rPr>
                <w:sz w:val="20"/>
                <w:szCs w:val="20"/>
              </w:rPr>
            </w:pPr>
            <w:r w:rsidRPr="008C1CC9">
              <w:rPr>
                <w:sz w:val="20"/>
                <w:szCs w:val="20"/>
              </w:rPr>
              <w:t>HER2+</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AB"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AC" w14:textId="77777777" w:rsidR="00797359" w:rsidRPr="008C1CC9" w:rsidRDefault="00D136BF" w:rsidP="008C1CC9">
            <w:pPr>
              <w:spacing w:before="100" w:after="100" w:line="240" w:lineRule="auto"/>
              <w:ind w:left="100" w:right="101"/>
              <w:rPr>
                <w:sz w:val="20"/>
                <w:szCs w:val="20"/>
              </w:rPr>
            </w:pPr>
            <w:r w:rsidRPr="008C1CC9">
              <w:rPr>
                <w:sz w:val="20"/>
                <w:szCs w:val="20"/>
              </w:rPr>
              <w:t>4 (29%)</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AD" w14:textId="77777777" w:rsidR="00797359" w:rsidRPr="008C1CC9" w:rsidRDefault="00D136BF" w:rsidP="008C1CC9">
            <w:pPr>
              <w:spacing w:before="100" w:after="100" w:line="240" w:lineRule="auto"/>
              <w:ind w:left="100" w:right="101"/>
              <w:rPr>
                <w:sz w:val="20"/>
                <w:szCs w:val="20"/>
              </w:rPr>
            </w:pPr>
            <w:r w:rsidRPr="008C1CC9">
              <w:rPr>
                <w:sz w:val="20"/>
                <w:szCs w:val="20"/>
              </w:rPr>
              <w:t>3 (50%)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AE"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50600FF8"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AF" w14:textId="77777777" w:rsidR="00797359" w:rsidRPr="008C1CC9" w:rsidRDefault="00D136BF" w:rsidP="008C1CC9">
            <w:pPr>
              <w:spacing w:before="100" w:after="100" w:line="240" w:lineRule="auto"/>
              <w:ind w:left="300" w:right="101"/>
              <w:rPr>
                <w:sz w:val="20"/>
                <w:szCs w:val="20"/>
              </w:rPr>
            </w:pPr>
            <w:r w:rsidRPr="008C1CC9">
              <w:rPr>
                <w:sz w:val="20"/>
                <w:szCs w:val="20"/>
              </w:rPr>
              <w:t>TNBC</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B0"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B1" w14:textId="77777777" w:rsidR="00797359" w:rsidRPr="008C1CC9" w:rsidRDefault="00D136BF" w:rsidP="008C1CC9">
            <w:pPr>
              <w:spacing w:before="100" w:after="100" w:line="240" w:lineRule="auto"/>
              <w:ind w:left="100" w:right="101"/>
              <w:rPr>
                <w:sz w:val="20"/>
                <w:szCs w:val="20"/>
              </w:rPr>
            </w:pPr>
            <w:r w:rsidRPr="008C1CC9">
              <w:rPr>
                <w:sz w:val="20"/>
                <w:szCs w:val="20"/>
              </w:rPr>
              <w:t>2 (14%)</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B2" w14:textId="77777777" w:rsidR="00797359" w:rsidRPr="008C1CC9" w:rsidRDefault="00D136BF" w:rsidP="008C1CC9">
            <w:pPr>
              <w:spacing w:before="100" w:after="100" w:line="240" w:lineRule="auto"/>
              <w:ind w:left="100" w:right="101"/>
              <w:rPr>
                <w:sz w:val="20"/>
                <w:szCs w:val="20"/>
              </w:rPr>
            </w:pPr>
            <w:r w:rsidRPr="008C1CC9">
              <w:rPr>
                <w:sz w:val="20"/>
                <w:szCs w:val="20"/>
              </w:rPr>
              <w:t>2 (33%)</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B3"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1051876C"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B4" w14:textId="77777777" w:rsidR="00797359" w:rsidRPr="008C1CC9" w:rsidRDefault="00D136BF" w:rsidP="008C1CC9">
            <w:pPr>
              <w:spacing w:before="100" w:after="100" w:line="240" w:lineRule="auto"/>
              <w:ind w:left="100" w:right="101"/>
              <w:rPr>
                <w:b/>
                <w:sz w:val="20"/>
                <w:szCs w:val="20"/>
              </w:rPr>
            </w:pPr>
            <w:proofErr w:type="spellStart"/>
            <w:r w:rsidRPr="008C1CC9">
              <w:rPr>
                <w:b/>
                <w:sz w:val="20"/>
                <w:szCs w:val="20"/>
              </w:rPr>
              <w:t>pT</w:t>
            </w:r>
            <w:proofErr w:type="spellEnd"/>
            <w:r w:rsidRPr="008C1CC9">
              <w:rPr>
                <w:b/>
                <w:sz w:val="20"/>
                <w:szCs w:val="20"/>
              </w:rPr>
              <w:t xml:space="preserve"> Size (cm)</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B5" w14:textId="77777777" w:rsidR="00797359" w:rsidRPr="008C1CC9" w:rsidRDefault="00D136BF" w:rsidP="008C1CC9">
            <w:pPr>
              <w:spacing w:before="100" w:after="100" w:line="240" w:lineRule="auto"/>
              <w:ind w:left="100" w:right="101"/>
              <w:rPr>
                <w:sz w:val="20"/>
                <w:szCs w:val="20"/>
              </w:rPr>
            </w:pPr>
            <w:r w:rsidRPr="008C1CC9">
              <w:rPr>
                <w:sz w:val="20"/>
                <w:szCs w:val="20"/>
              </w:rPr>
              <w:t>14</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B6" w14:textId="77777777" w:rsidR="00797359" w:rsidRPr="008C1CC9" w:rsidRDefault="00D136BF" w:rsidP="008C1CC9">
            <w:pPr>
              <w:spacing w:before="100" w:after="100" w:line="240" w:lineRule="auto"/>
              <w:ind w:left="100" w:right="101"/>
              <w:rPr>
                <w:sz w:val="20"/>
                <w:szCs w:val="20"/>
              </w:rPr>
            </w:pPr>
            <w:r w:rsidRPr="008C1CC9">
              <w:rPr>
                <w:sz w:val="20"/>
                <w:szCs w:val="20"/>
              </w:rPr>
              <w:t>1.50 (1.00, 1.95)</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B7" w14:textId="77777777" w:rsidR="00797359" w:rsidRPr="008C1CC9" w:rsidRDefault="00D136BF" w:rsidP="008C1CC9">
            <w:pPr>
              <w:spacing w:before="100" w:after="100" w:line="240" w:lineRule="auto"/>
              <w:ind w:left="100" w:right="101"/>
              <w:rPr>
                <w:sz w:val="20"/>
                <w:szCs w:val="20"/>
              </w:rPr>
            </w:pPr>
            <w:r w:rsidRPr="008C1CC9">
              <w:rPr>
                <w:sz w:val="20"/>
                <w:szCs w:val="20"/>
              </w:rPr>
              <w:t>NA (NA, NA)</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B8"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22C4E40C"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B9" w14:textId="77777777" w:rsidR="00797359" w:rsidRPr="008C1CC9" w:rsidRDefault="00D136BF" w:rsidP="008C1CC9">
            <w:pPr>
              <w:spacing w:before="100" w:after="100" w:line="240" w:lineRule="auto"/>
              <w:ind w:left="300" w:right="101"/>
              <w:rPr>
                <w:sz w:val="20"/>
                <w:szCs w:val="20"/>
              </w:rPr>
            </w:pPr>
            <w:r w:rsidRPr="008C1CC9">
              <w:rPr>
                <w:sz w:val="20"/>
                <w:szCs w:val="20"/>
              </w:rPr>
              <w:t>Unknown</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BA"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BB" w14:textId="77777777" w:rsidR="00797359" w:rsidRPr="008C1CC9" w:rsidRDefault="00D136BF" w:rsidP="008C1CC9">
            <w:pPr>
              <w:spacing w:before="100" w:after="100" w:line="240" w:lineRule="auto"/>
              <w:ind w:left="100" w:right="101"/>
              <w:rPr>
                <w:sz w:val="20"/>
                <w:szCs w:val="20"/>
              </w:rPr>
            </w:pPr>
            <w:r w:rsidRPr="008C1CC9">
              <w:rPr>
                <w:sz w:val="20"/>
                <w:szCs w:val="20"/>
              </w:rPr>
              <w:t>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BC" w14:textId="77777777" w:rsidR="00797359" w:rsidRPr="008C1CC9" w:rsidRDefault="00D136BF" w:rsidP="008C1CC9">
            <w:pPr>
              <w:spacing w:before="100" w:after="100" w:line="240" w:lineRule="auto"/>
              <w:ind w:left="100" w:right="101"/>
              <w:rPr>
                <w:sz w:val="20"/>
                <w:szCs w:val="20"/>
              </w:rPr>
            </w:pPr>
            <w:r w:rsidRPr="008C1CC9">
              <w:rPr>
                <w:sz w:val="20"/>
                <w:szCs w:val="20"/>
              </w:rPr>
              <w:t>6</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BD"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766D6178"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BE" w14:textId="77777777" w:rsidR="00797359" w:rsidRPr="008C1CC9" w:rsidRDefault="00D136BF" w:rsidP="008C1CC9">
            <w:pPr>
              <w:spacing w:before="100" w:after="100" w:line="240" w:lineRule="auto"/>
              <w:ind w:left="100" w:right="101"/>
              <w:rPr>
                <w:b/>
                <w:sz w:val="20"/>
                <w:szCs w:val="20"/>
              </w:rPr>
            </w:pPr>
            <w:proofErr w:type="spellStart"/>
            <w:r w:rsidRPr="008C1CC9">
              <w:rPr>
                <w:b/>
                <w:sz w:val="20"/>
                <w:szCs w:val="20"/>
              </w:rPr>
              <w:t>pN</w:t>
            </w:r>
            <w:proofErr w:type="spellEnd"/>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BF" w14:textId="77777777" w:rsidR="00797359" w:rsidRPr="008C1CC9" w:rsidRDefault="00D136BF" w:rsidP="008C1CC9">
            <w:pPr>
              <w:spacing w:before="100" w:after="100" w:line="240" w:lineRule="auto"/>
              <w:ind w:left="100" w:right="101"/>
              <w:rPr>
                <w:sz w:val="20"/>
                <w:szCs w:val="20"/>
              </w:rPr>
            </w:pPr>
            <w:r w:rsidRPr="008C1CC9">
              <w:rPr>
                <w:sz w:val="20"/>
                <w:szCs w:val="20"/>
              </w:rPr>
              <w:t>19</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C0"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C1"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C2" w14:textId="77777777" w:rsidR="00797359" w:rsidRPr="008C1CC9" w:rsidRDefault="00D136BF" w:rsidP="008C1CC9">
            <w:pPr>
              <w:spacing w:before="100" w:after="100" w:line="240" w:lineRule="auto"/>
              <w:ind w:left="100" w:right="101"/>
              <w:rPr>
                <w:sz w:val="20"/>
                <w:szCs w:val="20"/>
              </w:rPr>
            </w:pPr>
            <w:r w:rsidRPr="008C1CC9">
              <w:rPr>
                <w:sz w:val="20"/>
                <w:szCs w:val="20"/>
              </w:rPr>
              <w:t>0.013</w:t>
            </w:r>
          </w:p>
        </w:tc>
      </w:tr>
      <w:tr w:rsidR="00797359" w:rsidRPr="008C1CC9" w14:paraId="5D4132E0"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C3" w14:textId="77777777" w:rsidR="00797359" w:rsidRPr="008C1CC9" w:rsidRDefault="00D136BF" w:rsidP="008C1CC9">
            <w:pPr>
              <w:spacing w:before="100" w:after="100" w:line="240" w:lineRule="auto"/>
              <w:ind w:left="300" w:right="101"/>
              <w:rPr>
                <w:sz w:val="20"/>
                <w:szCs w:val="20"/>
              </w:rPr>
            </w:pPr>
            <w:r w:rsidRPr="008C1CC9">
              <w:rPr>
                <w:sz w:val="20"/>
                <w:szCs w:val="20"/>
              </w:rPr>
              <w:t>N0</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C4"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C5" w14:textId="77777777" w:rsidR="00797359" w:rsidRPr="008C1CC9" w:rsidRDefault="00D136BF" w:rsidP="008C1CC9">
            <w:pPr>
              <w:spacing w:before="100" w:after="100" w:line="240" w:lineRule="auto"/>
              <w:ind w:left="100" w:right="101"/>
              <w:rPr>
                <w:sz w:val="20"/>
                <w:szCs w:val="20"/>
              </w:rPr>
            </w:pPr>
            <w:r w:rsidRPr="008C1CC9">
              <w:rPr>
                <w:sz w:val="20"/>
                <w:szCs w:val="20"/>
              </w:rPr>
              <w:t>3 (23%)</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C6" w14:textId="77777777" w:rsidR="00797359" w:rsidRPr="008C1CC9" w:rsidRDefault="00D136BF" w:rsidP="008C1CC9">
            <w:pPr>
              <w:spacing w:before="100" w:after="100" w:line="240" w:lineRule="auto"/>
              <w:ind w:left="100" w:right="101"/>
              <w:rPr>
                <w:sz w:val="20"/>
                <w:szCs w:val="20"/>
              </w:rPr>
            </w:pPr>
            <w:r w:rsidRPr="008C1CC9">
              <w:rPr>
                <w:sz w:val="20"/>
                <w:szCs w:val="20"/>
              </w:rPr>
              <w:t>6 (100%)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C7"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2949A600"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C8" w14:textId="77777777" w:rsidR="00797359" w:rsidRPr="008C1CC9" w:rsidRDefault="00D136BF" w:rsidP="008C1CC9">
            <w:pPr>
              <w:spacing w:before="100" w:after="100" w:line="240" w:lineRule="auto"/>
              <w:ind w:left="300" w:right="101"/>
              <w:rPr>
                <w:sz w:val="20"/>
                <w:szCs w:val="20"/>
              </w:rPr>
            </w:pPr>
            <w:r w:rsidRPr="008C1CC9">
              <w:rPr>
                <w:sz w:val="20"/>
                <w:szCs w:val="20"/>
              </w:rPr>
              <w:t>N1</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C9"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CA" w14:textId="77777777" w:rsidR="00797359" w:rsidRPr="008C1CC9" w:rsidRDefault="00D136BF" w:rsidP="008C1CC9">
            <w:pPr>
              <w:spacing w:before="100" w:after="100" w:line="240" w:lineRule="auto"/>
              <w:ind w:left="100" w:right="101"/>
              <w:rPr>
                <w:sz w:val="20"/>
                <w:szCs w:val="20"/>
              </w:rPr>
            </w:pPr>
            <w:r w:rsidRPr="008C1CC9">
              <w:rPr>
                <w:sz w:val="20"/>
                <w:szCs w:val="20"/>
              </w:rPr>
              <w:t>6 (46%)</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CB"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CC"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097213B0"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CD" w14:textId="77777777" w:rsidR="00797359" w:rsidRPr="008C1CC9" w:rsidRDefault="00D136BF" w:rsidP="008C1CC9">
            <w:pPr>
              <w:spacing w:before="100" w:after="100" w:line="240" w:lineRule="auto"/>
              <w:ind w:left="300" w:right="101"/>
              <w:rPr>
                <w:sz w:val="20"/>
                <w:szCs w:val="20"/>
              </w:rPr>
            </w:pPr>
            <w:r w:rsidRPr="008C1CC9">
              <w:rPr>
                <w:sz w:val="20"/>
                <w:szCs w:val="20"/>
              </w:rPr>
              <w:t>N2</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CE"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CF" w14:textId="77777777" w:rsidR="00797359" w:rsidRPr="008C1CC9" w:rsidRDefault="00D136BF" w:rsidP="008C1CC9">
            <w:pPr>
              <w:spacing w:before="100" w:after="100" w:line="240" w:lineRule="auto"/>
              <w:ind w:left="100" w:right="101"/>
              <w:rPr>
                <w:sz w:val="20"/>
                <w:szCs w:val="20"/>
              </w:rPr>
            </w:pPr>
            <w:r w:rsidRPr="008C1CC9">
              <w:rPr>
                <w:sz w:val="20"/>
                <w:szCs w:val="20"/>
              </w:rPr>
              <w:t>4 (31%)</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D0"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D1"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7869F790"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D2" w14:textId="77777777" w:rsidR="00797359" w:rsidRPr="008C1CC9" w:rsidRDefault="00D136BF" w:rsidP="008C1CC9">
            <w:pPr>
              <w:spacing w:before="100" w:after="100" w:line="240" w:lineRule="auto"/>
              <w:ind w:left="300" w:right="101"/>
              <w:rPr>
                <w:sz w:val="20"/>
                <w:szCs w:val="20"/>
              </w:rPr>
            </w:pPr>
            <w:r w:rsidRPr="008C1CC9">
              <w:rPr>
                <w:sz w:val="20"/>
                <w:szCs w:val="20"/>
              </w:rPr>
              <w:t>Unknown</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D3"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D4" w14:textId="77777777" w:rsidR="00797359" w:rsidRPr="008C1CC9" w:rsidRDefault="00D136BF" w:rsidP="008C1CC9">
            <w:pPr>
              <w:spacing w:before="100" w:after="100" w:line="240" w:lineRule="auto"/>
              <w:ind w:left="100" w:right="101"/>
              <w:rPr>
                <w:sz w:val="20"/>
                <w:szCs w:val="20"/>
              </w:rPr>
            </w:pPr>
            <w:r w:rsidRPr="008C1CC9">
              <w:rPr>
                <w:sz w:val="20"/>
                <w:szCs w:val="20"/>
              </w:rPr>
              <w:t>1</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D5" w14:textId="77777777" w:rsidR="00797359" w:rsidRPr="008C1CC9" w:rsidRDefault="00D136BF" w:rsidP="008C1CC9">
            <w:pPr>
              <w:spacing w:before="100" w:after="100" w:line="240" w:lineRule="auto"/>
              <w:ind w:left="100" w:right="101"/>
              <w:rPr>
                <w:sz w:val="20"/>
                <w:szCs w:val="20"/>
              </w:rPr>
            </w:pPr>
            <w:r w:rsidRPr="008C1CC9">
              <w:rPr>
                <w:sz w:val="20"/>
                <w:szCs w:val="20"/>
              </w:rPr>
              <w:t>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D6"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144B4B19"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D7" w14:textId="77777777" w:rsidR="00797359" w:rsidRPr="008C1CC9" w:rsidRDefault="00D136BF" w:rsidP="008C1CC9">
            <w:pPr>
              <w:spacing w:before="100" w:after="100" w:line="240" w:lineRule="auto"/>
              <w:ind w:left="100" w:right="101"/>
              <w:rPr>
                <w:b/>
                <w:sz w:val="20"/>
                <w:szCs w:val="20"/>
              </w:rPr>
            </w:pPr>
            <w:r w:rsidRPr="008C1CC9">
              <w:rPr>
                <w:b/>
                <w:sz w:val="20"/>
                <w:szCs w:val="20"/>
              </w:rPr>
              <w:t>NACT</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D8"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D9"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DA"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DB" w14:textId="77777777" w:rsidR="00797359" w:rsidRPr="008C1CC9" w:rsidRDefault="00D136BF" w:rsidP="008C1CC9">
            <w:pPr>
              <w:spacing w:before="100" w:after="100" w:line="240" w:lineRule="auto"/>
              <w:ind w:left="100" w:right="101"/>
              <w:rPr>
                <w:sz w:val="20"/>
                <w:szCs w:val="20"/>
              </w:rPr>
            </w:pPr>
            <w:r w:rsidRPr="008C1CC9">
              <w:rPr>
                <w:sz w:val="20"/>
                <w:szCs w:val="20"/>
              </w:rPr>
              <w:t>0.003</w:t>
            </w:r>
          </w:p>
        </w:tc>
      </w:tr>
      <w:tr w:rsidR="00797359" w:rsidRPr="008C1CC9" w14:paraId="278CB442"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DC" w14:textId="77777777" w:rsidR="00797359" w:rsidRPr="008C1CC9" w:rsidRDefault="00D136BF" w:rsidP="008C1CC9">
            <w:pPr>
              <w:spacing w:before="100" w:after="100" w:line="240" w:lineRule="auto"/>
              <w:ind w:left="300" w:right="101"/>
              <w:rPr>
                <w:sz w:val="20"/>
                <w:szCs w:val="20"/>
              </w:rPr>
            </w:pPr>
            <w:r w:rsidRPr="008C1CC9">
              <w:rPr>
                <w:sz w:val="20"/>
                <w:szCs w:val="20"/>
              </w:rPr>
              <w:t>AC-T</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DD"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DE" w14:textId="77777777" w:rsidR="00797359" w:rsidRPr="008C1CC9" w:rsidRDefault="00D136BF" w:rsidP="008C1CC9">
            <w:pPr>
              <w:spacing w:before="100" w:after="100" w:line="240" w:lineRule="auto"/>
              <w:ind w:left="100" w:right="101"/>
              <w:rPr>
                <w:sz w:val="20"/>
                <w:szCs w:val="20"/>
              </w:rPr>
            </w:pPr>
            <w:r w:rsidRPr="008C1CC9">
              <w:rPr>
                <w:sz w:val="20"/>
                <w:szCs w:val="20"/>
              </w:rPr>
              <w:t>12 (86%)</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DF" w14:textId="77777777" w:rsidR="00797359" w:rsidRPr="008C1CC9" w:rsidRDefault="00D136BF" w:rsidP="008C1CC9">
            <w:pPr>
              <w:spacing w:before="100" w:after="100" w:line="240" w:lineRule="auto"/>
              <w:ind w:left="100" w:right="101"/>
              <w:rPr>
                <w:sz w:val="20"/>
                <w:szCs w:val="20"/>
              </w:rPr>
            </w:pPr>
            <w:r w:rsidRPr="008C1CC9">
              <w:rPr>
                <w:sz w:val="20"/>
                <w:szCs w:val="20"/>
              </w:rPr>
              <w:t>1 (17%)</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E0"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5BEC07F7"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E1" w14:textId="77777777" w:rsidR="00797359" w:rsidRPr="008C1CC9" w:rsidRDefault="00D136BF" w:rsidP="008C1CC9">
            <w:pPr>
              <w:spacing w:before="100" w:after="100" w:line="240" w:lineRule="auto"/>
              <w:ind w:left="300" w:right="101"/>
              <w:rPr>
                <w:sz w:val="20"/>
                <w:szCs w:val="20"/>
              </w:rPr>
            </w:pPr>
            <w:r w:rsidRPr="008C1CC9">
              <w:rPr>
                <w:sz w:val="20"/>
                <w:szCs w:val="20"/>
              </w:rPr>
              <w:t>AC-TC</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E2"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E3"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E4" w14:textId="77777777" w:rsidR="00797359" w:rsidRPr="008C1CC9" w:rsidRDefault="00D136BF" w:rsidP="008C1CC9">
            <w:pPr>
              <w:spacing w:before="100" w:after="100" w:line="240" w:lineRule="auto"/>
              <w:ind w:left="100" w:right="101"/>
              <w:rPr>
                <w:sz w:val="20"/>
                <w:szCs w:val="20"/>
              </w:rPr>
            </w:pPr>
            <w:r w:rsidRPr="008C1CC9">
              <w:rPr>
                <w:sz w:val="20"/>
                <w:szCs w:val="20"/>
              </w:rPr>
              <w:t>2 (33%)</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E5"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08FA6D38"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E6" w14:textId="77777777" w:rsidR="00797359" w:rsidRPr="008C1CC9" w:rsidRDefault="00D136BF" w:rsidP="008C1CC9">
            <w:pPr>
              <w:spacing w:before="100" w:after="100" w:line="240" w:lineRule="auto"/>
              <w:ind w:left="300" w:right="101"/>
              <w:rPr>
                <w:sz w:val="20"/>
                <w:szCs w:val="20"/>
              </w:rPr>
            </w:pPr>
            <w:r w:rsidRPr="008C1CC9">
              <w:rPr>
                <w:sz w:val="20"/>
                <w:szCs w:val="20"/>
              </w:rPr>
              <w:t>AC-THP</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E7"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E8" w14:textId="77777777" w:rsidR="00797359" w:rsidRPr="008C1CC9" w:rsidRDefault="00D136BF" w:rsidP="008C1CC9">
            <w:pPr>
              <w:spacing w:before="100" w:after="100" w:line="240" w:lineRule="auto"/>
              <w:ind w:left="100" w:right="101"/>
              <w:rPr>
                <w:sz w:val="20"/>
                <w:szCs w:val="20"/>
              </w:rPr>
            </w:pPr>
            <w:r w:rsidRPr="008C1CC9">
              <w:rPr>
                <w:sz w:val="20"/>
                <w:szCs w:val="20"/>
              </w:rPr>
              <w:t>1 (7.1%)</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E9" w14:textId="77777777" w:rsidR="00797359" w:rsidRPr="008C1CC9" w:rsidRDefault="00D136BF" w:rsidP="008C1CC9">
            <w:pPr>
              <w:spacing w:before="100" w:after="100" w:line="240" w:lineRule="auto"/>
              <w:ind w:left="100" w:right="101"/>
              <w:rPr>
                <w:sz w:val="20"/>
                <w:szCs w:val="20"/>
              </w:rPr>
            </w:pPr>
            <w:r w:rsidRPr="008C1CC9">
              <w:rPr>
                <w:sz w:val="20"/>
                <w:szCs w:val="20"/>
              </w:rPr>
              <w:t>3 (50%)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EA"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0A3CB2B2"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EB" w14:textId="77777777" w:rsidR="00797359" w:rsidRPr="008C1CC9" w:rsidRDefault="00D136BF" w:rsidP="008C1CC9">
            <w:pPr>
              <w:spacing w:before="100" w:after="100" w:line="240" w:lineRule="auto"/>
              <w:ind w:left="300" w:right="101"/>
              <w:rPr>
                <w:sz w:val="20"/>
                <w:szCs w:val="20"/>
              </w:rPr>
            </w:pPr>
            <w:r w:rsidRPr="008C1CC9">
              <w:rPr>
                <w:sz w:val="20"/>
                <w:szCs w:val="20"/>
              </w:rPr>
              <w:t>AT</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EC"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ED" w14:textId="77777777" w:rsidR="00797359" w:rsidRPr="008C1CC9" w:rsidRDefault="00D136BF" w:rsidP="008C1CC9">
            <w:pPr>
              <w:spacing w:before="100" w:after="100" w:line="240" w:lineRule="auto"/>
              <w:ind w:left="100" w:right="101"/>
              <w:rPr>
                <w:sz w:val="20"/>
                <w:szCs w:val="20"/>
              </w:rPr>
            </w:pPr>
            <w:r w:rsidRPr="008C1CC9">
              <w:rPr>
                <w:sz w:val="20"/>
                <w:szCs w:val="20"/>
              </w:rPr>
              <w:t>1 (7.1%)</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EE"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EF"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55A016BA"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F0" w14:textId="77777777" w:rsidR="00797359" w:rsidRPr="008C1CC9" w:rsidRDefault="00D136BF" w:rsidP="008C1CC9">
            <w:pPr>
              <w:spacing w:before="100" w:after="100" w:line="240" w:lineRule="auto"/>
              <w:ind w:left="100" w:right="101"/>
              <w:rPr>
                <w:b/>
                <w:sz w:val="20"/>
                <w:szCs w:val="20"/>
              </w:rPr>
            </w:pPr>
            <w:r w:rsidRPr="008C1CC9">
              <w:rPr>
                <w:b/>
                <w:sz w:val="20"/>
                <w:szCs w:val="20"/>
              </w:rPr>
              <w:t>Surgery</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F1" w14:textId="77777777" w:rsidR="00797359" w:rsidRPr="008C1CC9" w:rsidRDefault="00D136BF" w:rsidP="008C1CC9">
            <w:pPr>
              <w:spacing w:before="100" w:after="100" w:line="240" w:lineRule="auto"/>
              <w:ind w:left="100" w:right="101"/>
              <w:rPr>
                <w:sz w:val="20"/>
                <w:szCs w:val="20"/>
              </w:rPr>
            </w:pPr>
            <w:r w:rsidRPr="008C1CC9">
              <w:rPr>
                <w:sz w:val="20"/>
                <w:szCs w:val="20"/>
              </w:rPr>
              <w:t>18</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F2"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F3"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F4" w14:textId="77777777" w:rsidR="00797359" w:rsidRPr="008C1CC9" w:rsidRDefault="00D136BF" w:rsidP="008C1CC9">
            <w:pPr>
              <w:spacing w:before="100" w:after="100" w:line="240" w:lineRule="auto"/>
              <w:ind w:left="100" w:right="101"/>
              <w:rPr>
                <w:sz w:val="20"/>
                <w:szCs w:val="20"/>
              </w:rPr>
            </w:pPr>
            <w:r w:rsidRPr="008C1CC9">
              <w:rPr>
                <w:sz w:val="20"/>
                <w:szCs w:val="20"/>
              </w:rPr>
              <w:t>0.2</w:t>
            </w:r>
          </w:p>
        </w:tc>
      </w:tr>
      <w:tr w:rsidR="00797359" w:rsidRPr="008C1CC9" w14:paraId="7994C305"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F5" w14:textId="77777777" w:rsidR="00797359" w:rsidRPr="008C1CC9" w:rsidRDefault="00D136BF" w:rsidP="008C1CC9">
            <w:pPr>
              <w:spacing w:before="100" w:after="100" w:line="240" w:lineRule="auto"/>
              <w:ind w:left="300" w:right="101"/>
              <w:rPr>
                <w:sz w:val="20"/>
                <w:szCs w:val="20"/>
              </w:rPr>
            </w:pPr>
            <w:r w:rsidRPr="008C1CC9">
              <w:rPr>
                <w:sz w:val="20"/>
                <w:szCs w:val="20"/>
              </w:rPr>
              <w:t>BCS</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F6"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F7" w14:textId="77777777" w:rsidR="00797359" w:rsidRPr="008C1CC9" w:rsidRDefault="00D136BF" w:rsidP="008C1CC9">
            <w:pPr>
              <w:spacing w:before="100" w:after="100" w:line="240" w:lineRule="auto"/>
              <w:ind w:left="100" w:right="101"/>
              <w:rPr>
                <w:sz w:val="20"/>
                <w:szCs w:val="20"/>
              </w:rPr>
            </w:pPr>
            <w:r w:rsidRPr="008C1CC9">
              <w:rPr>
                <w:sz w:val="20"/>
                <w:szCs w:val="20"/>
              </w:rPr>
              <w:t>4 (29%)</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F8" w14:textId="77777777" w:rsidR="00797359" w:rsidRPr="008C1CC9" w:rsidRDefault="00D136BF" w:rsidP="008C1CC9">
            <w:pPr>
              <w:spacing w:before="100" w:after="100" w:line="240" w:lineRule="auto"/>
              <w:ind w:left="100" w:right="101"/>
              <w:rPr>
                <w:sz w:val="20"/>
                <w:szCs w:val="20"/>
              </w:rPr>
            </w:pPr>
            <w:r w:rsidRPr="008C1CC9">
              <w:rPr>
                <w:sz w:val="20"/>
                <w:szCs w:val="20"/>
              </w:rPr>
              <w:t>3 (75%)</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F9"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5B0A94C5"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FA" w14:textId="77777777" w:rsidR="00797359" w:rsidRPr="008C1CC9" w:rsidRDefault="00D136BF" w:rsidP="008C1CC9">
            <w:pPr>
              <w:spacing w:before="100" w:after="100" w:line="240" w:lineRule="auto"/>
              <w:ind w:left="300" w:right="101"/>
              <w:rPr>
                <w:sz w:val="20"/>
                <w:szCs w:val="20"/>
              </w:rPr>
            </w:pPr>
            <w:r w:rsidRPr="008C1CC9">
              <w:rPr>
                <w:sz w:val="20"/>
                <w:szCs w:val="20"/>
              </w:rPr>
              <w:t>Mastectomy</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1FB"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FC" w14:textId="77777777" w:rsidR="00797359" w:rsidRPr="008C1CC9" w:rsidRDefault="00D136BF" w:rsidP="008C1CC9">
            <w:pPr>
              <w:spacing w:before="100" w:after="100" w:line="240" w:lineRule="auto"/>
              <w:ind w:left="100" w:right="101"/>
              <w:rPr>
                <w:sz w:val="20"/>
                <w:szCs w:val="20"/>
              </w:rPr>
            </w:pPr>
            <w:r w:rsidRPr="008C1CC9">
              <w:rPr>
                <w:sz w:val="20"/>
                <w:szCs w:val="20"/>
              </w:rPr>
              <w:t>10 (71%)</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1FD" w14:textId="77777777" w:rsidR="00797359" w:rsidRPr="008C1CC9" w:rsidRDefault="00D136BF" w:rsidP="008C1CC9">
            <w:pPr>
              <w:spacing w:before="100" w:after="100" w:line="240" w:lineRule="auto"/>
              <w:ind w:left="100" w:right="101"/>
              <w:rPr>
                <w:sz w:val="20"/>
                <w:szCs w:val="20"/>
              </w:rPr>
            </w:pPr>
            <w:r w:rsidRPr="008C1CC9">
              <w:rPr>
                <w:sz w:val="20"/>
                <w:szCs w:val="20"/>
              </w:rPr>
              <w:t>1 (25%)</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1FE"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3FFA3071"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1FF" w14:textId="77777777" w:rsidR="00797359" w:rsidRPr="008C1CC9" w:rsidRDefault="00D136BF" w:rsidP="008C1CC9">
            <w:pPr>
              <w:spacing w:before="100" w:after="100" w:line="240" w:lineRule="auto"/>
              <w:ind w:left="300" w:right="101"/>
              <w:rPr>
                <w:sz w:val="20"/>
                <w:szCs w:val="20"/>
              </w:rPr>
            </w:pPr>
            <w:r w:rsidRPr="008C1CC9">
              <w:rPr>
                <w:sz w:val="20"/>
                <w:szCs w:val="20"/>
              </w:rPr>
              <w:lastRenderedPageBreak/>
              <w:t>Unknown</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00"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01" w14:textId="77777777" w:rsidR="00797359" w:rsidRPr="008C1CC9" w:rsidRDefault="00D136BF" w:rsidP="008C1CC9">
            <w:pPr>
              <w:spacing w:before="100" w:after="100" w:line="240" w:lineRule="auto"/>
              <w:ind w:left="100" w:right="101"/>
              <w:rPr>
                <w:sz w:val="20"/>
                <w:szCs w:val="20"/>
              </w:rPr>
            </w:pPr>
            <w:r w:rsidRPr="008C1CC9">
              <w:rPr>
                <w:sz w:val="20"/>
                <w:szCs w:val="20"/>
              </w:rPr>
              <w:t>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02" w14:textId="77777777" w:rsidR="00797359" w:rsidRPr="008C1CC9" w:rsidRDefault="00D136BF" w:rsidP="008C1CC9">
            <w:pPr>
              <w:spacing w:before="100" w:after="100" w:line="240" w:lineRule="auto"/>
              <w:ind w:left="100" w:right="101"/>
              <w:rPr>
                <w:sz w:val="20"/>
                <w:szCs w:val="20"/>
              </w:rPr>
            </w:pPr>
            <w:r w:rsidRPr="008C1CC9">
              <w:rPr>
                <w:sz w:val="20"/>
                <w:szCs w:val="20"/>
              </w:rPr>
              <w:t>2</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03"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7C2147F2"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04" w14:textId="77777777" w:rsidR="00797359" w:rsidRPr="008C1CC9" w:rsidRDefault="00D136BF" w:rsidP="008C1CC9">
            <w:pPr>
              <w:spacing w:before="100" w:after="100" w:line="240" w:lineRule="auto"/>
              <w:ind w:left="100" w:right="101"/>
              <w:rPr>
                <w:b/>
                <w:sz w:val="20"/>
                <w:szCs w:val="20"/>
              </w:rPr>
            </w:pPr>
            <w:proofErr w:type="spellStart"/>
            <w:r w:rsidRPr="008C1CC9">
              <w:rPr>
                <w:b/>
                <w:sz w:val="20"/>
                <w:szCs w:val="20"/>
              </w:rPr>
              <w:t>Adjuvant_CT</w:t>
            </w:r>
            <w:proofErr w:type="spellEnd"/>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05"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06"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07"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08" w14:textId="77777777" w:rsidR="00797359" w:rsidRPr="008C1CC9" w:rsidRDefault="00D136BF" w:rsidP="008C1CC9">
            <w:pPr>
              <w:spacing w:before="100" w:after="100" w:line="240" w:lineRule="auto"/>
              <w:ind w:left="100" w:right="101"/>
              <w:rPr>
                <w:sz w:val="20"/>
                <w:szCs w:val="20"/>
              </w:rPr>
            </w:pPr>
            <w:r w:rsidRPr="008C1CC9">
              <w:rPr>
                <w:sz w:val="20"/>
                <w:szCs w:val="20"/>
              </w:rPr>
              <w:t>&gt;0.9</w:t>
            </w:r>
          </w:p>
        </w:tc>
      </w:tr>
      <w:tr w:rsidR="00797359" w:rsidRPr="008C1CC9" w14:paraId="23D21A82"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09" w14:textId="77777777" w:rsidR="00797359" w:rsidRPr="008C1CC9" w:rsidRDefault="00D136BF" w:rsidP="008C1CC9">
            <w:pPr>
              <w:spacing w:before="100" w:after="100" w:line="240" w:lineRule="auto"/>
              <w:ind w:left="300" w:right="101"/>
              <w:rPr>
                <w:sz w:val="20"/>
                <w:szCs w:val="20"/>
              </w:rPr>
            </w:pPr>
            <w:r w:rsidRPr="008C1CC9">
              <w:rPr>
                <w:sz w:val="20"/>
                <w:szCs w:val="20"/>
              </w:rPr>
              <w:t>Capecitabine</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0A"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0B" w14:textId="77777777" w:rsidR="00797359" w:rsidRPr="008C1CC9" w:rsidRDefault="00D136BF" w:rsidP="008C1CC9">
            <w:pPr>
              <w:spacing w:before="100" w:after="100" w:line="240" w:lineRule="auto"/>
              <w:ind w:left="100" w:right="101"/>
              <w:rPr>
                <w:sz w:val="20"/>
                <w:szCs w:val="20"/>
              </w:rPr>
            </w:pPr>
            <w:r w:rsidRPr="008C1CC9">
              <w:rPr>
                <w:sz w:val="20"/>
                <w:szCs w:val="20"/>
              </w:rPr>
              <w:t>2 (14%)</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0C"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0D"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4E4FAFFD"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0E" w14:textId="77777777" w:rsidR="00797359" w:rsidRPr="008C1CC9" w:rsidRDefault="00D136BF" w:rsidP="008C1CC9">
            <w:pPr>
              <w:spacing w:before="100" w:after="100" w:line="240" w:lineRule="auto"/>
              <w:ind w:left="300" w:right="101"/>
              <w:rPr>
                <w:sz w:val="20"/>
                <w:szCs w:val="20"/>
              </w:rPr>
            </w:pPr>
            <w:r w:rsidRPr="008C1CC9">
              <w:rPr>
                <w:sz w:val="20"/>
                <w:szCs w:val="20"/>
              </w:rPr>
              <w:t>CMF</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0F"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10" w14:textId="77777777" w:rsidR="00797359" w:rsidRPr="008C1CC9" w:rsidRDefault="00D136BF" w:rsidP="008C1CC9">
            <w:pPr>
              <w:spacing w:before="100" w:after="100" w:line="240" w:lineRule="auto"/>
              <w:ind w:left="100" w:right="101"/>
              <w:rPr>
                <w:sz w:val="20"/>
                <w:szCs w:val="20"/>
              </w:rPr>
            </w:pPr>
            <w:r w:rsidRPr="008C1CC9">
              <w:rPr>
                <w:sz w:val="20"/>
                <w:szCs w:val="20"/>
              </w:rPr>
              <w:t>1 (7.1%)</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11"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12"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621F50AE"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13" w14:textId="77777777" w:rsidR="00797359" w:rsidRPr="008C1CC9" w:rsidRDefault="00D136BF" w:rsidP="008C1CC9">
            <w:pPr>
              <w:spacing w:before="100" w:after="100" w:line="240" w:lineRule="auto"/>
              <w:ind w:left="300" w:right="101"/>
              <w:rPr>
                <w:sz w:val="20"/>
                <w:szCs w:val="20"/>
              </w:rPr>
            </w:pPr>
            <w:r w:rsidRPr="008C1CC9">
              <w:rPr>
                <w:sz w:val="20"/>
                <w:szCs w:val="20"/>
              </w:rPr>
              <w:t>No</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14"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15" w14:textId="77777777" w:rsidR="00797359" w:rsidRPr="008C1CC9" w:rsidRDefault="00D136BF" w:rsidP="008C1CC9">
            <w:pPr>
              <w:spacing w:before="100" w:after="100" w:line="240" w:lineRule="auto"/>
              <w:ind w:left="100" w:right="101"/>
              <w:rPr>
                <w:sz w:val="20"/>
                <w:szCs w:val="20"/>
              </w:rPr>
            </w:pPr>
            <w:r w:rsidRPr="008C1CC9">
              <w:rPr>
                <w:sz w:val="20"/>
                <w:szCs w:val="20"/>
              </w:rPr>
              <w:t>11 (79%)</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16" w14:textId="77777777" w:rsidR="00797359" w:rsidRPr="008C1CC9" w:rsidRDefault="00D136BF" w:rsidP="008C1CC9">
            <w:pPr>
              <w:spacing w:before="100" w:after="100" w:line="240" w:lineRule="auto"/>
              <w:ind w:left="100" w:right="101"/>
              <w:rPr>
                <w:sz w:val="20"/>
                <w:szCs w:val="20"/>
              </w:rPr>
            </w:pPr>
            <w:r w:rsidRPr="008C1CC9">
              <w:rPr>
                <w:sz w:val="20"/>
                <w:szCs w:val="20"/>
              </w:rPr>
              <w:t>6 (100%)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17"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6666FFE5"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18" w14:textId="77777777" w:rsidR="00797359" w:rsidRPr="008C1CC9" w:rsidRDefault="00D136BF" w:rsidP="008C1CC9">
            <w:pPr>
              <w:spacing w:before="100" w:after="100" w:line="240" w:lineRule="auto"/>
              <w:ind w:left="100" w:right="101"/>
              <w:rPr>
                <w:b/>
                <w:sz w:val="20"/>
                <w:szCs w:val="20"/>
              </w:rPr>
            </w:pPr>
            <w:r w:rsidRPr="008C1CC9">
              <w:rPr>
                <w:b/>
                <w:sz w:val="20"/>
                <w:szCs w:val="20"/>
              </w:rPr>
              <w:t>Adjuvant_HER2</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19"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1A"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1B"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1C" w14:textId="77777777" w:rsidR="00797359" w:rsidRPr="008C1CC9" w:rsidRDefault="00D136BF" w:rsidP="008C1CC9">
            <w:pPr>
              <w:spacing w:before="100" w:after="100" w:line="240" w:lineRule="auto"/>
              <w:ind w:left="100" w:right="101"/>
              <w:rPr>
                <w:sz w:val="20"/>
                <w:szCs w:val="20"/>
              </w:rPr>
            </w:pPr>
            <w:r w:rsidRPr="008C1CC9">
              <w:rPr>
                <w:sz w:val="20"/>
                <w:szCs w:val="20"/>
              </w:rPr>
              <w:t>0.6</w:t>
            </w:r>
          </w:p>
        </w:tc>
      </w:tr>
      <w:tr w:rsidR="00797359" w:rsidRPr="008C1CC9" w14:paraId="1873E87C"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1D" w14:textId="77777777" w:rsidR="00797359" w:rsidRPr="008C1CC9" w:rsidRDefault="00D136BF" w:rsidP="008C1CC9">
            <w:pPr>
              <w:spacing w:before="100" w:after="100" w:line="240" w:lineRule="auto"/>
              <w:ind w:left="300" w:right="101"/>
              <w:rPr>
                <w:sz w:val="20"/>
                <w:szCs w:val="20"/>
              </w:rPr>
            </w:pPr>
            <w:r w:rsidRPr="008C1CC9">
              <w:rPr>
                <w:sz w:val="20"/>
                <w:szCs w:val="20"/>
              </w:rPr>
              <w:t>HP</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1E"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1F" w14:textId="77777777" w:rsidR="00797359" w:rsidRPr="008C1CC9" w:rsidRDefault="00D136BF" w:rsidP="008C1CC9">
            <w:pPr>
              <w:spacing w:before="100" w:after="100" w:line="240" w:lineRule="auto"/>
              <w:ind w:left="100" w:right="101"/>
              <w:rPr>
                <w:sz w:val="20"/>
                <w:szCs w:val="20"/>
              </w:rPr>
            </w:pPr>
            <w:r w:rsidRPr="008C1CC9">
              <w:rPr>
                <w:sz w:val="20"/>
                <w:szCs w:val="20"/>
              </w:rPr>
              <w:t>4 (29%)</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20" w14:textId="77777777" w:rsidR="00797359" w:rsidRPr="008C1CC9" w:rsidRDefault="00D136BF" w:rsidP="008C1CC9">
            <w:pPr>
              <w:spacing w:before="100" w:after="100" w:line="240" w:lineRule="auto"/>
              <w:ind w:left="100" w:right="101"/>
              <w:rPr>
                <w:sz w:val="20"/>
                <w:szCs w:val="20"/>
              </w:rPr>
            </w:pPr>
            <w:r w:rsidRPr="008C1CC9">
              <w:rPr>
                <w:sz w:val="20"/>
                <w:szCs w:val="20"/>
              </w:rPr>
              <w:t>3 (50%)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21"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31AA8CED"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22" w14:textId="77777777" w:rsidR="00797359" w:rsidRPr="008C1CC9" w:rsidRDefault="00D136BF" w:rsidP="008C1CC9">
            <w:pPr>
              <w:spacing w:before="100" w:after="100" w:line="240" w:lineRule="auto"/>
              <w:ind w:left="300" w:right="101"/>
              <w:rPr>
                <w:sz w:val="20"/>
                <w:szCs w:val="20"/>
              </w:rPr>
            </w:pPr>
            <w:r w:rsidRPr="008C1CC9">
              <w:rPr>
                <w:sz w:val="20"/>
                <w:szCs w:val="20"/>
              </w:rPr>
              <w:t>No</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23"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24" w14:textId="77777777" w:rsidR="00797359" w:rsidRPr="008C1CC9" w:rsidRDefault="00D136BF" w:rsidP="008C1CC9">
            <w:pPr>
              <w:spacing w:before="100" w:after="100" w:line="240" w:lineRule="auto"/>
              <w:ind w:left="100" w:right="101"/>
              <w:rPr>
                <w:sz w:val="20"/>
                <w:szCs w:val="20"/>
              </w:rPr>
            </w:pPr>
            <w:r w:rsidRPr="008C1CC9">
              <w:rPr>
                <w:sz w:val="20"/>
                <w:szCs w:val="20"/>
              </w:rPr>
              <w:t>10 (71%)</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25" w14:textId="77777777" w:rsidR="00797359" w:rsidRPr="008C1CC9" w:rsidRDefault="00D136BF" w:rsidP="008C1CC9">
            <w:pPr>
              <w:spacing w:before="100" w:after="100" w:line="240" w:lineRule="auto"/>
              <w:ind w:left="100" w:right="101"/>
              <w:rPr>
                <w:sz w:val="20"/>
                <w:szCs w:val="20"/>
              </w:rPr>
            </w:pPr>
            <w:r w:rsidRPr="008C1CC9">
              <w:rPr>
                <w:sz w:val="20"/>
                <w:szCs w:val="20"/>
              </w:rPr>
              <w:t>3 (50%)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26"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76ED3C8E"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27" w14:textId="77777777" w:rsidR="00797359" w:rsidRPr="008C1CC9" w:rsidRDefault="00D136BF" w:rsidP="008C1CC9">
            <w:pPr>
              <w:spacing w:before="100" w:after="100" w:line="240" w:lineRule="auto"/>
              <w:ind w:left="100" w:right="101"/>
              <w:rPr>
                <w:b/>
                <w:sz w:val="20"/>
                <w:szCs w:val="20"/>
              </w:rPr>
            </w:pPr>
            <w:proofErr w:type="spellStart"/>
            <w:r w:rsidRPr="008C1CC9">
              <w:rPr>
                <w:b/>
                <w:sz w:val="20"/>
                <w:szCs w:val="20"/>
              </w:rPr>
              <w:t>Adjuvant_ET</w:t>
            </w:r>
            <w:proofErr w:type="spellEnd"/>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28"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29"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2A"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2B" w14:textId="77777777" w:rsidR="00797359" w:rsidRPr="008C1CC9" w:rsidRDefault="00D136BF" w:rsidP="008C1CC9">
            <w:pPr>
              <w:spacing w:before="100" w:after="100" w:line="240" w:lineRule="auto"/>
              <w:ind w:left="100" w:right="101"/>
              <w:rPr>
                <w:sz w:val="20"/>
                <w:szCs w:val="20"/>
              </w:rPr>
            </w:pPr>
            <w:r w:rsidRPr="008C1CC9">
              <w:rPr>
                <w:sz w:val="20"/>
                <w:szCs w:val="20"/>
              </w:rPr>
              <w:t>0.5</w:t>
            </w:r>
          </w:p>
        </w:tc>
      </w:tr>
      <w:tr w:rsidR="00797359" w:rsidRPr="008C1CC9" w14:paraId="06391956"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2C" w14:textId="77777777" w:rsidR="00797359" w:rsidRPr="008C1CC9" w:rsidRDefault="00D136BF" w:rsidP="008C1CC9">
            <w:pPr>
              <w:spacing w:before="100" w:after="100" w:line="240" w:lineRule="auto"/>
              <w:ind w:left="300" w:right="101"/>
              <w:rPr>
                <w:sz w:val="20"/>
                <w:szCs w:val="20"/>
              </w:rPr>
            </w:pPr>
            <w:r w:rsidRPr="008C1CC9">
              <w:rPr>
                <w:sz w:val="20"/>
                <w:szCs w:val="20"/>
              </w:rPr>
              <w:t>AI</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2D"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2E" w14:textId="77777777" w:rsidR="00797359" w:rsidRPr="008C1CC9" w:rsidRDefault="00D136BF" w:rsidP="008C1CC9">
            <w:pPr>
              <w:spacing w:before="100" w:after="100" w:line="240" w:lineRule="auto"/>
              <w:ind w:left="100" w:right="101"/>
              <w:rPr>
                <w:sz w:val="20"/>
                <w:szCs w:val="20"/>
              </w:rPr>
            </w:pPr>
            <w:r w:rsidRPr="008C1CC9">
              <w:rPr>
                <w:sz w:val="20"/>
                <w:szCs w:val="20"/>
              </w:rPr>
              <w:t>8 (57%)</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2F" w14:textId="77777777" w:rsidR="00797359" w:rsidRPr="008C1CC9" w:rsidRDefault="00D136BF" w:rsidP="008C1CC9">
            <w:pPr>
              <w:spacing w:before="100" w:after="100" w:line="240" w:lineRule="auto"/>
              <w:ind w:left="100" w:right="101"/>
              <w:rPr>
                <w:sz w:val="20"/>
                <w:szCs w:val="20"/>
              </w:rPr>
            </w:pPr>
            <w:r w:rsidRPr="008C1CC9">
              <w:rPr>
                <w:sz w:val="20"/>
                <w:szCs w:val="20"/>
              </w:rPr>
              <w:t>3 (50%)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30"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578DB48F"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31" w14:textId="77777777" w:rsidR="00797359" w:rsidRPr="008C1CC9" w:rsidRDefault="00D136BF" w:rsidP="008C1CC9">
            <w:pPr>
              <w:spacing w:before="100" w:after="100" w:line="240" w:lineRule="auto"/>
              <w:ind w:left="300" w:right="101"/>
              <w:rPr>
                <w:sz w:val="20"/>
                <w:szCs w:val="20"/>
              </w:rPr>
            </w:pPr>
            <w:r w:rsidRPr="008C1CC9">
              <w:rPr>
                <w:sz w:val="20"/>
                <w:szCs w:val="20"/>
              </w:rPr>
              <w:t>No</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32"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33" w14:textId="77777777" w:rsidR="00797359" w:rsidRPr="008C1CC9" w:rsidRDefault="00D136BF" w:rsidP="008C1CC9">
            <w:pPr>
              <w:spacing w:before="100" w:after="100" w:line="240" w:lineRule="auto"/>
              <w:ind w:left="100" w:right="101"/>
              <w:rPr>
                <w:sz w:val="20"/>
                <w:szCs w:val="20"/>
              </w:rPr>
            </w:pPr>
            <w:r w:rsidRPr="008C1CC9">
              <w:rPr>
                <w:sz w:val="20"/>
                <w:szCs w:val="20"/>
              </w:rPr>
              <w:t>2 (14%)</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34" w14:textId="77777777" w:rsidR="00797359" w:rsidRPr="008C1CC9" w:rsidRDefault="00D136BF" w:rsidP="008C1CC9">
            <w:pPr>
              <w:spacing w:before="100" w:after="100" w:line="240" w:lineRule="auto"/>
              <w:ind w:left="100" w:right="101"/>
              <w:rPr>
                <w:sz w:val="20"/>
                <w:szCs w:val="20"/>
              </w:rPr>
            </w:pPr>
            <w:r w:rsidRPr="008C1CC9">
              <w:rPr>
                <w:sz w:val="20"/>
                <w:szCs w:val="20"/>
              </w:rPr>
              <w:t>3 (50%)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35"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7254B441"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36" w14:textId="77777777" w:rsidR="00797359" w:rsidRPr="008C1CC9" w:rsidRDefault="00D136BF" w:rsidP="008C1CC9">
            <w:pPr>
              <w:spacing w:before="100" w:after="100" w:line="240" w:lineRule="auto"/>
              <w:ind w:left="300" w:right="101"/>
              <w:rPr>
                <w:sz w:val="20"/>
                <w:szCs w:val="20"/>
              </w:rPr>
            </w:pPr>
            <w:r w:rsidRPr="008C1CC9">
              <w:rPr>
                <w:sz w:val="20"/>
                <w:szCs w:val="20"/>
              </w:rPr>
              <w:t>Tamoxifen</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37"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38" w14:textId="77777777" w:rsidR="00797359" w:rsidRPr="008C1CC9" w:rsidRDefault="00D136BF" w:rsidP="008C1CC9">
            <w:pPr>
              <w:spacing w:before="100" w:after="100" w:line="240" w:lineRule="auto"/>
              <w:ind w:left="100" w:right="101"/>
              <w:rPr>
                <w:sz w:val="20"/>
                <w:szCs w:val="20"/>
              </w:rPr>
            </w:pPr>
            <w:r w:rsidRPr="008C1CC9">
              <w:rPr>
                <w:sz w:val="20"/>
                <w:szCs w:val="20"/>
              </w:rPr>
              <w:t>3 (21%)</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39"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3A"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36940771"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3B" w14:textId="77777777" w:rsidR="00797359" w:rsidRPr="008C1CC9" w:rsidRDefault="00D136BF" w:rsidP="008C1CC9">
            <w:pPr>
              <w:spacing w:before="100" w:after="100" w:line="240" w:lineRule="auto"/>
              <w:ind w:left="300" w:right="101"/>
              <w:rPr>
                <w:sz w:val="20"/>
                <w:szCs w:val="20"/>
              </w:rPr>
            </w:pPr>
            <w:r w:rsidRPr="008C1CC9">
              <w:rPr>
                <w:sz w:val="20"/>
                <w:szCs w:val="20"/>
              </w:rPr>
              <w:t>Tamoxifen-AI</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3C"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3D" w14:textId="77777777" w:rsidR="00797359" w:rsidRPr="008C1CC9" w:rsidRDefault="00D136BF" w:rsidP="008C1CC9">
            <w:pPr>
              <w:spacing w:before="100" w:after="100" w:line="240" w:lineRule="auto"/>
              <w:ind w:left="100" w:right="101"/>
              <w:rPr>
                <w:sz w:val="20"/>
                <w:szCs w:val="20"/>
              </w:rPr>
            </w:pPr>
            <w:r w:rsidRPr="008C1CC9">
              <w:rPr>
                <w:sz w:val="20"/>
                <w:szCs w:val="20"/>
              </w:rPr>
              <w:t>1 (7.1%)</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3E" w14:textId="77777777" w:rsidR="00797359" w:rsidRPr="008C1CC9" w:rsidRDefault="00D136BF" w:rsidP="008C1CC9">
            <w:pPr>
              <w:spacing w:before="100" w:after="100" w:line="240" w:lineRule="auto"/>
              <w:ind w:left="100" w:right="101"/>
              <w:rPr>
                <w:sz w:val="20"/>
                <w:szCs w:val="20"/>
              </w:rPr>
            </w:pPr>
            <w:r w:rsidRPr="008C1CC9">
              <w:rPr>
                <w:sz w:val="20"/>
                <w:szCs w:val="20"/>
              </w:rPr>
              <w:t>0 (0%)</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3F" w14:textId="77777777" w:rsidR="00797359" w:rsidRPr="008C1CC9" w:rsidRDefault="00D136BF" w:rsidP="008C1CC9">
            <w:pPr>
              <w:spacing w:before="100" w:after="100" w:line="240" w:lineRule="auto"/>
              <w:ind w:left="100" w:right="101"/>
              <w:rPr>
                <w:sz w:val="20"/>
                <w:szCs w:val="20"/>
              </w:rPr>
            </w:pPr>
            <w:r w:rsidRPr="008C1CC9">
              <w:rPr>
                <w:sz w:val="20"/>
                <w:szCs w:val="20"/>
              </w:rPr>
              <w:t xml:space="preserve"> </w:t>
            </w:r>
          </w:p>
        </w:tc>
      </w:tr>
      <w:tr w:rsidR="00797359" w:rsidRPr="008C1CC9" w14:paraId="67EE4E31"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40" w14:textId="77777777" w:rsidR="00797359" w:rsidRPr="008C1CC9" w:rsidRDefault="00D136BF" w:rsidP="008C1CC9">
            <w:pPr>
              <w:spacing w:before="100" w:after="100" w:line="240" w:lineRule="auto"/>
              <w:ind w:left="100" w:right="101"/>
              <w:rPr>
                <w:b/>
                <w:sz w:val="20"/>
                <w:szCs w:val="20"/>
              </w:rPr>
            </w:pPr>
            <w:r w:rsidRPr="008C1CC9">
              <w:rPr>
                <w:b/>
                <w:sz w:val="20"/>
                <w:szCs w:val="20"/>
              </w:rPr>
              <w:t>RT</w:t>
            </w:r>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41"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42" w14:textId="77777777" w:rsidR="00797359" w:rsidRPr="008C1CC9" w:rsidRDefault="00D136BF" w:rsidP="008C1CC9">
            <w:pPr>
              <w:spacing w:before="100" w:after="100" w:line="240" w:lineRule="auto"/>
              <w:ind w:left="100" w:right="101"/>
              <w:rPr>
                <w:sz w:val="20"/>
                <w:szCs w:val="20"/>
              </w:rPr>
            </w:pPr>
            <w:r w:rsidRPr="008C1CC9">
              <w:rPr>
                <w:sz w:val="20"/>
                <w:szCs w:val="20"/>
              </w:rPr>
              <w:t>11 (79%)</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43" w14:textId="77777777" w:rsidR="00797359" w:rsidRPr="008C1CC9" w:rsidRDefault="00D136BF" w:rsidP="008C1CC9">
            <w:pPr>
              <w:spacing w:before="100" w:after="100" w:line="240" w:lineRule="auto"/>
              <w:ind w:left="100" w:right="101"/>
              <w:rPr>
                <w:sz w:val="20"/>
                <w:szCs w:val="20"/>
              </w:rPr>
            </w:pPr>
            <w:r w:rsidRPr="008C1CC9">
              <w:rPr>
                <w:sz w:val="20"/>
                <w:szCs w:val="20"/>
              </w:rPr>
              <w:t>5 (83%)</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44" w14:textId="77777777" w:rsidR="00797359" w:rsidRPr="008C1CC9" w:rsidRDefault="00D136BF" w:rsidP="008C1CC9">
            <w:pPr>
              <w:spacing w:before="100" w:after="100" w:line="240" w:lineRule="auto"/>
              <w:ind w:left="100" w:right="101"/>
              <w:rPr>
                <w:sz w:val="20"/>
                <w:szCs w:val="20"/>
              </w:rPr>
            </w:pPr>
            <w:r w:rsidRPr="008C1CC9">
              <w:rPr>
                <w:sz w:val="20"/>
                <w:szCs w:val="20"/>
              </w:rPr>
              <w:t>&gt;0.9</w:t>
            </w:r>
          </w:p>
        </w:tc>
      </w:tr>
      <w:tr w:rsidR="00797359" w:rsidRPr="008C1CC9" w14:paraId="3C3AAD54" w14:textId="77777777" w:rsidTr="008C1CC9">
        <w:trPr>
          <w:trHeight w:hRule="exact" w:val="331"/>
        </w:trPr>
        <w:tc>
          <w:tcPr>
            <w:tcW w:w="2130"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00245" w14:textId="77777777" w:rsidR="00797359" w:rsidRPr="008C1CC9" w:rsidRDefault="00D136BF" w:rsidP="008C1CC9">
            <w:pPr>
              <w:spacing w:before="100" w:after="100" w:line="240" w:lineRule="auto"/>
              <w:ind w:left="100" w:right="101"/>
              <w:rPr>
                <w:b/>
                <w:sz w:val="20"/>
                <w:szCs w:val="20"/>
              </w:rPr>
            </w:pPr>
            <w:proofErr w:type="spellStart"/>
            <w:r w:rsidRPr="008C1CC9">
              <w:rPr>
                <w:b/>
                <w:sz w:val="20"/>
                <w:szCs w:val="20"/>
              </w:rPr>
              <w:t>RFS_Event</w:t>
            </w:r>
            <w:proofErr w:type="spellEnd"/>
          </w:p>
        </w:tc>
        <w:tc>
          <w:tcPr>
            <w:tcW w:w="510" w:type="dxa"/>
            <w:tcBorders>
              <w:bottom w:val="single" w:sz="8" w:space="0" w:color="000000"/>
              <w:right w:val="single" w:sz="8" w:space="0" w:color="000000"/>
            </w:tcBorders>
            <w:shd w:val="clear" w:color="auto" w:fill="FFFFFF"/>
            <w:tcMar>
              <w:top w:w="0" w:type="dxa"/>
              <w:left w:w="0" w:type="dxa"/>
              <w:bottom w:w="0" w:type="dxa"/>
              <w:right w:w="0" w:type="dxa"/>
            </w:tcMar>
          </w:tcPr>
          <w:p w14:paraId="00000246" w14:textId="77777777" w:rsidR="00797359" w:rsidRPr="008C1CC9" w:rsidRDefault="00D136BF" w:rsidP="008C1CC9">
            <w:pPr>
              <w:spacing w:before="100" w:after="100" w:line="240" w:lineRule="auto"/>
              <w:ind w:left="100" w:right="101"/>
              <w:rPr>
                <w:sz w:val="20"/>
                <w:szCs w:val="20"/>
              </w:rPr>
            </w:pPr>
            <w:r w:rsidRPr="008C1CC9">
              <w:rPr>
                <w:sz w:val="20"/>
                <w:szCs w:val="20"/>
              </w:rPr>
              <w:t>20</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47" w14:textId="77777777" w:rsidR="00797359" w:rsidRPr="008C1CC9" w:rsidRDefault="00D136BF" w:rsidP="008C1CC9">
            <w:pPr>
              <w:spacing w:before="100" w:after="100" w:line="240" w:lineRule="auto"/>
              <w:ind w:left="100" w:right="101"/>
              <w:rPr>
                <w:sz w:val="20"/>
                <w:szCs w:val="20"/>
              </w:rPr>
            </w:pPr>
            <w:r w:rsidRPr="008C1CC9">
              <w:rPr>
                <w:sz w:val="20"/>
                <w:szCs w:val="20"/>
              </w:rPr>
              <w:t>4 (29%)</w:t>
            </w:r>
          </w:p>
        </w:tc>
        <w:tc>
          <w:tcPr>
            <w:tcW w:w="2025" w:type="dxa"/>
            <w:tcBorders>
              <w:bottom w:val="single" w:sz="8" w:space="0" w:color="000000"/>
              <w:right w:val="single" w:sz="8" w:space="0" w:color="000000"/>
            </w:tcBorders>
            <w:shd w:val="clear" w:color="auto" w:fill="FFFFFF"/>
            <w:tcMar>
              <w:top w:w="0" w:type="dxa"/>
              <w:left w:w="0" w:type="dxa"/>
              <w:bottom w:w="0" w:type="dxa"/>
              <w:right w:w="0" w:type="dxa"/>
            </w:tcMar>
          </w:tcPr>
          <w:p w14:paraId="00000248" w14:textId="77777777" w:rsidR="00797359" w:rsidRPr="008C1CC9" w:rsidRDefault="00D136BF" w:rsidP="008C1CC9">
            <w:pPr>
              <w:spacing w:before="100" w:after="100" w:line="240" w:lineRule="auto"/>
              <w:ind w:left="100" w:right="101"/>
              <w:rPr>
                <w:sz w:val="20"/>
                <w:szCs w:val="20"/>
              </w:rPr>
            </w:pPr>
            <w:r w:rsidRPr="008C1CC9">
              <w:rPr>
                <w:sz w:val="20"/>
                <w:szCs w:val="20"/>
              </w:rPr>
              <w:t>1 (17%)</w:t>
            </w:r>
          </w:p>
        </w:tc>
        <w:tc>
          <w:tcPr>
            <w:tcW w:w="1185" w:type="dxa"/>
            <w:tcBorders>
              <w:bottom w:val="single" w:sz="8" w:space="0" w:color="000000"/>
              <w:right w:val="single" w:sz="8" w:space="0" w:color="000000"/>
            </w:tcBorders>
            <w:shd w:val="clear" w:color="auto" w:fill="FFFFFF"/>
            <w:tcMar>
              <w:top w:w="0" w:type="dxa"/>
              <w:left w:w="0" w:type="dxa"/>
              <w:bottom w:w="0" w:type="dxa"/>
              <w:right w:w="0" w:type="dxa"/>
            </w:tcMar>
          </w:tcPr>
          <w:p w14:paraId="00000249" w14:textId="77777777" w:rsidR="00797359" w:rsidRPr="008C1CC9" w:rsidRDefault="00D136BF" w:rsidP="008C1CC9">
            <w:pPr>
              <w:spacing w:before="100" w:after="100" w:line="240" w:lineRule="auto"/>
              <w:ind w:left="100" w:right="101"/>
              <w:rPr>
                <w:sz w:val="20"/>
                <w:szCs w:val="20"/>
              </w:rPr>
            </w:pPr>
            <w:r w:rsidRPr="008C1CC9">
              <w:rPr>
                <w:sz w:val="20"/>
                <w:szCs w:val="20"/>
              </w:rPr>
              <w:t>&gt;0.9</w:t>
            </w:r>
          </w:p>
        </w:tc>
      </w:tr>
    </w:tbl>
    <w:p w14:paraId="0000024A" w14:textId="5E564564" w:rsidR="00797359" w:rsidRDefault="00581194">
      <w:pPr>
        <w:jc w:val="both"/>
        <w:rPr>
          <w:sz w:val="24"/>
          <w:szCs w:val="24"/>
        </w:rPr>
      </w:pPr>
      <w:r>
        <w:rPr>
          <w:sz w:val="24"/>
          <w:szCs w:val="24"/>
          <w:vertAlign w:val="superscript"/>
        </w:rPr>
        <w:t>1</w:t>
      </w:r>
      <w:r>
        <w:rPr>
          <w:sz w:val="24"/>
          <w:szCs w:val="24"/>
        </w:rPr>
        <w:t xml:space="preserve">Median (IQR); n (%), </w:t>
      </w:r>
      <w:r>
        <w:rPr>
          <w:sz w:val="24"/>
          <w:szCs w:val="24"/>
          <w:vertAlign w:val="superscript"/>
        </w:rPr>
        <w:t>2</w:t>
      </w:r>
      <w:r>
        <w:rPr>
          <w:sz w:val="24"/>
          <w:szCs w:val="24"/>
        </w:rPr>
        <w:t>Wilcoxon rank sum test; Fisher's exact test.</w:t>
      </w:r>
    </w:p>
    <w:p w14:paraId="3C385284" w14:textId="569A1A2E" w:rsidR="00581194" w:rsidRDefault="00581194">
      <w:pPr>
        <w:rPr>
          <w:ins w:id="32" w:author="Weigelt, Britta" w:date="2024-06-26T09:35:00Z"/>
          <w:sz w:val="24"/>
          <w:szCs w:val="24"/>
        </w:rPr>
      </w:pPr>
      <w:ins w:id="33" w:author="Weigelt, Britta" w:date="2024-06-26T09:35:00Z">
        <w:r>
          <w:rPr>
            <w:sz w:val="24"/>
            <w:szCs w:val="24"/>
          </w:rPr>
          <w:br w:type="page"/>
        </w:r>
      </w:ins>
    </w:p>
    <w:p w14:paraId="70EB2DC6" w14:textId="77777777" w:rsidR="00102DD1" w:rsidRDefault="00102DD1">
      <w:pPr>
        <w:jc w:val="both"/>
        <w:rPr>
          <w:sz w:val="24"/>
          <w:szCs w:val="24"/>
        </w:rPr>
      </w:pPr>
    </w:p>
    <w:p w14:paraId="57EAA536" w14:textId="303F424C" w:rsidR="00102DD1" w:rsidRDefault="00102DD1">
      <w:pPr>
        <w:jc w:val="both"/>
        <w:rPr>
          <w:sz w:val="24"/>
          <w:szCs w:val="24"/>
        </w:rPr>
      </w:pPr>
      <w:r w:rsidRPr="005A714B">
        <w:rPr>
          <w:b/>
          <w:bCs/>
          <w:sz w:val="24"/>
          <w:szCs w:val="24"/>
        </w:rPr>
        <w:t>Table 3</w:t>
      </w:r>
      <w:r>
        <w:rPr>
          <w:sz w:val="24"/>
          <w:szCs w:val="24"/>
        </w:rPr>
        <w:t xml:space="preserve">. </w:t>
      </w:r>
      <w:r w:rsidR="004C412D">
        <w:rPr>
          <w:sz w:val="24"/>
          <w:szCs w:val="24"/>
        </w:rPr>
        <w:t xml:space="preserve">Detection of </w:t>
      </w:r>
      <w:proofErr w:type="spellStart"/>
      <w:r>
        <w:rPr>
          <w:sz w:val="24"/>
          <w:szCs w:val="24"/>
        </w:rPr>
        <w:t>ctDNA</w:t>
      </w:r>
      <w:proofErr w:type="spellEnd"/>
      <w:r>
        <w:rPr>
          <w:sz w:val="24"/>
          <w:szCs w:val="24"/>
        </w:rPr>
        <w:t xml:space="preserve"> </w:t>
      </w:r>
      <w:r w:rsidR="004C412D">
        <w:rPr>
          <w:sz w:val="24"/>
          <w:szCs w:val="24"/>
        </w:rPr>
        <w:t xml:space="preserve">in baseline plasma </w:t>
      </w:r>
      <w:r>
        <w:rPr>
          <w:sz w:val="24"/>
          <w:szCs w:val="24"/>
        </w:rPr>
        <w:t>by p</w:t>
      </w:r>
      <w:r w:rsidR="004C412D">
        <w:rPr>
          <w:sz w:val="24"/>
          <w:szCs w:val="24"/>
        </w:rPr>
        <w:t>athologic complete response (</w:t>
      </w:r>
      <w:proofErr w:type="spellStart"/>
      <w:r w:rsidR="004C412D">
        <w:rPr>
          <w:sz w:val="24"/>
          <w:szCs w:val="24"/>
        </w:rPr>
        <w:t>p</w:t>
      </w:r>
      <w:r>
        <w:rPr>
          <w:sz w:val="24"/>
          <w:szCs w:val="24"/>
        </w:rPr>
        <w:t>CR</w:t>
      </w:r>
      <w:proofErr w:type="spellEnd"/>
      <w:ins w:id="34" w:author="Weigelt, Britta" w:date="2024-06-26T12:58:00Z">
        <w:r w:rsidR="004C412D">
          <w:rPr>
            <w:sz w:val="24"/>
            <w:szCs w:val="24"/>
          </w:rPr>
          <w:t>)</w:t>
        </w:r>
      </w:ins>
      <w:r>
        <w:rPr>
          <w:sz w:val="24"/>
          <w:szCs w:val="24"/>
        </w:rPr>
        <w:t xml:space="preserve"> and breast cancer subtype </w:t>
      </w:r>
    </w:p>
    <w:tbl>
      <w:tblPr>
        <w:tblStyle w:val="Table"/>
        <w:tblW w:w="44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444"/>
        <w:gridCol w:w="897"/>
        <w:gridCol w:w="1473"/>
        <w:gridCol w:w="1534"/>
        <w:gridCol w:w="1685"/>
      </w:tblGrid>
      <w:tr w:rsidR="008C1CC9" w:rsidRPr="008C1CC9" w14:paraId="2BD60157" w14:textId="77777777" w:rsidTr="006F7498">
        <w:trPr>
          <w:cnfStyle w:val="100000000000" w:firstRow="1" w:lastRow="0" w:firstColumn="0" w:lastColumn="0" w:oddVBand="0" w:evenVBand="0" w:oddHBand="0" w:evenHBand="0" w:firstRowFirstColumn="0" w:firstRowLastColumn="0" w:lastRowFirstColumn="0" w:lastRowLastColumn="0"/>
          <w:trHeight w:val="331"/>
          <w:tblHeader/>
        </w:trPr>
        <w:tc>
          <w:tcPr>
            <w:tcW w:w="0" w:type="auto"/>
          </w:tcPr>
          <w:p w14:paraId="20B3D4C9" w14:textId="77777777" w:rsidR="008C1CC9" w:rsidRPr="008C1CC9" w:rsidRDefault="008C1CC9" w:rsidP="008C1CC9">
            <w:pPr>
              <w:pStyle w:val="Compact"/>
              <w:rPr>
                <w:rFonts w:ascii="Arial" w:hAnsi="Arial" w:cs="Arial"/>
                <w:b/>
                <w:bCs/>
                <w:sz w:val="20"/>
                <w:szCs w:val="20"/>
              </w:rPr>
            </w:pPr>
          </w:p>
        </w:tc>
        <w:tc>
          <w:tcPr>
            <w:tcW w:w="0" w:type="auto"/>
          </w:tcPr>
          <w:p w14:paraId="2DF6EC3A" w14:textId="77777777" w:rsidR="008C1CC9" w:rsidRPr="008C1CC9" w:rsidRDefault="008C1CC9" w:rsidP="008C1CC9">
            <w:pPr>
              <w:pStyle w:val="Compact"/>
              <w:rPr>
                <w:rFonts w:ascii="Arial" w:hAnsi="Arial" w:cs="Arial"/>
                <w:b/>
                <w:bCs/>
                <w:sz w:val="20"/>
                <w:szCs w:val="20"/>
              </w:rPr>
            </w:pPr>
          </w:p>
        </w:tc>
        <w:tc>
          <w:tcPr>
            <w:tcW w:w="0" w:type="auto"/>
            <w:gridSpan w:val="3"/>
          </w:tcPr>
          <w:p w14:paraId="0EB27EF6" w14:textId="42C597E7" w:rsidR="008C1CC9" w:rsidRPr="008C1CC9" w:rsidRDefault="008C1CC9" w:rsidP="008C1CC9">
            <w:pPr>
              <w:pStyle w:val="Compact"/>
              <w:jc w:val="center"/>
              <w:rPr>
                <w:rFonts w:ascii="Arial" w:hAnsi="Arial" w:cs="Arial"/>
                <w:b/>
                <w:bCs/>
                <w:sz w:val="20"/>
                <w:szCs w:val="20"/>
              </w:rPr>
            </w:pPr>
            <w:r w:rsidRPr="008C1CC9">
              <w:rPr>
                <w:rFonts w:ascii="Arial" w:hAnsi="Arial" w:cs="Arial"/>
                <w:b/>
                <w:bCs/>
                <w:sz w:val="20"/>
                <w:szCs w:val="20"/>
              </w:rPr>
              <w:t xml:space="preserve">Baseline </w:t>
            </w:r>
            <w:proofErr w:type="spellStart"/>
            <w:r w:rsidRPr="008C1CC9">
              <w:rPr>
                <w:rFonts w:ascii="Arial" w:hAnsi="Arial" w:cs="Arial"/>
                <w:b/>
                <w:bCs/>
                <w:sz w:val="20"/>
                <w:szCs w:val="20"/>
              </w:rPr>
              <w:t>ctDNA</w:t>
            </w:r>
            <w:proofErr w:type="spellEnd"/>
            <w:r w:rsidR="004C412D">
              <w:rPr>
                <w:rFonts w:ascii="Arial" w:hAnsi="Arial" w:cs="Arial"/>
                <w:b/>
                <w:bCs/>
                <w:sz w:val="20"/>
                <w:szCs w:val="20"/>
              </w:rPr>
              <w:t xml:space="preserve"> detection</w:t>
            </w:r>
          </w:p>
        </w:tc>
      </w:tr>
      <w:tr w:rsidR="004C412D" w:rsidRPr="008C1CC9" w14:paraId="566399DE" w14:textId="77777777" w:rsidTr="008C1CC9">
        <w:trPr>
          <w:cnfStyle w:val="100000000000" w:firstRow="1" w:lastRow="0" w:firstColumn="0" w:lastColumn="0" w:oddVBand="0" w:evenVBand="0" w:oddHBand="0" w:evenHBand="0" w:firstRowFirstColumn="0" w:firstRowLastColumn="0" w:lastRowFirstColumn="0" w:lastRowLastColumn="0"/>
          <w:trHeight w:val="331"/>
          <w:tblHeader/>
        </w:trPr>
        <w:tc>
          <w:tcPr>
            <w:tcW w:w="0" w:type="auto"/>
          </w:tcPr>
          <w:p w14:paraId="6553DFE8" w14:textId="5D6790CD" w:rsidR="00102DD1" w:rsidRPr="008C1CC9" w:rsidRDefault="004C412D" w:rsidP="008C1CC9">
            <w:pPr>
              <w:pStyle w:val="Compact"/>
              <w:rPr>
                <w:rFonts w:ascii="Arial" w:hAnsi="Arial" w:cs="Arial"/>
                <w:b/>
                <w:bCs/>
                <w:sz w:val="20"/>
                <w:szCs w:val="20"/>
              </w:rPr>
            </w:pPr>
            <w:r>
              <w:rPr>
                <w:rFonts w:ascii="Arial" w:hAnsi="Arial" w:cs="Arial"/>
                <w:b/>
                <w:bCs/>
                <w:sz w:val="20"/>
                <w:szCs w:val="20"/>
              </w:rPr>
              <w:t>Breast cancer s</w:t>
            </w:r>
            <w:r w:rsidR="00102DD1" w:rsidRPr="008C1CC9">
              <w:rPr>
                <w:rFonts w:ascii="Arial" w:hAnsi="Arial" w:cs="Arial"/>
                <w:b/>
                <w:bCs/>
                <w:sz w:val="20"/>
                <w:szCs w:val="20"/>
              </w:rPr>
              <w:t>ubtype</w:t>
            </w:r>
          </w:p>
        </w:tc>
        <w:tc>
          <w:tcPr>
            <w:tcW w:w="0" w:type="auto"/>
          </w:tcPr>
          <w:p w14:paraId="5DC1A431" w14:textId="7E0108E1" w:rsidR="00102DD1" w:rsidRPr="008C1CC9" w:rsidRDefault="00B54024" w:rsidP="008C1CC9">
            <w:pPr>
              <w:pStyle w:val="Compact"/>
              <w:rPr>
                <w:rFonts w:ascii="Arial" w:hAnsi="Arial" w:cs="Arial"/>
                <w:b/>
                <w:bCs/>
                <w:sz w:val="20"/>
                <w:szCs w:val="20"/>
              </w:rPr>
            </w:pPr>
            <w:proofErr w:type="spellStart"/>
            <w:r>
              <w:rPr>
                <w:rFonts w:ascii="Arial" w:hAnsi="Arial" w:cs="Arial"/>
                <w:b/>
                <w:bCs/>
                <w:sz w:val="20"/>
                <w:szCs w:val="20"/>
              </w:rPr>
              <w:t>pCR</w:t>
            </w:r>
            <w:proofErr w:type="spellEnd"/>
          </w:p>
        </w:tc>
        <w:tc>
          <w:tcPr>
            <w:tcW w:w="0" w:type="auto"/>
          </w:tcPr>
          <w:p w14:paraId="68C4CEA1" w14:textId="3548C664" w:rsidR="00102DD1" w:rsidRPr="008C1CC9" w:rsidRDefault="004C412D" w:rsidP="008C1CC9">
            <w:pPr>
              <w:pStyle w:val="Compact"/>
              <w:jc w:val="center"/>
              <w:rPr>
                <w:rFonts w:ascii="Arial" w:hAnsi="Arial" w:cs="Arial"/>
                <w:b/>
                <w:bCs/>
                <w:sz w:val="20"/>
                <w:szCs w:val="20"/>
              </w:rPr>
            </w:pPr>
            <w:r>
              <w:rPr>
                <w:rFonts w:ascii="Arial" w:hAnsi="Arial" w:cs="Arial"/>
                <w:b/>
                <w:bCs/>
                <w:sz w:val="20"/>
                <w:szCs w:val="20"/>
              </w:rPr>
              <w:t>No</w:t>
            </w:r>
            <w:r w:rsidRPr="008C1CC9">
              <w:rPr>
                <w:rFonts w:ascii="Arial" w:hAnsi="Arial" w:cs="Arial"/>
                <w:b/>
                <w:bCs/>
                <w:sz w:val="20"/>
                <w:szCs w:val="20"/>
              </w:rPr>
              <w:t xml:space="preserve"> </w:t>
            </w:r>
            <w:r w:rsidR="00102DD1" w:rsidRPr="008C1CC9">
              <w:rPr>
                <w:rFonts w:ascii="Arial" w:hAnsi="Arial" w:cs="Arial"/>
                <w:b/>
                <w:bCs/>
                <w:sz w:val="20"/>
                <w:szCs w:val="20"/>
              </w:rPr>
              <w:t>(N=3)</w:t>
            </w:r>
          </w:p>
        </w:tc>
        <w:tc>
          <w:tcPr>
            <w:tcW w:w="0" w:type="auto"/>
          </w:tcPr>
          <w:p w14:paraId="6137E6BB" w14:textId="2AD364A0" w:rsidR="00102DD1" w:rsidRPr="008C1CC9" w:rsidRDefault="004C412D" w:rsidP="008C1CC9">
            <w:pPr>
              <w:pStyle w:val="Compact"/>
              <w:jc w:val="center"/>
              <w:rPr>
                <w:rFonts w:ascii="Arial" w:hAnsi="Arial" w:cs="Arial"/>
                <w:b/>
                <w:bCs/>
                <w:sz w:val="20"/>
                <w:szCs w:val="20"/>
              </w:rPr>
            </w:pPr>
            <w:r>
              <w:rPr>
                <w:rFonts w:ascii="Arial" w:hAnsi="Arial" w:cs="Arial"/>
                <w:b/>
                <w:bCs/>
                <w:sz w:val="20"/>
                <w:szCs w:val="20"/>
              </w:rPr>
              <w:t>Yes</w:t>
            </w:r>
            <w:r w:rsidRPr="008C1CC9">
              <w:rPr>
                <w:rFonts w:ascii="Arial" w:hAnsi="Arial" w:cs="Arial"/>
                <w:b/>
                <w:bCs/>
                <w:sz w:val="20"/>
                <w:szCs w:val="20"/>
              </w:rPr>
              <w:t xml:space="preserve"> </w:t>
            </w:r>
            <w:r w:rsidR="00102DD1" w:rsidRPr="008C1CC9">
              <w:rPr>
                <w:rFonts w:ascii="Arial" w:hAnsi="Arial" w:cs="Arial"/>
                <w:b/>
                <w:bCs/>
                <w:sz w:val="20"/>
                <w:szCs w:val="20"/>
              </w:rPr>
              <w:t>(N=15)</w:t>
            </w:r>
          </w:p>
        </w:tc>
        <w:tc>
          <w:tcPr>
            <w:tcW w:w="0" w:type="auto"/>
          </w:tcPr>
          <w:p w14:paraId="389B7185" w14:textId="77777777" w:rsidR="00102DD1" w:rsidRPr="008C1CC9" w:rsidRDefault="00102DD1" w:rsidP="008C1CC9">
            <w:pPr>
              <w:pStyle w:val="Compact"/>
              <w:jc w:val="center"/>
              <w:rPr>
                <w:rFonts w:ascii="Arial" w:hAnsi="Arial" w:cs="Arial"/>
                <w:b/>
                <w:bCs/>
                <w:sz w:val="20"/>
                <w:szCs w:val="20"/>
              </w:rPr>
            </w:pPr>
            <w:r w:rsidRPr="008C1CC9">
              <w:rPr>
                <w:rFonts w:ascii="Arial" w:hAnsi="Arial" w:cs="Arial"/>
                <w:b/>
                <w:bCs/>
                <w:sz w:val="20"/>
                <w:szCs w:val="20"/>
              </w:rPr>
              <w:t>Total (N=18)</w:t>
            </w:r>
          </w:p>
        </w:tc>
      </w:tr>
      <w:tr w:rsidR="004C412D" w:rsidRPr="008C1CC9" w14:paraId="1F95B6C2" w14:textId="77777777" w:rsidTr="008C1CC9">
        <w:trPr>
          <w:trHeight w:val="331"/>
        </w:trPr>
        <w:tc>
          <w:tcPr>
            <w:tcW w:w="0" w:type="auto"/>
          </w:tcPr>
          <w:p w14:paraId="0079F590" w14:textId="57825669" w:rsidR="00102DD1" w:rsidRPr="008C1CC9" w:rsidRDefault="00B54024" w:rsidP="008C1CC9">
            <w:pPr>
              <w:pStyle w:val="Compact"/>
              <w:rPr>
                <w:rFonts w:ascii="Arial" w:hAnsi="Arial" w:cs="Arial"/>
                <w:b/>
                <w:bCs/>
                <w:sz w:val="20"/>
                <w:szCs w:val="20"/>
              </w:rPr>
            </w:pPr>
            <w:r w:rsidRPr="008C1CC9">
              <w:rPr>
                <w:rFonts w:ascii="Arial" w:hAnsi="Arial" w:cs="Arial"/>
                <w:b/>
                <w:bCs/>
                <w:sz w:val="20"/>
                <w:szCs w:val="20"/>
              </w:rPr>
              <w:t>HR</w:t>
            </w:r>
            <w:r w:rsidR="004C412D">
              <w:rPr>
                <w:rFonts w:ascii="Arial" w:hAnsi="Arial" w:cs="Arial"/>
                <w:b/>
                <w:bCs/>
                <w:sz w:val="20"/>
                <w:szCs w:val="20"/>
              </w:rPr>
              <w:t>-positive</w:t>
            </w:r>
            <w:r w:rsidR="004C412D" w:rsidRPr="008C1CC9">
              <w:rPr>
                <w:rFonts w:ascii="Arial" w:hAnsi="Arial" w:cs="Arial"/>
                <w:b/>
                <w:bCs/>
                <w:sz w:val="20"/>
                <w:szCs w:val="20"/>
              </w:rPr>
              <w:t>/</w:t>
            </w:r>
            <w:r w:rsidRPr="008C1CC9">
              <w:rPr>
                <w:rFonts w:ascii="Arial" w:hAnsi="Arial" w:cs="Arial"/>
                <w:b/>
                <w:bCs/>
                <w:sz w:val="20"/>
                <w:szCs w:val="20"/>
              </w:rPr>
              <w:t>HER2-</w:t>
            </w:r>
            <w:r w:rsidR="004C412D">
              <w:rPr>
                <w:rFonts w:ascii="Arial" w:hAnsi="Arial" w:cs="Arial"/>
                <w:b/>
                <w:bCs/>
                <w:sz w:val="20"/>
                <w:szCs w:val="20"/>
              </w:rPr>
              <w:t>negative</w:t>
            </w:r>
          </w:p>
        </w:tc>
        <w:tc>
          <w:tcPr>
            <w:tcW w:w="0" w:type="auto"/>
          </w:tcPr>
          <w:p w14:paraId="61CE3C33" w14:textId="77777777" w:rsidR="00102DD1" w:rsidRPr="008C1CC9" w:rsidRDefault="00102DD1" w:rsidP="008C1CC9">
            <w:pPr>
              <w:pStyle w:val="Compact"/>
              <w:rPr>
                <w:rFonts w:ascii="Arial" w:hAnsi="Arial" w:cs="Arial"/>
                <w:sz w:val="20"/>
                <w:szCs w:val="20"/>
              </w:rPr>
            </w:pPr>
            <w:r w:rsidRPr="008C1CC9">
              <w:rPr>
                <w:rFonts w:ascii="Arial" w:hAnsi="Arial" w:cs="Arial"/>
                <w:sz w:val="20"/>
                <w:szCs w:val="20"/>
              </w:rPr>
              <w:t>   No</w:t>
            </w:r>
          </w:p>
        </w:tc>
        <w:tc>
          <w:tcPr>
            <w:tcW w:w="0" w:type="auto"/>
          </w:tcPr>
          <w:p w14:paraId="3FE854C8"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2 (100.0%)</w:t>
            </w:r>
          </w:p>
        </w:tc>
        <w:tc>
          <w:tcPr>
            <w:tcW w:w="0" w:type="auto"/>
          </w:tcPr>
          <w:p w14:paraId="4F09634F"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5 (83.3%)</w:t>
            </w:r>
          </w:p>
        </w:tc>
        <w:tc>
          <w:tcPr>
            <w:tcW w:w="0" w:type="auto"/>
          </w:tcPr>
          <w:p w14:paraId="3633A1B2"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7 (87.5%)</w:t>
            </w:r>
          </w:p>
        </w:tc>
      </w:tr>
      <w:tr w:rsidR="004C412D" w:rsidRPr="008C1CC9" w14:paraId="735E6600" w14:textId="77777777" w:rsidTr="008C1CC9">
        <w:trPr>
          <w:trHeight w:val="331"/>
        </w:trPr>
        <w:tc>
          <w:tcPr>
            <w:tcW w:w="0" w:type="auto"/>
          </w:tcPr>
          <w:p w14:paraId="4D90E18E" w14:textId="77777777" w:rsidR="00102DD1" w:rsidRPr="008C1CC9" w:rsidRDefault="00102DD1" w:rsidP="008C1CC9">
            <w:pPr>
              <w:pStyle w:val="Compact"/>
              <w:rPr>
                <w:rFonts w:ascii="Arial" w:hAnsi="Arial" w:cs="Arial"/>
                <w:b/>
                <w:bCs/>
                <w:sz w:val="20"/>
                <w:szCs w:val="20"/>
              </w:rPr>
            </w:pPr>
          </w:p>
        </w:tc>
        <w:tc>
          <w:tcPr>
            <w:tcW w:w="0" w:type="auto"/>
          </w:tcPr>
          <w:p w14:paraId="4A29DD73" w14:textId="77777777" w:rsidR="00102DD1" w:rsidRPr="008C1CC9" w:rsidRDefault="00102DD1" w:rsidP="008C1CC9">
            <w:pPr>
              <w:pStyle w:val="Compact"/>
              <w:rPr>
                <w:rFonts w:ascii="Arial" w:hAnsi="Arial" w:cs="Arial"/>
                <w:sz w:val="20"/>
                <w:szCs w:val="20"/>
              </w:rPr>
            </w:pPr>
            <w:r w:rsidRPr="008C1CC9">
              <w:rPr>
                <w:rFonts w:ascii="Arial" w:hAnsi="Arial" w:cs="Arial"/>
                <w:sz w:val="20"/>
                <w:szCs w:val="20"/>
              </w:rPr>
              <w:t>   Yes</w:t>
            </w:r>
          </w:p>
        </w:tc>
        <w:tc>
          <w:tcPr>
            <w:tcW w:w="0" w:type="auto"/>
          </w:tcPr>
          <w:p w14:paraId="43216EF3"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0 (0.0%)</w:t>
            </w:r>
          </w:p>
        </w:tc>
        <w:tc>
          <w:tcPr>
            <w:tcW w:w="0" w:type="auto"/>
          </w:tcPr>
          <w:p w14:paraId="74AA48E0"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1 (16.7%)</w:t>
            </w:r>
          </w:p>
        </w:tc>
        <w:tc>
          <w:tcPr>
            <w:tcW w:w="0" w:type="auto"/>
          </w:tcPr>
          <w:p w14:paraId="43BAA918"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1 (12.5%)</w:t>
            </w:r>
          </w:p>
        </w:tc>
      </w:tr>
      <w:tr w:rsidR="004C412D" w:rsidRPr="008C1CC9" w14:paraId="1B14302D" w14:textId="77777777" w:rsidTr="008C1CC9">
        <w:trPr>
          <w:trHeight w:val="331"/>
        </w:trPr>
        <w:tc>
          <w:tcPr>
            <w:tcW w:w="0" w:type="auto"/>
          </w:tcPr>
          <w:p w14:paraId="63304DD0" w14:textId="40B39DA0" w:rsidR="00102DD1" w:rsidRPr="008C1CC9" w:rsidRDefault="00B54024" w:rsidP="008C1CC9">
            <w:pPr>
              <w:pStyle w:val="Compact"/>
              <w:rPr>
                <w:rFonts w:ascii="Arial" w:hAnsi="Arial" w:cs="Arial"/>
                <w:b/>
                <w:bCs/>
                <w:sz w:val="20"/>
                <w:szCs w:val="20"/>
              </w:rPr>
            </w:pPr>
            <w:r w:rsidRPr="008C1CC9">
              <w:rPr>
                <w:rFonts w:ascii="Arial" w:hAnsi="Arial" w:cs="Arial"/>
                <w:b/>
                <w:bCs/>
                <w:sz w:val="20"/>
                <w:szCs w:val="20"/>
              </w:rPr>
              <w:t>HER2</w:t>
            </w:r>
            <w:r w:rsidR="004C412D">
              <w:rPr>
                <w:rFonts w:ascii="Arial" w:hAnsi="Arial" w:cs="Arial"/>
                <w:b/>
                <w:bCs/>
                <w:sz w:val="20"/>
                <w:szCs w:val="20"/>
              </w:rPr>
              <w:t>-positive</w:t>
            </w:r>
          </w:p>
        </w:tc>
        <w:tc>
          <w:tcPr>
            <w:tcW w:w="0" w:type="auto"/>
          </w:tcPr>
          <w:p w14:paraId="4F261135" w14:textId="77777777" w:rsidR="00102DD1" w:rsidRPr="008C1CC9" w:rsidRDefault="00102DD1" w:rsidP="008C1CC9">
            <w:pPr>
              <w:pStyle w:val="Compact"/>
              <w:rPr>
                <w:rFonts w:ascii="Arial" w:hAnsi="Arial" w:cs="Arial"/>
                <w:sz w:val="20"/>
                <w:szCs w:val="20"/>
              </w:rPr>
            </w:pPr>
            <w:r w:rsidRPr="008C1CC9">
              <w:rPr>
                <w:rFonts w:ascii="Arial" w:hAnsi="Arial" w:cs="Arial"/>
                <w:sz w:val="20"/>
                <w:szCs w:val="20"/>
              </w:rPr>
              <w:t>   No</w:t>
            </w:r>
          </w:p>
        </w:tc>
        <w:tc>
          <w:tcPr>
            <w:tcW w:w="0" w:type="auto"/>
          </w:tcPr>
          <w:p w14:paraId="026F06A2"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0 (0.0%)</w:t>
            </w:r>
          </w:p>
        </w:tc>
        <w:tc>
          <w:tcPr>
            <w:tcW w:w="0" w:type="auto"/>
          </w:tcPr>
          <w:p w14:paraId="785E294C"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3 (60.0%)</w:t>
            </w:r>
          </w:p>
        </w:tc>
        <w:tc>
          <w:tcPr>
            <w:tcW w:w="0" w:type="auto"/>
          </w:tcPr>
          <w:p w14:paraId="4F634E82"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3 (50.0%)</w:t>
            </w:r>
          </w:p>
        </w:tc>
      </w:tr>
      <w:tr w:rsidR="004C412D" w:rsidRPr="008C1CC9" w14:paraId="5BAE590A" w14:textId="77777777" w:rsidTr="008C1CC9">
        <w:trPr>
          <w:trHeight w:val="331"/>
        </w:trPr>
        <w:tc>
          <w:tcPr>
            <w:tcW w:w="0" w:type="auto"/>
          </w:tcPr>
          <w:p w14:paraId="7088F381" w14:textId="77777777" w:rsidR="00102DD1" w:rsidRPr="008C1CC9" w:rsidRDefault="00102DD1" w:rsidP="008C1CC9">
            <w:pPr>
              <w:pStyle w:val="Compact"/>
              <w:rPr>
                <w:rFonts w:ascii="Arial" w:hAnsi="Arial" w:cs="Arial"/>
                <w:b/>
                <w:bCs/>
                <w:sz w:val="20"/>
                <w:szCs w:val="20"/>
              </w:rPr>
            </w:pPr>
          </w:p>
        </w:tc>
        <w:tc>
          <w:tcPr>
            <w:tcW w:w="0" w:type="auto"/>
          </w:tcPr>
          <w:p w14:paraId="50F28ECD" w14:textId="77777777" w:rsidR="00102DD1" w:rsidRPr="008C1CC9" w:rsidRDefault="00102DD1" w:rsidP="008C1CC9">
            <w:pPr>
              <w:pStyle w:val="Compact"/>
              <w:rPr>
                <w:rFonts w:ascii="Arial" w:hAnsi="Arial" w:cs="Arial"/>
                <w:sz w:val="20"/>
                <w:szCs w:val="20"/>
              </w:rPr>
            </w:pPr>
            <w:r w:rsidRPr="008C1CC9">
              <w:rPr>
                <w:rFonts w:ascii="Arial" w:hAnsi="Arial" w:cs="Arial"/>
                <w:sz w:val="20"/>
                <w:szCs w:val="20"/>
              </w:rPr>
              <w:t>   Yes</w:t>
            </w:r>
          </w:p>
        </w:tc>
        <w:tc>
          <w:tcPr>
            <w:tcW w:w="0" w:type="auto"/>
          </w:tcPr>
          <w:p w14:paraId="045D40E4"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1 (100.0%)</w:t>
            </w:r>
          </w:p>
        </w:tc>
        <w:tc>
          <w:tcPr>
            <w:tcW w:w="0" w:type="auto"/>
          </w:tcPr>
          <w:p w14:paraId="088F2C52"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2 (40.0%)</w:t>
            </w:r>
          </w:p>
        </w:tc>
        <w:tc>
          <w:tcPr>
            <w:tcW w:w="0" w:type="auto"/>
          </w:tcPr>
          <w:p w14:paraId="77A3EFD2"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3 (50.0%)</w:t>
            </w:r>
          </w:p>
        </w:tc>
      </w:tr>
      <w:tr w:rsidR="004C412D" w:rsidRPr="008C1CC9" w14:paraId="076B6399" w14:textId="77777777" w:rsidTr="008C1CC9">
        <w:trPr>
          <w:trHeight w:val="331"/>
        </w:trPr>
        <w:tc>
          <w:tcPr>
            <w:tcW w:w="0" w:type="auto"/>
          </w:tcPr>
          <w:p w14:paraId="659A44F4" w14:textId="285E9E4E" w:rsidR="00102DD1" w:rsidRPr="008C1CC9" w:rsidRDefault="004C412D" w:rsidP="008C1CC9">
            <w:pPr>
              <w:pStyle w:val="Compact"/>
              <w:rPr>
                <w:rFonts w:ascii="Arial" w:hAnsi="Arial" w:cs="Arial"/>
                <w:b/>
                <w:bCs/>
                <w:sz w:val="20"/>
                <w:szCs w:val="20"/>
              </w:rPr>
            </w:pPr>
            <w:r>
              <w:rPr>
                <w:rFonts w:ascii="Arial" w:hAnsi="Arial" w:cs="Arial"/>
                <w:b/>
                <w:bCs/>
                <w:sz w:val="20"/>
                <w:szCs w:val="20"/>
              </w:rPr>
              <w:t>Triple-negative</w:t>
            </w:r>
          </w:p>
        </w:tc>
        <w:tc>
          <w:tcPr>
            <w:tcW w:w="0" w:type="auto"/>
          </w:tcPr>
          <w:p w14:paraId="6A542033" w14:textId="77777777" w:rsidR="00102DD1" w:rsidRPr="008C1CC9" w:rsidRDefault="00102DD1" w:rsidP="008C1CC9">
            <w:pPr>
              <w:pStyle w:val="Compact"/>
              <w:rPr>
                <w:rFonts w:ascii="Arial" w:hAnsi="Arial" w:cs="Arial"/>
                <w:sz w:val="20"/>
                <w:szCs w:val="20"/>
              </w:rPr>
            </w:pPr>
            <w:r w:rsidRPr="008C1CC9">
              <w:rPr>
                <w:rFonts w:ascii="Arial" w:hAnsi="Arial" w:cs="Arial"/>
                <w:sz w:val="20"/>
                <w:szCs w:val="20"/>
              </w:rPr>
              <w:t>   No</w:t>
            </w:r>
          </w:p>
        </w:tc>
        <w:tc>
          <w:tcPr>
            <w:tcW w:w="0" w:type="auto"/>
          </w:tcPr>
          <w:p w14:paraId="38644362"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0</w:t>
            </w:r>
          </w:p>
        </w:tc>
        <w:tc>
          <w:tcPr>
            <w:tcW w:w="0" w:type="auto"/>
          </w:tcPr>
          <w:p w14:paraId="7979CDEE"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2 (50.0%)</w:t>
            </w:r>
          </w:p>
        </w:tc>
        <w:tc>
          <w:tcPr>
            <w:tcW w:w="0" w:type="auto"/>
          </w:tcPr>
          <w:p w14:paraId="50DE20AA"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2 (50.0%)</w:t>
            </w:r>
          </w:p>
        </w:tc>
      </w:tr>
      <w:tr w:rsidR="004C412D" w:rsidRPr="008C1CC9" w14:paraId="25BF21C7" w14:textId="77777777" w:rsidTr="008C1CC9">
        <w:trPr>
          <w:trHeight w:val="331"/>
        </w:trPr>
        <w:tc>
          <w:tcPr>
            <w:tcW w:w="0" w:type="auto"/>
          </w:tcPr>
          <w:p w14:paraId="3DD89FDA" w14:textId="77777777" w:rsidR="00102DD1" w:rsidRPr="008C1CC9" w:rsidRDefault="00102DD1" w:rsidP="008C1CC9">
            <w:pPr>
              <w:pStyle w:val="Compact"/>
              <w:rPr>
                <w:rFonts w:ascii="Arial" w:hAnsi="Arial" w:cs="Arial"/>
                <w:b/>
                <w:bCs/>
                <w:sz w:val="20"/>
                <w:szCs w:val="20"/>
              </w:rPr>
            </w:pPr>
          </w:p>
        </w:tc>
        <w:tc>
          <w:tcPr>
            <w:tcW w:w="0" w:type="auto"/>
          </w:tcPr>
          <w:p w14:paraId="3A793BAC" w14:textId="77777777" w:rsidR="00102DD1" w:rsidRPr="008C1CC9" w:rsidRDefault="00102DD1" w:rsidP="008C1CC9">
            <w:pPr>
              <w:pStyle w:val="Compact"/>
              <w:rPr>
                <w:rFonts w:ascii="Arial" w:hAnsi="Arial" w:cs="Arial"/>
                <w:sz w:val="20"/>
                <w:szCs w:val="20"/>
              </w:rPr>
            </w:pPr>
            <w:r w:rsidRPr="008C1CC9">
              <w:rPr>
                <w:rFonts w:ascii="Arial" w:hAnsi="Arial" w:cs="Arial"/>
                <w:sz w:val="20"/>
                <w:szCs w:val="20"/>
              </w:rPr>
              <w:t>   Yes</w:t>
            </w:r>
          </w:p>
        </w:tc>
        <w:tc>
          <w:tcPr>
            <w:tcW w:w="0" w:type="auto"/>
          </w:tcPr>
          <w:p w14:paraId="57F30847"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0</w:t>
            </w:r>
          </w:p>
        </w:tc>
        <w:tc>
          <w:tcPr>
            <w:tcW w:w="0" w:type="auto"/>
          </w:tcPr>
          <w:p w14:paraId="219180FC"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2 (50.0%)</w:t>
            </w:r>
          </w:p>
        </w:tc>
        <w:tc>
          <w:tcPr>
            <w:tcW w:w="0" w:type="auto"/>
          </w:tcPr>
          <w:p w14:paraId="660DFA51" w14:textId="77777777" w:rsidR="00102DD1" w:rsidRPr="008C1CC9" w:rsidRDefault="00102DD1" w:rsidP="008C1CC9">
            <w:pPr>
              <w:pStyle w:val="Compact"/>
              <w:jc w:val="center"/>
              <w:rPr>
                <w:rFonts w:ascii="Arial" w:hAnsi="Arial" w:cs="Arial"/>
                <w:sz w:val="20"/>
                <w:szCs w:val="20"/>
              </w:rPr>
            </w:pPr>
            <w:r w:rsidRPr="008C1CC9">
              <w:rPr>
                <w:rFonts w:ascii="Arial" w:hAnsi="Arial" w:cs="Arial"/>
                <w:sz w:val="20"/>
                <w:szCs w:val="20"/>
              </w:rPr>
              <w:t>2 (50.0%)</w:t>
            </w:r>
          </w:p>
        </w:tc>
      </w:tr>
    </w:tbl>
    <w:p w14:paraId="58B9A74B" w14:textId="3E21924E" w:rsidR="00D136BF" w:rsidRDefault="00D136BF">
      <w:pPr>
        <w:jc w:val="both"/>
        <w:rPr>
          <w:sz w:val="24"/>
          <w:szCs w:val="24"/>
        </w:rPr>
      </w:pPr>
    </w:p>
    <w:p w14:paraId="28F67FA6" w14:textId="77777777" w:rsidR="00D136BF" w:rsidRDefault="00D136BF">
      <w:pPr>
        <w:rPr>
          <w:sz w:val="24"/>
          <w:szCs w:val="24"/>
        </w:rPr>
      </w:pPr>
      <w:r>
        <w:rPr>
          <w:sz w:val="24"/>
          <w:szCs w:val="24"/>
        </w:rPr>
        <w:br w:type="page"/>
      </w:r>
    </w:p>
    <w:p w14:paraId="01E376F4" w14:textId="47E3CB03" w:rsidR="00B2010D" w:rsidRPr="00CB51FB" w:rsidRDefault="00D136BF" w:rsidP="00B2010D">
      <w:pPr>
        <w:pStyle w:val="Heading1"/>
        <w:jc w:val="both"/>
        <w:rPr>
          <w:b/>
          <w:bCs/>
          <w:sz w:val="24"/>
          <w:szCs w:val="24"/>
        </w:rPr>
      </w:pPr>
      <w:r w:rsidRPr="00D136BF">
        <w:rPr>
          <w:b/>
          <w:bCs/>
          <w:sz w:val="24"/>
          <w:szCs w:val="24"/>
        </w:rPr>
        <w:lastRenderedPageBreak/>
        <w:t>F</w:t>
      </w:r>
      <w:r w:rsidR="00B2010D">
        <w:rPr>
          <w:b/>
          <w:bCs/>
          <w:sz w:val="24"/>
          <w:szCs w:val="24"/>
        </w:rPr>
        <w:t>igure Legends</w:t>
      </w:r>
    </w:p>
    <w:p w14:paraId="5BC502F1" w14:textId="25FD4148" w:rsidR="00003AAD" w:rsidRPr="00C8034E" w:rsidRDefault="00FB0D85" w:rsidP="00003AAD">
      <w:pPr>
        <w:jc w:val="both"/>
      </w:pPr>
      <w:r w:rsidRPr="00C8034E">
        <w:rPr>
          <w:b/>
          <w:bCs/>
        </w:rPr>
        <w:t>Figure 1: Study design and summary of mutational data.</w:t>
      </w:r>
      <w:r w:rsidRPr="00C8034E">
        <w:t xml:space="preserve"> (A) Outline of study design, (B) </w:t>
      </w:r>
      <w:proofErr w:type="spellStart"/>
      <w:r w:rsidR="00CD695D">
        <w:t>Oncoprints</w:t>
      </w:r>
      <w:proofErr w:type="spellEnd"/>
      <w:r w:rsidR="00CD695D" w:rsidRPr="00C8034E">
        <w:t xml:space="preserve"> </w:t>
      </w:r>
      <w:r w:rsidRPr="00C8034E">
        <w:t xml:space="preserve">of somatic mutations found in all samples of each patient, (C) comparison of </w:t>
      </w:r>
      <w:r w:rsidR="003A66FD" w:rsidRPr="00C8034E">
        <w:t>circulating cell-free DNA (</w:t>
      </w:r>
      <w:proofErr w:type="spellStart"/>
      <w:r w:rsidRPr="00C8034E">
        <w:t>cfDNA</w:t>
      </w:r>
      <w:proofErr w:type="spellEnd"/>
      <w:r w:rsidR="003A66FD" w:rsidRPr="00C8034E">
        <w:t>)</w:t>
      </w:r>
      <w:r w:rsidRPr="00C8034E">
        <w:t xml:space="preserve"> concentration</w:t>
      </w:r>
      <w:r w:rsidR="003A66FD" w:rsidRPr="00C8034E">
        <w:t xml:space="preserve"> at different times of plasma </w:t>
      </w:r>
      <w:r w:rsidR="006A1B48" w:rsidRPr="00C8034E">
        <w:t xml:space="preserve">collection, and (D) comparison of </w:t>
      </w:r>
      <w:proofErr w:type="spellStart"/>
      <w:r w:rsidR="006A1B48" w:rsidRPr="00C8034E">
        <w:t>cfDNA</w:t>
      </w:r>
      <w:proofErr w:type="spellEnd"/>
      <w:r w:rsidR="006A1B48" w:rsidRPr="00C8034E">
        <w:t xml:space="preserve"> concentration </w:t>
      </w:r>
      <w:r w:rsidR="007F3007" w:rsidRPr="00C8034E">
        <w:t xml:space="preserve">at different times of plasma collection </w:t>
      </w:r>
      <w:r w:rsidR="006A1B48" w:rsidRPr="00C8034E">
        <w:t xml:space="preserve">between patients </w:t>
      </w:r>
      <w:r w:rsidR="00CD695D">
        <w:t>with/without</w:t>
      </w:r>
      <w:r w:rsidR="006A1B48" w:rsidRPr="00C8034E">
        <w:t xml:space="preserve"> complete pathologic response (</w:t>
      </w:r>
      <w:proofErr w:type="spellStart"/>
      <w:r w:rsidR="006A1B48" w:rsidRPr="00C8034E">
        <w:t>pCR</w:t>
      </w:r>
      <w:proofErr w:type="spellEnd"/>
      <w:r w:rsidR="006A1B48" w:rsidRPr="00C8034E">
        <w:t>).</w:t>
      </w:r>
      <w:r w:rsidR="00003AAD" w:rsidRPr="00C8034E">
        <w:t xml:space="preserve"> </w:t>
      </w:r>
      <w:r w:rsidR="006A1B48" w:rsidRPr="00C8034E">
        <w:t>In (A)</w:t>
      </w:r>
      <w:r w:rsidR="007E0CE6" w:rsidRPr="00C8034E">
        <w:t xml:space="preserve">, n= </w:t>
      </w:r>
      <w:r w:rsidR="00CD695D" w:rsidRPr="00C8034E">
        <w:t>2</w:t>
      </w:r>
      <w:r w:rsidR="00CD695D">
        <w:t>0</w:t>
      </w:r>
      <w:r w:rsidR="00CD695D" w:rsidRPr="00C8034E">
        <w:t xml:space="preserve"> </w:t>
      </w:r>
      <w:r w:rsidR="007E0CE6" w:rsidRPr="00C8034E">
        <w:t xml:space="preserve">patients </w:t>
      </w:r>
      <w:r w:rsidR="00CD695D">
        <w:t>were included in the analysis</w:t>
      </w:r>
      <w:r w:rsidR="007E0CE6" w:rsidRPr="00C8034E">
        <w:t xml:space="preserve">. Tissue samples from the primary tumors were collected at the time of initial biopsy. In patients with residual disease, a post-treatment sample was obtained after surgery. Serial peripheral blood samples were collected from each patient prior to start, during and after completion of </w:t>
      </w:r>
      <w:r w:rsidR="00CD695D">
        <w:t>n</w:t>
      </w:r>
      <w:r w:rsidR="00CD695D" w:rsidRPr="00C8034E">
        <w:t>eo</w:t>
      </w:r>
      <w:r w:rsidR="007E0CE6" w:rsidRPr="00C8034E">
        <w:t xml:space="preserve">-adjuvant </w:t>
      </w:r>
      <w:r w:rsidR="00CD695D">
        <w:t>thera</w:t>
      </w:r>
      <w:r w:rsidR="00646162">
        <w:t>p</w:t>
      </w:r>
      <w:r w:rsidR="00CD695D">
        <w:t>y</w:t>
      </w:r>
      <w:r w:rsidR="007E0CE6" w:rsidRPr="00C8034E">
        <w:t xml:space="preserve">. All tissue and the baseline plasma samples were sequenced using MSK-IMPACT. All plasma samples were evaluated using patient-specific </w:t>
      </w:r>
      <w:r w:rsidR="00CD695D">
        <w:t>digital droplet (</w:t>
      </w:r>
      <w:r w:rsidR="007E0CE6" w:rsidRPr="00C8034E">
        <w:t>dd</w:t>
      </w:r>
      <w:ins w:id="35" w:author="Weigelt, Britta" w:date="2024-06-26T13:07:00Z">
        <w:r w:rsidR="00CD695D">
          <w:t>)</w:t>
        </w:r>
      </w:ins>
      <w:r w:rsidR="007E0CE6" w:rsidRPr="00C8034E">
        <w:t>PCR assays.</w:t>
      </w:r>
      <w:r w:rsidR="00003AAD" w:rsidRPr="00C8034E">
        <w:t xml:space="preserve"> </w:t>
      </w:r>
      <w:r w:rsidR="006A1B48" w:rsidRPr="00C8034E">
        <w:rPr>
          <w:lang w:val="en-US"/>
        </w:rPr>
        <w:t>In (B)</w:t>
      </w:r>
      <w:r w:rsidR="007E0CE6" w:rsidRPr="00C8034E">
        <w:rPr>
          <w:lang w:val="en-US"/>
        </w:rPr>
        <w:t xml:space="preserve">, somatic mutations detected </w:t>
      </w:r>
      <w:proofErr w:type="gramStart"/>
      <w:r w:rsidR="007E0CE6" w:rsidRPr="00C8034E">
        <w:rPr>
          <w:lang w:val="en-US"/>
        </w:rPr>
        <w:t>in a given</w:t>
      </w:r>
      <w:proofErr w:type="gramEnd"/>
      <w:r w:rsidR="007E0CE6" w:rsidRPr="00C8034E">
        <w:rPr>
          <w:lang w:val="en-US"/>
        </w:rPr>
        <w:t xml:space="preserve"> sample above filter</w:t>
      </w:r>
      <w:r w:rsidR="00003AAD" w:rsidRPr="00C8034E">
        <w:rPr>
          <w:lang w:val="en-US"/>
        </w:rPr>
        <w:t xml:space="preserve">ing </w:t>
      </w:r>
      <w:r w:rsidR="007E0CE6" w:rsidRPr="00C8034E">
        <w:rPr>
          <w:lang w:val="en-US"/>
        </w:rPr>
        <w:t xml:space="preserve">thresholds are considered </w:t>
      </w:r>
      <w:r w:rsidR="007E0CE6" w:rsidRPr="00C8034E">
        <w:rPr>
          <w:i/>
          <w:iCs/>
          <w:lang w:val="en-US"/>
        </w:rPr>
        <w:t>de novo</w:t>
      </w:r>
      <w:r w:rsidR="00CD695D">
        <w:rPr>
          <w:i/>
          <w:iCs/>
          <w:lang w:val="en-US"/>
        </w:rPr>
        <w:t xml:space="preserve"> </w:t>
      </w:r>
      <w:r w:rsidR="00CD695D">
        <w:rPr>
          <w:lang w:val="en-US"/>
        </w:rPr>
        <w:t>(see Methods)</w:t>
      </w:r>
      <w:r w:rsidR="007E0CE6" w:rsidRPr="00C8034E">
        <w:rPr>
          <w:lang w:val="en-US"/>
        </w:rPr>
        <w:t xml:space="preserve">. All other somatic mutations </w:t>
      </w:r>
      <w:r w:rsidR="00B42FB1" w:rsidRPr="00C8034E">
        <w:rPr>
          <w:lang w:val="en-US"/>
        </w:rPr>
        <w:t xml:space="preserve">were </w:t>
      </w:r>
      <w:r w:rsidR="007E0CE6" w:rsidRPr="00C8034E">
        <w:rPr>
          <w:lang w:val="en-US"/>
        </w:rPr>
        <w:t xml:space="preserve">detected </w:t>
      </w:r>
      <w:r w:rsidR="00B42FB1" w:rsidRPr="00C8034E">
        <w:rPr>
          <w:lang w:val="en-US"/>
        </w:rPr>
        <w:t>by</w:t>
      </w:r>
      <w:r w:rsidR="007E0CE6" w:rsidRPr="00C8034E">
        <w:rPr>
          <w:lang w:val="en-US"/>
        </w:rPr>
        <w:t xml:space="preserve"> genotyping</w:t>
      </w:r>
      <w:r w:rsidR="00003AAD" w:rsidRPr="00C8034E">
        <w:rPr>
          <w:lang w:val="en-US"/>
        </w:rPr>
        <w:t xml:space="preserve"> </w:t>
      </w:r>
      <w:proofErr w:type="spellStart"/>
      <w:r w:rsidR="00003AAD" w:rsidRPr="00C8034E">
        <w:rPr>
          <w:lang w:val="en-US"/>
        </w:rPr>
        <w:t>th</w:t>
      </w:r>
      <w:proofErr w:type="spellEnd"/>
      <w:r w:rsidR="00003AAD" w:rsidRPr="00C8034E">
        <w:t xml:space="preserve">e aggregated set of variants identified in the patient matched tissue and baseline </w:t>
      </w:r>
      <w:proofErr w:type="spellStart"/>
      <w:r w:rsidR="00003AAD" w:rsidRPr="00C8034E">
        <w:t>cfDNA</w:t>
      </w:r>
      <w:proofErr w:type="spellEnd"/>
      <w:r w:rsidR="00003AAD" w:rsidRPr="00C8034E">
        <w:t xml:space="preserve"> samples. </w:t>
      </w:r>
      <w:r w:rsidR="00CD695D">
        <w:t xml:space="preserve">Mutation types are color-coded according to the legend. </w:t>
      </w:r>
      <w:r w:rsidR="006A1B48" w:rsidRPr="00C8034E">
        <w:t>In (C)</w:t>
      </w:r>
      <w:r w:rsidR="000818BC" w:rsidRPr="00C8034E">
        <w:t xml:space="preserve"> and </w:t>
      </w:r>
      <w:r w:rsidR="006A1B48" w:rsidRPr="00C8034E">
        <w:t>(D)</w:t>
      </w:r>
      <w:r w:rsidR="00003AAD" w:rsidRPr="00C8034E">
        <w:t xml:space="preserve">, </w:t>
      </w:r>
      <w:r w:rsidR="00003AAD" w:rsidRPr="00C8034E">
        <w:rPr>
          <w:lang w:val="en-US"/>
        </w:rPr>
        <w:t xml:space="preserve">the boxes show the median and interquartile range. The whiskers extend to </w:t>
      </w:r>
      <w:r w:rsidR="00C8034E" w:rsidRPr="00C8034E">
        <w:rPr>
          <w:lang w:val="en-US"/>
        </w:rPr>
        <w:t xml:space="preserve">the </w:t>
      </w:r>
      <w:r w:rsidR="00003AAD" w:rsidRPr="00C8034E">
        <w:rPr>
          <w:lang w:val="en-US"/>
        </w:rPr>
        <w:t xml:space="preserve">full range of the data points. In all panels, the </w:t>
      </w:r>
      <w:r w:rsidR="00003AAD" w:rsidRPr="00C8034E">
        <w:rPr>
          <w:i/>
          <w:iCs/>
          <w:lang w:val="en-US"/>
        </w:rPr>
        <w:t>p</w:t>
      </w:r>
      <w:r w:rsidR="00003AAD" w:rsidRPr="00C8034E">
        <w:rPr>
          <w:lang w:val="en-US"/>
        </w:rPr>
        <w:t>-values were calculated using the Wilcoxon rank sum test. A</w:t>
      </w:r>
      <w:proofErr w:type="spellStart"/>
      <w:r w:rsidR="00003AAD" w:rsidRPr="00C8034E">
        <w:t>ll</w:t>
      </w:r>
      <w:proofErr w:type="spellEnd"/>
      <w:r w:rsidR="00003AAD" w:rsidRPr="00C8034E">
        <w:t xml:space="preserve"> tests were two-sided.</w:t>
      </w:r>
    </w:p>
    <w:p w14:paraId="6B048B6B" w14:textId="77777777" w:rsidR="006A1B48" w:rsidRPr="00C8034E" w:rsidRDefault="006A1B48">
      <w:pPr>
        <w:jc w:val="both"/>
      </w:pPr>
    </w:p>
    <w:p w14:paraId="2BACF436" w14:textId="210D7405" w:rsidR="0047725E" w:rsidRPr="00C8034E" w:rsidRDefault="00FB0D85" w:rsidP="0047725E">
      <w:pPr>
        <w:jc w:val="both"/>
      </w:pPr>
      <w:r w:rsidRPr="00C8034E">
        <w:rPr>
          <w:b/>
          <w:bCs/>
        </w:rPr>
        <w:t>Figure 2:</w:t>
      </w:r>
      <w:r w:rsidR="006A1B48" w:rsidRPr="00C8034E">
        <w:rPr>
          <w:b/>
          <w:bCs/>
        </w:rPr>
        <w:t xml:space="preserve"> Evaluating different metrics of circulating tumor</w:t>
      </w:r>
      <w:r w:rsidR="005E4C8D" w:rsidRPr="00C8034E">
        <w:rPr>
          <w:b/>
          <w:bCs/>
        </w:rPr>
        <w:t>-derived</w:t>
      </w:r>
      <w:r w:rsidR="006A1B48" w:rsidRPr="00C8034E">
        <w:rPr>
          <w:b/>
          <w:bCs/>
        </w:rPr>
        <w:t xml:space="preserve"> DNA</w:t>
      </w:r>
      <w:r w:rsidR="00F410FC" w:rsidRPr="00C8034E">
        <w:rPr>
          <w:b/>
          <w:bCs/>
        </w:rPr>
        <w:t xml:space="preserve"> (</w:t>
      </w:r>
      <w:proofErr w:type="spellStart"/>
      <w:r w:rsidR="00F410FC" w:rsidRPr="00C8034E">
        <w:rPr>
          <w:b/>
          <w:bCs/>
        </w:rPr>
        <w:t>ctDNA</w:t>
      </w:r>
      <w:proofErr w:type="spellEnd"/>
      <w:r w:rsidR="00F410FC" w:rsidRPr="00C8034E">
        <w:rPr>
          <w:b/>
          <w:bCs/>
        </w:rPr>
        <w:t>)</w:t>
      </w:r>
      <w:r w:rsidR="005E4C8D" w:rsidRPr="00C8034E">
        <w:rPr>
          <w:b/>
          <w:bCs/>
        </w:rPr>
        <w:t>.</w:t>
      </w:r>
      <w:r w:rsidR="00C15532" w:rsidRPr="00C8034E">
        <w:t xml:space="preserve"> </w:t>
      </w:r>
      <w:r w:rsidR="005E4C8D" w:rsidRPr="00C8034E">
        <w:t>(A)</w:t>
      </w:r>
      <w:r w:rsidR="002C21B3" w:rsidRPr="00C8034E">
        <w:t xml:space="preserve"> Comparison of Allele Fraction (AF) measured from targeted sequencing using MSK-IMPACT and droplet digital PCR (</w:t>
      </w:r>
      <w:proofErr w:type="spellStart"/>
      <w:r w:rsidR="002C21B3" w:rsidRPr="00C8034E">
        <w:t>ddPCR</w:t>
      </w:r>
      <w:proofErr w:type="spellEnd"/>
      <w:r w:rsidR="002C21B3" w:rsidRPr="00C8034E">
        <w:t>)</w:t>
      </w:r>
      <w:ins w:id="36" w:author="Weigelt, Britta" w:date="2024-06-26T13:17:00Z">
        <w:r w:rsidR="00602E3F">
          <w:t xml:space="preserve">. </w:t>
        </w:r>
      </w:ins>
      <w:r w:rsidR="00C8034E">
        <w:t xml:space="preserve">(B) and (C) </w:t>
      </w:r>
      <w:r w:rsidR="00602E3F">
        <w:t xml:space="preserve">show the </w:t>
      </w:r>
      <w:r w:rsidR="002C21B3" w:rsidRPr="00C8034E">
        <w:t xml:space="preserve">comparison of surrogate measures of </w:t>
      </w:r>
      <w:proofErr w:type="spellStart"/>
      <w:r w:rsidR="002C21B3" w:rsidRPr="00C8034E">
        <w:t>ctDNA</w:t>
      </w:r>
      <w:proofErr w:type="spellEnd"/>
      <w:r w:rsidR="002C21B3" w:rsidRPr="00C8034E">
        <w:t xml:space="preserve"> fraction at baseline across breast cancer subtypes using (B) the maximum AF of any somatic mutation and (C) the fraction of somatic mutations as a function of the aggregate set of mutations present across all samples of a given patient</w:t>
      </w:r>
      <w:ins w:id="37" w:author="Weigelt, Britta" w:date="2024-06-26T13:17:00Z">
        <w:r w:rsidR="00602E3F">
          <w:t xml:space="preserve">. </w:t>
        </w:r>
      </w:ins>
      <w:r w:rsidR="002C21B3" w:rsidRPr="00C8034E">
        <w:t xml:space="preserve"> </w:t>
      </w:r>
      <w:r w:rsidR="005E4C8D" w:rsidRPr="00C8034E">
        <w:t>(D) to (E)</w:t>
      </w:r>
      <w:r w:rsidR="002C21B3" w:rsidRPr="00C8034E">
        <w:t xml:space="preserve"> </w:t>
      </w:r>
      <w:r w:rsidR="00602E3F">
        <w:t xml:space="preserve">show the </w:t>
      </w:r>
      <w:r w:rsidR="002C21B3" w:rsidRPr="00C8034E">
        <w:t xml:space="preserve">cross correlation of different surrogate measures of </w:t>
      </w:r>
      <w:proofErr w:type="spellStart"/>
      <w:r w:rsidR="002C21B3" w:rsidRPr="00C8034E">
        <w:t>ctDNA</w:t>
      </w:r>
      <w:proofErr w:type="spellEnd"/>
      <w:ins w:id="38" w:author="Weigelt, Britta" w:date="2024-06-26T13:18:00Z">
        <w:r w:rsidR="00602E3F">
          <w:t xml:space="preserve">. </w:t>
        </w:r>
      </w:ins>
      <w:r w:rsidR="00646162">
        <w:t xml:space="preserve">The orange line shows the best fit linear </w:t>
      </w:r>
      <w:proofErr w:type="gramStart"/>
      <w:r w:rsidR="00646162">
        <w:t>regression</w:t>
      </w:r>
      <w:proofErr w:type="gramEnd"/>
      <w:r w:rsidR="00646162">
        <w:t xml:space="preserve"> and the grey line is the identity </w:t>
      </w:r>
      <w:r w:rsidR="00646162" w:rsidRPr="00646162">
        <w:rPr>
          <w:i/>
          <w:iCs/>
        </w:rPr>
        <w:t>y = x</w:t>
      </w:r>
      <w:r w:rsidR="002C21B3" w:rsidRPr="00C8034E">
        <w:t>.</w:t>
      </w:r>
      <w:r w:rsidR="0047725E" w:rsidRPr="00C8034E">
        <w:t xml:space="preserve"> </w:t>
      </w:r>
      <w:r w:rsidR="005E4C8D" w:rsidRPr="00C8034E">
        <w:t>In (A) and (D) to (</w:t>
      </w:r>
      <w:r w:rsidR="002C21B3" w:rsidRPr="00C8034E">
        <w:t>F</w:t>
      </w:r>
      <w:r w:rsidR="005E4C8D" w:rsidRPr="00C8034E">
        <w:t>)</w:t>
      </w:r>
      <w:r w:rsidR="002C21B3" w:rsidRPr="00C8034E">
        <w:t xml:space="preserve">, the Spearman’s correlation was used to assess the association between the two variables, the </w:t>
      </w:r>
      <m:oMath>
        <m:r>
          <w:rPr>
            <w:rFonts w:ascii="Cambria Math" w:hAnsi="Cambria Math"/>
          </w:rPr>
          <m:t>ρ</m:t>
        </m:r>
      </m:oMath>
      <w:r w:rsidR="002C21B3" w:rsidRPr="00C8034E">
        <w:t xml:space="preserve"> co</w:t>
      </w:r>
      <w:r w:rsidR="00C15532" w:rsidRPr="00C8034E">
        <w:t xml:space="preserve">efficients </w:t>
      </w:r>
      <w:r w:rsidR="004C5C92" w:rsidRPr="00C8034E">
        <w:t xml:space="preserve">and non-parametric </w:t>
      </w:r>
      <w:r w:rsidR="004C5C92" w:rsidRPr="00C8034E">
        <w:rPr>
          <w:i/>
          <w:iCs/>
        </w:rPr>
        <w:t>p</w:t>
      </w:r>
      <w:r w:rsidR="004C5C92" w:rsidRPr="00C8034E">
        <w:t>-values are</w:t>
      </w:r>
      <w:r w:rsidR="002C21B3" w:rsidRPr="00C8034E">
        <w:t xml:space="preserve"> displayed</w:t>
      </w:r>
      <w:r w:rsidR="004C5C92" w:rsidRPr="00C8034E">
        <w:t>.</w:t>
      </w:r>
      <w:r w:rsidR="0047725E" w:rsidRPr="00C8034E">
        <w:t xml:space="preserve"> </w:t>
      </w:r>
      <w:r w:rsidR="005E4C8D" w:rsidRPr="00C8034E">
        <w:t>In (B) and (C)</w:t>
      </w:r>
      <w:r w:rsidR="0047725E" w:rsidRPr="00C8034E">
        <w:t xml:space="preserve">, </w:t>
      </w:r>
      <w:r w:rsidR="0047725E" w:rsidRPr="00C8034E">
        <w:rPr>
          <w:lang w:val="en-US"/>
        </w:rPr>
        <w:t xml:space="preserve">the boxes show the median and interquartile range. The whiskers extend to </w:t>
      </w:r>
      <w:r w:rsidR="00C8034E">
        <w:rPr>
          <w:lang w:val="en-US"/>
        </w:rPr>
        <w:t xml:space="preserve">the </w:t>
      </w:r>
      <w:r w:rsidR="0047725E" w:rsidRPr="00C8034E">
        <w:rPr>
          <w:lang w:val="en-US"/>
        </w:rPr>
        <w:t xml:space="preserve">full range of the data points. In both panels, the </w:t>
      </w:r>
      <w:r w:rsidR="0047725E" w:rsidRPr="00C8034E">
        <w:rPr>
          <w:i/>
          <w:iCs/>
          <w:lang w:val="en-US"/>
        </w:rPr>
        <w:t>p</w:t>
      </w:r>
      <w:r w:rsidR="0047725E" w:rsidRPr="00C8034E">
        <w:rPr>
          <w:lang w:val="en-US"/>
        </w:rPr>
        <w:t>-values were calculated using the Wilcoxon rank sum test and a</w:t>
      </w:r>
      <w:proofErr w:type="spellStart"/>
      <w:r w:rsidR="0047725E" w:rsidRPr="00C8034E">
        <w:t>ll</w:t>
      </w:r>
      <w:proofErr w:type="spellEnd"/>
      <w:r w:rsidR="0047725E" w:rsidRPr="00C8034E">
        <w:t xml:space="preserve"> tests were two-sided.</w:t>
      </w:r>
    </w:p>
    <w:p w14:paraId="6694F5BC" w14:textId="77777777" w:rsidR="005E4C8D" w:rsidRPr="00C8034E" w:rsidRDefault="005E4C8D">
      <w:pPr>
        <w:jc w:val="both"/>
      </w:pPr>
    </w:p>
    <w:p w14:paraId="010D37CD" w14:textId="3343D2B4" w:rsidR="00F410FC" w:rsidRDefault="00FB0D85">
      <w:pPr>
        <w:jc w:val="both"/>
      </w:pPr>
      <w:r w:rsidRPr="00C8034E">
        <w:rPr>
          <w:b/>
          <w:bCs/>
        </w:rPr>
        <w:t>Figure 3:</w:t>
      </w:r>
      <w:r w:rsidR="00F410FC" w:rsidRPr="00C8034E">
        <w:rPr>
          <w:b/>
          <w:bCs/>
        </w:rPr>
        <w:t xml:space="preserve"> Longitudinal </w:t>
      </w:r>
      <w:proofErr w:type="spellStart"/>
      <w:r w:rsidR="00F410FC" w:rsidRPr="00C8034E">
        <w:rPr>
          <w:b/>
          <w:bCs/>
        </w:rPr>
        <w:t>ctDNA</w:t>
      </w:r>
      <w:proofErr w:type="spellEnd"/>
      <w:r w:rsidR="00F410FC" w:rsidRPr="00C8034E">
        <w:rPr>
          <w:b/>
          <w:bCs/>
        </w:rPr>
        <w:t xml:space="preserve"> tracking by droplet digital PCR (</w:t>
      </w:r>
      <w:proofErr w:type="spellStart"/>
      <w:r w:rsidR="00F410FC" w:rsidRPr="00C8034E">
        <w:rPr>
          <w:b/>
          <w:bCs/>
        </w:rPr>
        <w:t>ddPCR</w:t>
      </w:r>
      <w:proofErr w:type="spellEnd"/>
      <w:r w:rsidR="00F410FC" w:rsidRPr="00C8034E">
        <w:rPr>
          <w:b/>
          <w:bCs/>
        </w:rPr>
        <w:t>).</w:t>
      </w:r>
      <w:r w:rsidR="00F410FC" w:rsidRPr="00C8034E">
        <w:t xml:space="preserve"> Scatter plots showing the evolution of Allele Fraction (AF) of somatic mutations in baseline, on-treatment, and post-treatment plasma samples. The patients are grouped according to their complete pathologic response (</w:t>
      </w:r>
      <w:proofErr w:type="spellStart"/>
      <w:r w:rsidR="00F410FC" w:rsidRPr="00C8034E">
        <w:t>pCR</w:t>
      </w:r>
      <w:proofErr w:type="spellEnd"/>
      <w:r w:rsidR="00F410FC" w:rsidRPr="00C8034E">
        <w:t xml:space="preserve">) to neo-adjuvant chemotherapy with (A) no </w:t>
      </w:r>
      <w:proofErr w:type="spellStart"/>
      <w:r w:rsidR="00C8034E">
        <w:t>p</w:t>
      </w:r>
      <w:r w:rsidR="00F410FC" w:rsidRPr="00C8034E">
        <w:t>CR</w:t>
      </w:r>
      <w:proofErr w:type="spellEnd"/>
      <w:r w:rsidR="00F410FC" w:rsidRPr="00C8034E">
        <w:t xml:space="preserve"> and (B) no residual disease.</w:t>
      </w:r>
      <w:r w:rsidR="00CD695D">
        <w:t xml:space="preserve"> For each case, mutations with the highest AF in the tumor tissue were selected for </w:t>
      </w:r>
      <w:proofErr w:type="spellStart"/>
      <w:r w:rsidR="00602E3F">
        <w:t>ddPCR</w:t>
      </w:r>
      <w:proofErr w:type="spellEnd"/>
      <w:r w:rsidR="00602E3F">
        <w:t xml:space="preserve"> analysis.</w:t>
      </w:r>
    </w:p>
    <w:p w14:paraId="6AA5D133" w14:textId="77777777" w:rsidR="00C8034E" w:rsidRPr="00C8034E" w:rsidRDefault="00C8034E">
      <w:pPr>
        <w:jc w:val="both"/>
      </w:pPr>
    </w:p>
    <w:sectPr w:rsidR="00C8034E" w:rsidRPr="00C8034E" w:rsidSect="006F24DF">
      <w:footerReference w:type="even" r:id="rId13"/>
      <w:footerReference w:type="default" r:id="rId14"/>
      <w:pgSz w:w="12240" w:h="15840"/>
      <w:pgMar w:top="1008" w:right="1008" w:bottom="1008" w:left="1008"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Brown, David" w:date="2024-07-14T19:23:00Z" w:initials="DB">
    <w:p w14:paraId="1EF34EA4" w14:textId="77777777" w:rsidR="00B274DD" w:rsidRDefault="00B274DD" w:rsidP="00057C03">
      <w:r>
        <w:rPr>
          <w:rStyle w:val="CommentReference"/>
        </w:rPr>
        <w:annotationRef/>
      </w:r>
      <w:r>
        <w:rPr>
          <w:color w:val="000000"/>
          <w:sz w:val="20"/>
          <w:szCs w:val="20"/>
        </w:rPr>
        <w:t>David to add Supplementary Table and url to GitHub repository</w:t>
      </w:r>
    </w:p>
  </w:comment>
  <w:comment w:id="22" w:author="Weigelt, Britta" w:date="2024-06-26T09:30:00Z" w:initials="MOU">
    <w:p w14:paraId="29490660" w14:textId="6EEB8E11" w:rsidR="00581194" w:rsidRDefault="00581194" w:rsidP="00021990">
      <w:r>
        <w:rPr>
          <w:rStyle w:val="CommentReference"/>
        </w:rPr>
        <w:annotationRef/>
      </w:r>
      <w:r>
        <w:rPr>
          <w:color w:val="000000"/>
          <w:sz w:val="20"/>
          <w:szCs w:val="20"/>
        </w:rPr>
        <w:t>What is shown in 2D - F? Not mentioned here</w:t>
      </w:r>
    </w:p>
  </w:comment>
  <w:comment w:id="23" w:author="Brown, David" w:date="2024-07-01T10:29:00Z" w:initials="DB">
    <w:p w14:paraId="3749B3E9" w14:textId="77777777" w:rsidR="00742E88" w:rsidRDefault="002946B8" w:rsidP="00CB0640">
      <w:r>
        <w:rPr>
          <w:rStyle w:val="CommentReference"/>
        </w:rPr>
        <w:annotationRef/>
      </w:r>
      <w:r w:rsidR="00742E88">
        <w:rPr>
          <w:sz w:val="20"/>
          <w:szCs w:val="20"/>
        </w:rPr>
        <w:t>Accept. David to add additional description in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F34EA4" w15:done="0"/>
  <w15:commentEx w15:paraId="29490660" w15:done="0"/>
  <w15:commentEx w15:paraId="3749B3E9" w15:paraIdParent="294906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99C9DEF" w16cex:dateUtc="2024-07-14T23:23:00Z"/>
  <w16cex:commentExtensible w16cex:durableId="1C891961" w16cex:dateUtc="2024-06-26T13:30:00Z"/>
  <w16cex:commentExtensible w16cex:durableId="77C8238A" w16cex:dateUtc="2024-07-01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F34EA4" w16cid:durableId="799C9DEF"/>
  <w16cid:commentId w16cid:paraId="29490660" w16cid:durableId="1C891961"/>
  <w16cid:commentId w16cid:paraId="3749B3E9" w16cid:durableId="77C823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9D72D" w14:textId="77777777" w:rsidR="003A0237" w:rsidRDefault="003A0237" w:rsidP="005A714B">
      <w:pPr>
        <w:spacing w:line="240" w:lineRule="auto"/>
      </w:pPr>
      <w:r>
        <w:separator/>
      </w:r>
    </w:p>
  </w:endnote>
  <w:endnote w:type="continuationSeparator" w:id="0">
    <w:p w14:paraId="207B54B7" w14:textId="77777777" w:rsidR="003A0237" w:rsidRDefault="003A0237" w:rsidP="005A71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39" w:author="Weigelt, Britta" w:date="2024-06-23T12:50:00Z"/>
  <w:sdt>
    <w:sdtPr>
      <w:rPr>
        <w:rStyle w:val="PageNumber"/>
      </w:rPr>
      <w:id w:val="1808821737"/>
      <w:docPartObj>
        <w:docPartGallery w:val="Page Numbers (Bottom of Page)"/>
        <w:docPartUnique/>
      </w:docPartObj>
    </w:sdtPr>
    <w:sdtContent>
      <w:customXmlInsRangeEnd w:id="39"/>
      <w:p w14:paraId="6A1F385C" w14:textId="10BC94E6" w:rsidR="00BB7D61" w:rsidRDefault="00BB7D61" w:rsidP="00FB2F74">
        <w:pPr>
          <w:pStyle w:val="Footer"/>
          <w:framePr w:wrap="none" w:vAnchor="text" w:hAnchor="margin" w:xAlign="right" w:y="1"/>
          <w:rPr>
            <w:ins w:id="40" w:author="Weigelt, Britta" w:date="2024-06-23T12:50:00Z"/>
            <w:rStyle w:val="PageNumber"/>
          </w:rPr>
        </w:pPr>
        <w:ins w:id="41" w:author="Weigelt, Britta" w:date="2024-06-23T12:50:00Z">
          <w:r>
            <w:rPr>
              <w:rStyle w:val="PageNumber"/>
            </w:rPr>
            <w:fldChar w:fldCharType="begin"/>
          </w:r>
          <w:r>
            <w:rPr>
              <w:rStyle w:val="PageNumber"/>
            </w:rPr>
            <w:instrText xml:space="preserve"> PAGE </w:instrText>
          </w:r>
          <w:r>
            <w:rPr>
              <w:rStyle w:val="PageNumber"/>
            </w:rPr>
            <w:fldChar w:fldCharType="end"/>
          </w:r>
        </w:ins>
      </w:p>
      <w:customXmlInsRangeStart w:id="42" w:author="Weigelt, Britta" w:date="2024-06-23T12:50:00Z"/>
    </w:sdtContent>
  </w:sdt>
  <w:customXmlInsRangeEnd w:id="42"/>
  <w:p w14:paraId="2FF1CBAB" w14:textId="77777777" w:rsidR="00BB7D61" w:rsidRDefault="00BB7D61">
    <w:pPr>
      <w:pStyle w:val="Footer"/>
      <w:ind w:right="360"/>
      <w:pPrChange w:id="43" w:author="Weigelt, Britta" w:date="2024-06-23T12:50: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44" w:author="Weigelt, Britta" w:date="2024-06-23T12:50:00Z"/>
  <w:sdt>
    <w:sdtPr>
      <w:rPr>
        <w:rStyle w:val="PageNumber"/>
      </w:rPr>
      <w:id w:val="-815881087"/>
      <w:docPartObj>
        <w:docPartGallery w:val="Page Numbers (Bottom of Page)"/>
        <w:docPartUnique/>
      </w:docPartObj>
    </w:sdtPr>
    <w:sdtContent>
      <w:customXmlInsRangeEnd w:id="44"/>
      <w:p w14:paraId="0EF86B28" w14:textId="78826801" w:rsidR="00BB7D61" w:rsidRDefault="00BB7D61" w:rsidP="00FB2F74">
        <w:pPr>
          <w:pStyle w:val="Footer"/>
          <w:framePr w:wrap="none" w:vAnchor="text" w:hAnchor="margin" w:xAlign="right" w:y="1"/>
          <w:rPr>
            <w:ins w:id="45" w:author="Weigelt, Britta" w:date="2024-06-23T12:50:00Z"/>
            <w:rStyle w:val="PageNumber"/>
          </w:rPr>
        </w:pPr>
        <w:ins w:id="46" w:author="Weigelt, Britta" w:date="2024-06-23T12:50: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47" w:author="Weigelt, Britta" w:date="2024-06-23T12:50:00Z">
          <w:r>
            <w:rPr>
              <w:rStyle w:val="PageNumber"/>
            </w:rPr>
            <w:fldChar w:fldCharType="end"/>
          </w:r>
        </w:ins>
      </w:p>
      <w:customXmlInsRangeStart w:id="48" w:author="Weigelt, Britta" w:date="2024-06-23T12:50:00Z"/>
    </w:sdtContent>
  </w:sdt>
  <w:customXmlInsRangeEnd w:id="48"/>
  <w:p w14:paraId="5AE49A18" w14:textId="77777777" w:rsidR="00BB7D61" w:rsidRDefault="00BB7D61" w:rsidP="006F24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3F599" w14:textId="77777777" w:rsidR="003A0237" w:rsidRDefault="003A0237" w:rsidP="005A714B">
      <w:pPr>
        <w:spacing w:line="240" w:lineRule="auto"/>
      </w:pPr>
      <w:r>
        <w:separator/>
      </w:r>
    </w:p>
  </w:footnote>
  <w:footnote w:type="continuationSeparator" w:id="0">
    <w:p w14:paraId="4B14711C" w14:textId="77777777" w:rsidR="003A0237" w:rsidRDefault="003A0237" w:rsidP="005A71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2AF6"/>
    <w:multiLevelType w:val="multilevel"/>
    <w:tmpl w:val="CD302E1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E3595"/>
    <w:multiLevelType w:val="multilevel"/>
    <w:tmpl w:val="A604838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D507E0"/>
    <w:multiLevelType w:val="multilevel"/>
    <w:tmpl w:val="80C0A3B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F05D6B"/>
    <w:multiLevelType w:val="multilevel"/>
    <w:tmpl w:val="53F8DEF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955E14"/>
    <w:multiLevelType w:val="multilevel"/>
    <w:tmpl w:val="E07EE90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214C81"/>
    <w:multiLevelType w:val="multilevel"/>
    <w:tmpl w:val="8610762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2C3624"/>
    <w:multiLevelType w:val="multilevel"/>
    <w:tmpl w:val="680ABF5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F95F27"/>
    <w:multiLevelType w:val="multilevel"/>
    <w:tmpl w:val="4A6200D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E70A90"/>
    <w:multiLevelType w:val="multilevel"/>
    <w:tmpl w:val="D4461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3430153">
    <w:abstractNumId w:val="6"/>
  </w:num>
  <w:num w:numId="2" w16cid:durableId="472138613">
    <w:abstractNumId w:val="3"/>
  </w:num>
  <w:num w:numId="3" w16cid:durableId="2069376482">
    <w:abstractNumId w:val="0"/>
  </w:num>
  <w:num w:numId="4" w16cid:durableId="1835031465">
    <w:abstractNumId w:val="7"/>
  </w:num>
  <w:num w:numId="5" w16cid:durableId="1354066363">
    <w:abstractNumId w:val="5"/>
  </w:num>
  <w:num w:numId="6" w16cid:durableId="716122607">
    <w:abstractNumId w:val="1"/>
  </w:num>
  <w:num w:numId="7" w16cid:durableId="761146697">
    <w:abstractNumId w:val="4"/>
  </w:num>
  <w:num w:numId="8" w16cid:durableId="1592741542">
    <w:abstractNumId w:val="2"/>
  </w:num>
  <w:num w:numId="9" w16cid:durableId="56992345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m, Sarah">
    <w15:presenceInfo w15:providerId="AD" w15:userId="S::kims7@mskcc.org::e15a9fc2-4d57-419d-92aa-2f236d4c6e78"/>
  </w15:person>
  <w15:person w15:author="Weigelt, Britta">
    <w15:presenceInfo w15:providerId="AD" w15:userId="S::weigeltb@mskcc.org::530bb19c-b2c2-4cf1-824a-a155ce8ebadc"/>
  </w15:person>
  <w15:person w15:author="Brown, David">
    <w15:presenceInfo w15:providerId="AD" w15:userId="S::brownd7@mskcc.org::9cdae769-aa40-4a64-9a8c-033c3a6475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359"/>
    <w:rsid w:val="00003AAD"/>
    <w:rsid w:val="00060083"/>
    <w:rsid w:val="000818BC"/>
    <w:rsid w:val="000844A5"/>
    <w:rsid w:val="00094CE9"/>
    <w:rsid w:val="000B5407"/>
    <w:rsid w:val="000E5767"/>
    <w:rsid w:val="00102DD1"/>
    <w:rsid w:val="001046E2"/>
    <w:rsid w:val="00131218"/>
    <w:rsid w:val="001371A8"/>
    <w:rsid w:val="0015412F"/>
    <w:rsid w:val="00155C29"/>
    <w:rsid w:val="00176D5B"/>
    <w:rsid w:val="001F51AB"/>
    <w:rsid w:val="00237816"/>
    <w:rsid w:val="00277C4E"/>
    <w:rsid w:val="00282721"/>
    <w:rsid w:val="00293F59"/>
    <w:rsid w:val="002944E0"/>
    <w:rsid w:val="002946B8"/>
    <w:rsid w:val="002B5D51"/>
    <w:rsid w:val="002C21B3"/>
    <w:rsid w:val="002C6FA9"/>
    <w:rsid w:val="002D75FD"/>
    <w:rsid w:val="0030596E"/>
    <w:rsid w:val="00343AB9"/>
    <w:rsid w:val="003602FB"/>
    <w:rsid w:val="003929E7"/>
    <w:rsid w:val="003A0237"/>
    <w:rsid w:val="003A66FD"/>
    <w:rsid w:val="003B5E34"/>
    <w:rsid w:val="00400925"/>
    <w:rsid w:val="00414EEA"/>
    <w:rsid w:val="00466754"/>
    <w:rsid w:val="0047725E"/>
    <w:rsid w:val="004C412D"/>
    <w:rsid w:val="004C5C92"/>
    <w:rsid w:val="004E251C"/>
    <w:rsid w:val="004E7133"/>
    <w:rsid w:val="005307C5"/>
    <w:rsid w:val="005330C2"/>
    <w:rsid w:val="00551013"/>
    <w:rsid w:val="0055726E"/>
    <w:rsid w:val="00581194"/>
    <w:rsid w:val="005A1249"/>
    <w:rsid w:val="005A714B"/>
    <w:rsid w:val="005B1433"/>
    <w:rsid w:val="005C17C4"/>
    <w:rsid w:val="005C3A2C"/>
    <w:rsid w:val="005E149F"/>
    <w:rsid w:val="005E4C8D"/>
    <w:rsid w:val="005E679C"/>
    <w:rsid w:val="00600431"/>
    <w:rsid w:val="00602E3F"/>
    <w:rsid w:val="006271C8"/>
    <w:rsid w:val="00646162"/>
    <w:rsid w:val="0065548E"/>
    <w:rsid w:val="006557A1"/>
    <w:rsid w:val="006A1B48"/>
    <w:rsid w:val="006B4D0E"/>
    <w:rsid w:val="006B6765"/>
    <w:rsid w:val="006B71C4"/>
    <w:rsid w:val="006C3290"/>
    <w:rsid w:val="006E5344"/>
    <w:rsid w:val="006F24DF"/>
    <w:rsid w:val="006F5F70"/>
    <w:rsid w:val="007079B6"/>
    <w:rsid w:val="00713EC0"/>
    <w:rsid w:val="00730A5C"/>
    <w:rsid w:val="00742E88"/>
    <w:rsid w:val="00797359"/>
    <w:rsid w:val="007A0208"/>
    <w:rsid w:val="007E0CE6"/>
    <w:rsid w:val="007F3007"/>
    <w:rsid w:val="0080472C"/>
    <w:rsid w:val="008214DC"/>
    <w:rsid w:val="00832AD8"/>
    <w:rsid w:val="00840161"/>
    <w:rsid w:val="00862E1F"/>
    <w:rsid w:val="0086368E"/>
    <w:rsid w:val="008C1CC9"/>
    <w:rsid w:val="008D11F1"/>
    <w:rsid w:val="00930E4B"/>
    <w:rsid w:val="00962AB0"/>
    <w:rsid w:val="0099353D"/>
    <w:rsid w:val="009D4FCD"/>
    <w:rsid w:val="009F4C3C"/>
    <w:rsid w:val="00A6041C"/>
    <w:rsid w:val="00A61022"/>
    <w:rsid w:val="00A636A4"/>
    <w:rsid w:val="00A677CA"/>
    <w:rsid w:val="00A77B50"/>
    <w:rsid w:val="00AE51A2"/>
    <w:rsid w:val="00B2010D"/>
    <w:rsid w:val="00B2278C"/>
    <w:rsid w:val="00B274DD"/>
    <w:rsid w:val="00B42FB1"/>
    <w:rsid w:val="00B468FF"/>
    <w:rsid w:val="00B54024"/>
    <w:rsid w:val="00BA4008"/>
    <w:rsid w:val="00BB7D61"/>
    <w:rsid w:val="00BC7077"/>
    <w:rsid w:val="00BD1174"/>
    <w:rsid w:val="00C15532"/>
    <w:rsid w:val="00C75E16"/>
    <w:rsid w:val="00C76970"/>
    <w:rsid w:val="00C77E8A"/>
    <w:rsid w:val="00C8034E"/>
    <w:rsid w:val="00CB1EBC"/>
    <w:rsid w:val="00CB51FB"/>
    <w:rsid w:val="00CC59DD"/>
    <w:rsid w:val="00CD695D"/>
    <w:rsid w:val="00D029BB"/>
    <w:rsid w:val="00D136BF"/>
    <w:rsid w:val="00D769A4"/>
    <w:rsid w:val="00DB498B"/>
    <w:rsid w:val="00DC6F16"/>
    <w:rsid w:val="00E479B9"/>
    <w:rsid w:val="00E67F19"/>
    <w:rsid w:val="00E73B27"/>
    <w:rsid w:val="00EC566D"/>
    <w:rsid w:val="00ED5817"/>
    <w:rsid w:val="00EE14B6"/>
    <w:rsid w:val="00EE5853"/>
    <w:rsid w:val="00F02317"/>
    <w:rsid w:val="00F23E5C"/>
    <w:rsid w:val="00F410FC"/>
    <w:rsid w:val="00FB0D85"/>
    <w:rsid w:val="00FC4A88"/>
    <w:rsid w:val="00FD358D"/>
    <w:rsid w:val="00FE2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5A9A"/>
  <w15:docId w15:val="{9F243E60-792E-EF4B-85E0-2BE1AD2E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92B90"/>
    <w:rPr>
      <w:sz w:val="16"/>
      <w:szCs w:val="16"/>
    </w:rPr>
  </w:style>
  <w:style w:type="paragraph" w:styleId="CommentText">
    <w:name w:val="annotation text"/>
    <w:basedOn w:val="Normal"/>
    <w:link w:val="CommentTextChar"/>
    <w:uiPriority w:val="99"/>
    <w:unhideWhenUsed/>
    <w:rsid w:val="00792B90"/>
    <w:pPr>
      <w:spacing w:line="240" w:lineRule="auto"/>
    </w:pPr>
    <w:rPr>
      <w:sz w:val="20"/>
      <w:szCs w:val="20"/>
    </w:rPr>
  </w:style>
  <w:style w:type="character" w:customStyle="1" w:styleId="CommentTextChar">
    <w:name w:val="Comment Text Char"/>
    <w:basedOn w:val="DefaultParagraphFont"/>
    <w:link w:val="CommentText"/>
    <w:uiPriority w:val="99"/>
    <w:rsid w:val="00792B90"/>
    <w:rPr>
      <w:sz w:val="20"/>
      <w:szCs w:val="20"/>
    </w:rPr>
  </w:style>
  <w:style w:type="paragraph" w:styleId="CommentSubject">
    <w:name w:val="annotation subject"/>
    <w:basedOn w:val="CommentText"/>
    <w:next w:val="CommentText"/>
    <w:link w:val="CommentSubjectChar"/>
    <w:uiPriority w:val="99"/>
    <w:semiHidden/>
    <w:unhideWhenUsed/>
    <w:rsid w:val="00792B90"/>
    <w:rPr>
      <w:b/>
      <w:bCs/>
    </w:rPr>
  </w:style>
  <w:style w:type="character" w:customStyle="1" w:styleId="CommentSubjectChar">
    <w:name w:val="Comment Subject Char"/>
    <w:basedOn w:val="CommentTextChar"/>
    <w:link w:val="CommentSubject"/>
    <w:uiPriority w:val="99"/>
    <w:semiHidden/>
    <w:rsid w:val="00792B90"/>
    <w:rPr>
      <w:b/>
      <w:bCs/>
      <w:sz w:val="20"/>
      <w:szCs w:val="20"/>
    </w:rPr>
  </w:style>
  <w:style w:type="character" w:styleId="Hyperlink">
    <w:name w:val="Hyperlink"/>
    <w:basedOn w:val="DefaultParagraphFont"/>
    <w:uiPriority w:val="99"/>
    <w:unhideWhenUsed/>
    <w:rsid w:val="0062007C"/>
    <w:rPr>
      <w:color w:val="0000FF" w:themeColor="hyperlink"/>
      <w:u w:val="single"/>
    </w:rPr>
  </w:style>
  <w:style w:type="character" w:styleId="UnresolvedMention">
    <w:name w:val="Unresolved Mention"/>
    <w:basedOn w:val="DefaultParagraphFont"/>
    <w:uiPriority w:val="99"/>
    <w:semiHidden/>
    <w:unhideWhenUsed/>
    <w:rsid w:val="0062007C"/>
    <w:rPr>
      <w:color w:val="605E5C"/>
      <w:shd w:val="clear" w:color="auto" w:fill="E1DFDD"/>
    </w:rPr>
  </w:style>
  <w:style w:type="paragraph" w:styleId="NormalWeb">
    <w:name w:val="Normal (Web)"/>
    <w:basedOn w:val="Normal"/>
    <w:uiPriority w:val="99"/>
    <w:semiHidden/>
    <w:unhideWhenUsed/>
    <w:rsid w:val="00791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577A70"/>
    <w:pPr>
      <w:jc w:val="center"/>
    </w:pPr>
    <w:rPr>
      <w:lang w:val="en-GB"/>
    </w:rPr>
  </w:style>
  <w:style w:type="character" w:customStyle="1" w:styleId="EndNoteBibliographyTitleChar">
    <w:name w:val="EndNote Bibliography Title Char"/>
    <w:basedOn w:val="DefaultParagraphFont"/>
    <w:link w:val="EndNoteBibliographyTitle"/>
    <w:rsid w:val="00577A70"/>
    <w:rPr>
      <w:lang w:val="en-GB"/>
    </w:rPr>
  </w:style>
  <w:style w:type="paragraph" w:customStyle="1" w:styleId="EndNoteBibliography">
    <w:name w:val="EndNote Bibliography"/>
    <w:basedOn w:val="Normal"/>
    <w:link w:val="EndNoteBibliographyChar"/>
    <w:rsid w:val="00577A70"/>
    <w:pPr>
      <w:spacing w:line="240" w:lineRule="auto"/>
      <w:jc w:val="both"/>
    </w:pPr>
    <w:rPr>
      <w:lang w:val="en-GB"/>
    </w:rPr>
  </w:style>
  <w:style w:type="character" w:customStyle="1" w:styleId="EndNoteBibliographyChar">
    <w:name w:val="EndNote Bibliography Char"/>
    <w:basedOn w:val="DefaultParagraphFont"/>
    <w:link w:val="EndNoteBibliography"/>
    <w:rsid w:val="00577A70"/>
    <w:rPr>
      <w:lang w:val="en-GB"/>
    </w:rPr>
  </w:style>
  <w:style w:type="character" w:styleId="FollowedHyperlink">
    <w:name w:val="FollowedHyperlink"/>
    <w:basedOn w:val="DefaultParagraphFont"/>
    <w:uiPriority w:val="99"/>
    <w:semiHidden/>
    <w:unhideWhenUsed/>
    <w:rsid w:val="003C1152"/>
    <w:rPr>
      <w:color w:val="800080" w:themeColor="followedHyperlink"/>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Compact">
    <w:name w:val="Compact"/>
    <w:basedOn w:val="BodyText"/>
    <w:qFormat/>
    <w:rsid w:val="00102DD1"/>
    <w:pPr>
      <w:spacing w:before="36" w:after="36" w:line="240" w:lineRule="auto"/>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102DD1"/>
    <w:pPr>
      <w:spacing w:after="200" w:line="240" w:lineRule="auto"/>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102DD1"/>
    <w:pPr>
      <w:spacing w:after="120"/>
    </w:pPr>
  </w:style>
  <w:style w:type="character" w:customStyle="1" w:styleId="BodyTextChar">
    <w:name w:val="Body Text Char"/>
    <w:basedOn w:val="DefaultParagraphFont"/>
    <w:link w:val="BodyText"/>
    <w:uiPriority w:val="99"/>
    <w:semiHidden/>
    <w:rsid w:val="00102DD1"/>
  </w:style>
  <w:style w:type="paragraph" w:styleId="Header">
    <w:name w:val="header"/>
    <w:basedOn w:val="Normal"/>
    <w:link w:val="HeaderChar"/>
    <w:uiPriority w:val="99"/>
    <w:unhideWhenUsed/>
    <w:rsid w:val="005A714B"/>
    <w:pPr>
      <w:tabs>
        <w:tab w:val="center" w:pos="4513"/>
        <w:tab w:val="right" w:pos="9026"/>
      </w:tabs>
      <w:spacing w:line="240" w:lineRule="auto"/>
    </w:pPr>
  </w:style>
  <w:style w:type="character" w:customStyle="1" w:styleId="HeaderChar">
    <w:name w:val="Header Char"/>
    <w:basedOn w:val="DefaultParagraphFont"/>
    <w:link w:val="Header"/>
    <w:uiPriority w:val="99"/>
    <w:rsid w:val="005A714B"/>
  </w:style>
  <w:style w:type="paragraph" w:styleId="Footer">
    <w:name w:val="footer"/>
    <w:basedOn w:val="Normal"/>
    <w:link w:val="FooterChar"/>
    <w:uiPriority w:val="99"/>
    <w:unhideWhenUsed/>
    <w:rsid w:val="005A714B"/>
    <w:pPr>
      <w:tabs>
        <w:tab w:val="center" w:pos="4513"/>
        <w:tab w:val="right" w:pos="9026"/>
      </w:tabs>
      <w:spacing w:line="240" w:lineRule="auto"/>
    </w:pPr>
  </w:style>
  <w:style w:type="character" w:customStyle="1" w:styleId="FooterChar">
    <w:name w:val="Footer Char"/>
    <w:basedOn w:val="DefaultParagraphFont"/>
    <w:link w:val="Footer"/>
    <w:uiPriority w:val="99"/>
    <w:rsid w:val="005A714B"/>
  </w:style>
  <w:style w:type="character" w:styleId="PlaceholderText">
    <w:name w:val="Placeholder Text"/>
    <w:basedOn w:val="DefaultParagraphFont"/>
    <w:uiPriority w:val="99"/>
    <w:semiHidden/>
    <w:rsid w:val="002C21B3"/>
    <w:rPr>
      <w:color w:val="808080"/>
    </w:rPr>
  </w:style>
  <w:style w:type="paragraph" w:styleId="Revision">
    <w:name w:val="Revision"/>
    <w:hidden/>
    <w:uiPriority w:val="99"/>
    <w:semiHidden/>
    <w:rsid w:val="00713EC0"/>
    <w:pPr>
      <w:spacing w:line="240" w:lineRule="auto"/>
    </w:pPr>
  </w:style>
  <w:style w:type="character" w:styleId="PageNumber">
    <w:name w:val="page number"/>
    <w:basedOn w:val="DefaultParagraphFont"/>
    <w:uiPriority w:val="99"/>
    <w:semiHidden/>
    <w:unhideWhenUsed/>
    <w:rsid w:val="00BB7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weigeltb@mskcc.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42RWVqLSH4Q2HU+iVT3SbBjKPg==">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18</Pages>
  <Words>5938</Words>
  <Characters>33849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Sarah</dc:creator>
  <cp:lastModifiedBy>Brown, David N./Sloan Kettering Institute</cp:lastModifiedBy>
  <cp:revision>28</cp:revision>
  <cp:lastPrinted>2024-06-20T14:53:00Z</cp:lastPrinted>
  <dcterms:created xsi:type="dcterms:W3CDTF">2024-06-23T16:51:00Z</dcterms:created>
  <dcterms:modified xsi:type="dcterms:W3CDTF">2024-09-03T17:50:00Z</dcterms:modified>
</cp:coreProperties>
</file>